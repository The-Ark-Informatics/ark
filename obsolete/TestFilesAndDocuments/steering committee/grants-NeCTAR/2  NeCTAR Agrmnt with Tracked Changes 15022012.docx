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56" w:type="dxa"/>
        <w:tblLayout w:type="fixed"/>
        <w:tblCellMar>
          <w:left w:w="0" w:type="dxa"/>
          <w:right w:w="0" w:type="dxa"/>
        </w:tblCellMar>
        <w:tblLook w:val="0000"/>
      </w:tblPr>
      <w:tblGrid>
        <w:gridCol w:w="2127"/>
        <w:gridCol w:w="708"/>
        <w:gridCol w:w="6521"/>
      </w:tblGrid>
      <w:tr w:rsidR="00A44A91" w:rsidRPr="00850AE9" w:rsidTr="00161920">
        <w:trPr>
          <w:cantSplit/>
          <w:trHeight w:hRule="exact" w:val="2400"/>
        </w:trPr>
        <w:tc>
          <w:tcPr>
            <w:tcW w:w="2127" w:type="dxa"/>
            <w:vAlign w:val="center"/>
          </w:tcPr>
          <w:p w:rsidR="00A44A91" w:rsidRPr="00850AE9" w:rsidRDefault="00A44A91" w:rsidP="00C314AB">
            <w:pPr>
              <w:pStyle w:val="DraftText"/>
              <w:jc w:val="both"/>
              <w:rPr>
                <w:rFonts w:cs="Arial"/>
              </w:rPr>
            </w:pPr>
          </w:p>
        </w:tc>
        <w:tc>
          <w:tcPr>
            <w:tcW w:w="708" w:type="dxa"/>
          </w:tcPr>
          <w:p w:rsidR="00A44A91" w:rsidRPr="00850AE9" w:rsidRDefault="00A44A91" w:rsidP="00C314AB">
            <w:pPr>
              <w:jc w:val="both"/>
              <w:rPr>
                <w:rFonts w:ascii="Arial" w:hAnsi="Arial" w:cs="Arial"/>
                <w:sz w:val="20"/>
                <w:szCs w:val="20"/>
              </w:rPr>
            </w:pPr>
          </w:p>
        </w:tc>
        <w:tc>
          <w:tcPr>
            <w:tcW w:w="6521" w:type="dxa"/>
            <w:vAlign w:val="center"/>
          </w:tcPr>
          <w:p w:rsidR="00A44A91" w:rsidRPr="00850AE9" w:rsidRDefault="00A44A91" w:rsidP="00C314AB">
            <w:pPr>
              <w:jc w:val="both"/>
              <w:rPr>
                <w:rFonts w:ascii="Arial" w:hAnsi="Arial" w:cs="Arial"/>
                <w:sz w:val="20"/>
                <w:szCs w:val="20"/>
              </w:rPr>
            </w:pPr>
          </w:p>
        </w:tc>
      </w:tr>
      <w:tr w:rsidR="00A44A91" w:rsidRPr="00850AE9" w:rsidTr="002C2E84">
        <w:trPr>
          <w:cantSplit/>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096E56" w:rsidRDefault="00A44A91" w:rsidP="00C314AB">
            <w:pPr>
              <w:jc w:val="both"/>
              <w:rPr>
                <w:rFonts w:ascii="Arial" w:hAnsi="Arial" w:cs="Arial"/>
                <w:sz w:val="20"/>
                <w:szCs w:val="20"/>
              </w:rPr>
            </w:pPr>
          </w:p>
        </w:tc>
        <w:tc>
          <w:tcPr>
            <w:tcW w:w="6521" w:type="dxa"/>
            <w:vAlign w:val="center"/>
          </w:tcPr>
          <w:p w:rsidR="00161920" w:rsidRPr="00096E56" w:rsidRDefault="00161920" w:rsidP="002C2E84">
            <w:pPr>
              <w:pStyle w:val="CoverPageTitle"/>
              <w:spacing w:after="240"/>
              <w:rPr>
                <w:rFonts w:cs="Arial"/>
                <w:spacing w:val="0"/>
                <w:w w:val="100"/>
                <w:sz w:val="56"/>
                <w:szCs w:val="56"/>
              </w:rPr>
            </w:pPr>
            <w:r w:rsidRPr="00096E56">
              <w:rPr>
                <w:rFonts w:cs="Arial"/>
                <w:spacing w:val="0"/>
                <w:w w:val="100"/>
                <w:sz w:val="56"/>
                <w:szCs w:val="56"/>
              </w:rPr>
              <w:t>National eResearch Collaboration Tools and Resources (</w:t>
            </w:r>
            <w:r w:rsidRPr="00096E56">
              <w:rPr>
                <w:rFonts w:cs="Arial"/>
                <w:b/>
                <w:spacing w:val="0"/>
                <w:w w:val="100"/>
                <w:sz w:val="56"/>
                <w:szCs w:val="56"/>
              </w:rPr>
              <w:t>NeCTAR</w:t>
            </w:r>
            <w:r w:rsidRPr="00096E56">
              <w:rPr>
                <w:rFonts w:cs="Arial"/>
                <w:spacing w:val="0"/>
                <w:w w:val="100"/>
                <w:sz w:val="56"/>
                <w:szCs w:val="56"/>
              </w:rPr>
              <w:t>)</w:t>
            </w:r>
          </w:p>
          <w:p w:rsidR="003E423A" w:rsidRDefault="00CD6C30">
            <w:pPr>
              <w:pStyle w:val="CoverPageTitle"/>
              <w:spacing w:before="800"/>
              <w:rPr>
                <w:del w:id="0" w:author="Author"/>
                <w:rFonts w:cs="Arial"/>
                <w:spacing w:val="0"/>
                <w:w w:val="100"/>
                <w:sz w:val="56"/>
                <w:szCs w:val="56"/>
              </w:rPr>
            </w:pPr>
            <w:del w:id="1" w:author="Author">
              <w:r w:rsidRPr="00096E56" w:rsidDel="000B56EF">
                <w:rPr>
                  <w:rFonts w:cs="Arial"/>
                  <w:spacing w:val="0"/>
                  <w:w w:val="100"/>
                  <w:sz w:val="56"/>
                  <w:szCs w:val="56"/>
                </w:rPr>
                <w:delText xml:space="preserve">PROPOSED </w:delText>
              </w:r>
            </w:del>
          </w:p>
          <w:p w:rsidR="00A44A91" w:rsidRPr="00096E56" w:rsidRDefault="00161920" w:rsidP="000B56EF">
            <w:pPr>
              <w:pStyle w:val="CoverPageTitle"/>
              <w:spacing w:before="600"/>
              <w:rPr>
                <w:rFonts w:cs="Arial"/>
                <w:spacing w:val="0"/>
                <w:w w:val="100"/>
                <w:sz w:val="56"/>
                <w:szCs w:val="56"/>
              </w:rPr>
            </w:pPr>
            <w:r w:rsidRPr="00096E56">
              <w:rPr>
                <w:rFonts w:cs="Arial"/>
                <w:spacing w:val="0"/>
                <w:w w:val="100"/>
                <w:sz w:val="56"/>
                <w:szCs w:val="56"/>
              </w:rPr>
              <w:t>SUB-CONTRACTOR AGREEMENT</w:t>
            </w:r>
          </w:p>
        </w:tc>
      </w:tr>
      <w:tr w:rsidR="00A44A91" w:rsidRPr="00850AE9" w:rsidTr="00161920">
        <w:trPr>
          <w:cantSplit/>
          <w:trHeight w:val="80"/>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Pr>
          <w:p w:rsidR="00A44A91" w:rsidRPr="00850AE9" w:rsidRDefault="00600AE3" w:rsidP="00C314AB">
            <w:pPr>
              <w:pStyle w:val="CoverPageDetails"/>
              <w:jc w:val="both"/>
              <w:rPr>
                <w:rFonts w:cs="Arial"/>
                <w:spacing w:val="0"/>
                <w:w w:val="100"/>
              </w:rPr>
            </w:pPr>
            <w:r>
              <w:rPr>
                <w:rFonts w:cs="Arial"/>
                <w:spacing w:val="0"/>
                <w:w w:val="100"/>
                <w:sz w:val="36"/>
                <w:szCs w:val="36"/>
              </w:rPr>
              <w:t>Cloud-based Bioinformatics Tools</w:t>
            </w:r>
          </w:p>
        </w:tc>
      </w:tr>
      <w:tr w:rsidR="00A44A91" w:rsidRPr="00850AE9" w:rsidTr="00161920">
        <w:trPr>
          <w:cantSplit/>
          <w:trHeight w:hRule="exact" w:val="353"/>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Borders>
              <w:top w:val="single" w:sz="4" w:space="0" w:color="auto"/>
            </w:tcBorders>
          </w:tcPr>
          <w:p w:rsidR="00A44A91" w:rsidRPr="00850AE9" w:rsidRDefault="00A44A91" w:rsidP="00C314AB">
            <w:pPr>
              <w:jc w:val="both"/>
              <w:rPr>
                <w:rFonts w:ascii="Arial" w:hAnsi="Arial" w:cs="Arial"/>
                <w:sz w:val="40"/>
                <w:szCs w:val="40"/>
              </w:rPr>
            </w:pPr>
          </w:p>
        </w:tc>
      </w:tr>
      <w:tr w:rsidR="00A44A91" w:rsidRPr="00850AE9" w:rsidTr="00161920">
        <w:trPr>
          <w:cantSplit/>
          <w:trHeight w:val="2077"/>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Pr>
          <w:p w:rsidR="00D11910" w:rsidRDefault="000B56EF" w:rsidP="00D11910">
            <w:pPr>
              <w:pStyle w:val="CoverPageNames"/>
              <w:spacing w:before="400" w:line="240" w:lineRule="auto"/>
              <w:jc w:val="both"/>
              <w:rPr>
                <w:rFonts w:cs="Arial"/>
                <w:sz w:val="40"/>
                <w:szCs w:val="40"/>
              </w:rPr>
            </w:pPr>
            <w:bookmarkStart w:id="2" w:name="bkName1Lge"/>
            <w:ins w:id="3" w:author="Author">
              <w:r>
                <w:rPr>
                  <w:rFonts w:cs="Arial"/>
                  <w:sz w:val="40"/>
                  <w:szCs w:val="40"/>
                </w:rPr>
                <w:t xml:space="preserve">The </w:t>
              </w:r>
            </w:ins>
            <w:r w:rsidR="00A44A91" w:rsidRPr="00850AE9">
              <w:rPr>
                <w:rFonts w:cs="Arial"/>
                <w:sz w:val="40"/>
                <w:szCs w:val="40"/>
              </w:rPr>
              <w:t>University of Melbourne</w:t>
            </w:r>
            <w:bookmarkEnd w:id="2"/>
          </w:p>
          <w:p w:rsidR="00A44A91" w:rsidRPr="000B56EF" w:rsidRDefault="00A44A91" w:rsidP="00D11910">
            <w:pPr>
              <w:pStyle w:val="CoverPageTitle"/>
              <w:spacing w:before="400"/>
              <w:rPr>
                <w:rFonts w:cs="Arial"/>
                <w:sz w:val="36"/>
                <w:szCs w:val="36"/>
              </w:rPr>
            </w:pPr>
            <w:r w:rsidRPr="00850AE9">
              <w:rPr>
                <w:rFonts w:cs="Arial"/>
                <w:sz w:val="40"/>
                <w:szCs w:val="40"/>
              </w:rPr>
              <w:t xml:space="preserve"> </w:t>
            </w:r>
            <w:bookmarkStart w:id="4" w:name="bkName3Lge"/>
            <w:bookmarkStart w:id="5" w:name="bkSFName3Cov"/>
            <w:bookmarkStart w:id="6" w:name="bkName4Lge"/>
            <w:bookmarkStart w:id="7" w:name="bkSFName4Cov"/>
            <w:bookmarkEnd w:id="4"/>
            <w:bookmarkEnd w:id="5"/>
            <w:bookmarkEnd w:id="6"/>
            <w:bookmarkEnd w:id="7"/>
            <w:r w:rsidR="00600AE3">
              <w:rPr>
                <w:rFonts w:cs="Arial"/>
                <w:sz w:val="36"/>
                <w:szCs w:val="36"/>
              </w:rPr>
              <w:t>The University of Western Australia</w:t>
            </w:r>
          </w:p>
          <w:p w:rsidR="00A44A91" w:rsidRPr="00850AE9" w:rsidRDefault="00A44A91" w:rsidP="00C314AB">
            <w:pPr>
              <w:pStyle w:val="CoverPageNames"/>
              <w:jc w:val="both"/>
              <w:rPr>
                <w:rFonts w:cs="Arial"/>
                <w:sz w:val="40"/>
                <w:szCs w:val="40"/>
              </w:rPr>
            </w:pPr>
          </w:p>
        </w:tc>
      </w:tr>
    </w:tbl>
    <w:p w:rsidR="00A44A91" w:rsidRPr="00850AE9" w:rsidRDefault="00A44A91" w:rsidP="00C314AB">
      <w:pPr>
        <w:jc w:val="both"/>
        <w:rPr>
          <w:rFonts w:ascii="Arial" w:hAnsi="Arial" w:cs="Arial"/>
          <w:sz w:val="20"/>
          <w:szCs w:val="20"/>
        </w:rPr>
        <w:sectPr w:rsidR="00A44A91" w:rsidRPr="00850AE9" w:rsidSect="00072BFA">
          <w:headerReference w:type="even" r:id="rId8"/>
          <w:headerReference w:type="default" r:id="rId9"/>
          <w:footerReference w:type="even" r:id="rId10"/>
          <w:footerReference w:type="default" r:id="rId11"/>
          <w:footerReference w:type="first" r:id="rId12"/>
          <w:pgSz w:w="11907" w:h="16839" w:code="9"/>
          <w:pgMar w:top="1134" w:right="1134" w:bottom="1134" w:left="1418" w:header="567" w:footer="567" w:gutter="0"/>
          <w:cols w:space="720"/>
          <w:titlePg/>
          <w:docGrid w:linePitch="299"/>
        </w:sectPr>
      </w:pPr>
    </w:p>
    <w:p w:rsidR="00A44A91" w:rsidRPr="00850AE9" w:rsidRDefault="0013228A" w:rsidP="00C314AB">
      <w:pPr>
        <w:pStyle w:val="ContentsTitle"/>
        <w:jc w:val="both"/>
        <w:rPr>
          <w:rFonts w:cs="Arial"/>
          <w:spacing w:val="0"/>
          <w:w w:val="100"/>
          <w:sz w:val="20"/>
          <w:szCs w:val="20"/>
        </w:rPr>
      </w:pPr>
      <w:bookmarkStart w:id="8" w:name="bkDocumentTitleMed"/>
      <w:r>
        <w:rPr>
          <w:rFonts w:cs="Arial"/>
          <w:spacing w:val="0"/>
          <w:w w:val="100"/>
          <w:sz w:val="20"/>
          <w:szCs w:val="20"/>
        </w:rPr>
        <w:lastRenderedPageBreak/>
        <w:t>NeCTAR Sub-c</w:t>
      </w:r>
      <w:r w:rsidR="00592BCA">
        <w:rPr>
          <w:rFonts w:cs="Arial"/>
          <w:spacing w:val="0"/>
          <w:w w:val="100"/>
          <w:sz w:val="20"/>
          <w:szCs w:val="20"/>
        </w:rPr>
        <w:t xml:space="preserve">ontractor </w:t>
      </w:r>
      <w:r w:rsidR="00C314AB" w:rsidRPr="00850AE9">
        <w:rPr>
          <w:rFonts w:cs="Arial"/>
          <w:spacing w:val="0"/>
          <w:w w:val="100"/>
          <w:sz w:val="20"/>
          <w:szCs w:val="20"/>
        </w:rPr>
        <w:t>A</w:t>
      </w:r>
      <w:r w:rsidR="00A44A91" w:rsidRPr="00850AE9">
        <w:rPr>
          <w:rFonts w:cs="Arial"/>
          <w:spacing w:val="0"/>
          <w:w w:val="100"/>
          <w:sz w:val="20"/>
          <w:szCs w:val="20"/>
        </w:rPr>
        <w:t>greement</w:t>
      </w:r>
      <w:bookmarkEnd w:id="8"/>
      <w:r w:rsidR="000E7B03">
        <w:rPr>
          <w:rFonts w:cs="Arial"/>
          <w:spacing w:val="0"/>
          <w:w w:val="100"/>
          <w:sz w:val="20"/>
          <w:szCs w:val="20"/>
        </w:rPr>
        <w:t xml:space="preserve"> </w:t>
      </w:r>
    </w:p>
    <w:tbl>
      <w:tblPr>
        <w:tblW w:w="9356" w:type="dxa"/>
        <w:tblLayout w:type="fixed"/>
        <w:tblCellMar>
          <w:left w:w="0" w:type="dxa"/>
          <w:right w:w="0" w:type="dxa"/>
        </w:tblCellMar>
        <w:tblLook w:val="0000"/>
      </w:tblPr>
      <w:tblGrid>
        <w:gridCol w:w="9356"/>
      </w:tblGrid>
      <w:tr w:rsidR="00A44A91" w:rsidRPr="00850AE9" w:rsidTr="00C314AB">
        <w:trPr>
          <w:cantSplit/>
          <w:trHeight w:hRule="exact" w:val="20"/>
        </w:trPr>
        <w:tc>
          <w:tcPr>
            <w:tcW w:w="9356" w:type="dxa"/>
            <w:tcBorders>
              <w:bottom w:val="single" w:sz="4" w:space="0" w:color="auto"/>
            </w:tcBorders>
          </w:tcPr>
          <w:p w:rsidR="00A44A91" w:rsidRPr="00850AE9" w:rsidRDefault="00A44A91" w:rsidP="00C314AB">
            <w:pPr>
              <w:jc w:val="both"/>
              <w:rPr>
                <w:rFonts w:ascii="Arial" w:hAnsi="Arial" w:cs="Arial"/>
                <w:sz w:val="20"/>
                <w:szCs w:val="20"/>
              </w:rPr>
            </w:pPr>
            <w:r w:rsidRPr="00850AE9">
              <w:rPr>
                <w:rFonts w:ascii="Arial" w:hAnsi="Arial" w:cs="Arial"/>
                <w:sz w:val="20"/>
                <w:szCs w:val="20"/>
              </w:rPr>
              <w:t>~*~</w:t>
            </w:r>
          </w:p>
        </w:tc>
      </w:tr>
    </w:tbl>
    <w:bookmarkStart w:id="9" w:name="_bkTOC"/>
    <w:bookmarkEnd w:id="9"/>
    <w:p w:rsidR="007F70A4" w:rsidRDefault="0046783E">
      <w:pPr>
        <w:pStyle w:val="TOC1"/>
        <w:rPr>
          <w:rFonts w:asciiTheme="minorHAnsi" w:eastAsiaTheme="minorEastAsia" w:hAnsiTheme="minorHAnsi" w:cstheme="minorBidi"/>
          <w:b w:val="0"/>
          <w:bCs w:val="0"/>
          <w:sz w:val="22"/>
          <w:szCs w:val="22"/>
          <w:lang w:eastAsia="en-AU" w:bidi="ar-SA"/>
        </w:rPr>
      </w:pPr>
      <w:r w:rsidRPr="0046783E">
        <w:fldChar w:fldCharType="begin"/>
      </w:r>
      <w:r w:rsidR="00A44A91" w:rsidRPr="00850AE9">
        <w:instrText xml:space="preserve"> TOC \f \t "ME Chapter heading,1,Part L1,1,ME Legal 1,2,Schedule L1,2,ME Heading,2,Annexure L1,2" </w:instrText>
      </w:r>
      <w:r w:rsidRPr="0046783E">
        <w:fldChar w:fldCharType="separate"/>
      </w:r>
      <w:r w:rsidR="007F70A4" w:rsidRPr="00095AB0">
        <w:t>Details</w:t>
      </w:r>
      <w:r w:rsidR="007F70A4">
        <w:tab/>
      </w:r>
      <w:r>
        <w:fldChar w:fldCharType="begin"/>
      </w:r>
      <w:r w:rsidR="007F70A4">
        <w:instrText xml:space="preserve"> PAGEREF _Toc316983920 \h </w:instrText>
      </w:r>
      <w:r>
        <w:fldChar w:fldCharType="separate"/>
      </w:r>
      <w:r w:rsidR="007F70A4">
        <w:t>3</w:t>
      </w:r>
      <w: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AGREED TERMS</w:t>
      </w:r>
      <w:r>
        <w:rPr>
          <w:noProof/>
        </w:rPr>
        <w:tab/>
      </w:r>
      <w:r w:rsidR="0046783E">
        <w:rPr>
          <w:noProof/>
        </w:rPr>
        <w:fldChar w:fldCharType="begin"/>
      </w:r>
      <w:r>
        <w:rPr>
          <w:noProof/>
        </w:rPr>
        <w:instrText xml:space="preserve"> PAGEREF _Toc316983922 \h </w:instrText>
      </w:r>
      <w:r w:rsidR="0046783E">
        <w:rPr>
          <w:noProof/>
        </w:rPr>
      </w:r>
      <w:r w:rsidR="0046783E">
        <w:rPr>
          <w:noProof/>
        </w:rPr>
        <w:fldChar w:fldCharType="separate"/>
      </w:r>
      <w:r>
        <w:rPr>
          <w:noProof/>
        </w:rPr>
        <w:t>4</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noProof/>
          <w:w w:val="100"/>
        </w:rPr>
        <w:t>2.</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iCs/>
          <w:noProof/>
          <w:w w:val="100"/>
        </w:rPr>
        <w:t>APPOINTMENT</w:t>
      </w:r>
      <w:r>
        <w:rPr>
          <w:noProof/>
        </w:rPr>
        <w:tab/>
      </w:r>
      <w:r w:rsidR="0046783E">
        <w:rPr>
          <w:noProof/>
        </w:rPr>
        <w:fldChar w:fldCharType="begin"/>
      </w:r>
      <w:r>
        <w:rPr>
          <w:noProof/>
        </w:rPr>
        <w:instrText xml:space="preserve"> PAGEREF _Toc316983923 \h </w:instrText>
      </w:r>
      <w:r w:rsidR="0046783E">
        <w:rPr>
          <w:noProof/>
        </w:rPr>
      </w:r>
      <w:r w:rsidR="0046783E">
        <w:rPr>
          <w:noProof/>
        </w:rPr>
        <w:fldChar w:fldCharType="separate"/>
      </w:r>
      <w:r>
        <w:rPr>
          <w:noProof/>
        </w:rPr>
        <w:t>9</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noProof/>
          <w:w w:val="100"/>
        </w:rPr>
        <w:t>3.</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TERM</w:t>
      </w:r>
      <w:r>
        <w:rPr>
          <w:noProof/>
        </w:rPr>
        <w:tab/>
      </w:r>
      <w:r w:rsidR="0046783E">
        <w:rPr>
          <w:noProof/>
        </w:rPr>
        <w:fldChar w:fldCharType="begin"/>
      </w:r>
      <w:r>
        <w:rPr>
          <w:noProof/>
        </w:rPr>
        <w:instrText xml:space="preserve"> PAGEREF _Toc316983924 \h </w:instrText>
      </w:r>
      <w:r w:rsidR="0046783E">
        <w:rPr>
          <w:noProof/>
        </w:rPr>
      </w:r>
      <w:r w:rsidR="0046783E">
        <w:rPr>
          <w:noProof/>
        </w:rPr>
        <w:fldChar w:fldCharType="separate"/>
      </w:r>
      <w:r>
        <w:rPr>
          <w:noProof/>
        </w:rPr>
        <w:t>10</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4.</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DELIVERY OF NeCTAR SUB-PROJECT</w:t>
      </w:r>
      <w:r>
        <w:rPr>
          <w:noProof/>
        </w:rPr>
        <w:tab/>
      </w:r>
      <w:r w:rsidR="0046783E">
        <w:rPr>
          <w:noProof/>
        </w:rPr>
        <w:fldChar w:fldCharType="begin"/>
      </w:r>
      <w:r>
        <w:rPr>
          <w:noProof/>
        </w:rPr>
        <w:instrText xml:space="preserve"> PAGEREF _Toc316983925 \h </w:instrText>
      </w:r>
      <w:r w:rsidR="0046783E">
        <w:rPr>
          <w:noProof/>
        </w:rPr>
      </w:r>
      <w:r w:rsidR="0046783E">
        <w:rPr>
          <w:noProof/>
        </w:rPr>
        <w:fldChar w:fldCharType="separate"/>
      </w:r>
      <w:r>
        <w:rPr>
          <w:noProof/>
        </w:rPr>
        <w:t>10</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 xml:space="preserve">6. </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PAYMENTS FOR NeCTAR SUB-PROJECT</w:t>
      </w:r>
      <w:r>
        <w:rPr>
          <w:noProof/>
        </w:rPr>
        <w:tab/>
      </w:r>
      <w:r w:rsidR="0046783E">
        <w:rPr>
          <w:noProof/>
        </w:rPr>
        <w:fldChar w:fldCharType="begin"/>
      </w:r>
      <w:r>
        <w:rPr>
          <w:noProof/>
        </w:rPr>
        <w:instrText xml:space="preserve"> PAGEREF _Toc316983926 \h </w:instrText>
      </w:r>
      <w:r w:rsidR="0046783E">
        <w:rPr>
          <w:noProof/>
        </w:rPr>
      </w:r>
      <w:r w:rsidR="0046783E">
        <w:rPr>
          <w:noProof/>
        </w:rPr>
        <w:fldChar w:fldCharType="separate"/>
      </w:r>
      <w:r>
        <w:rPr>
          <w:noProof/>
        </w:rPr>
        <w:t>15</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eastAsia="SimSun" w:cs="Arial"/>
          <w:noProof/>
          <w:w w:val="100"/>
          <w:lang w:eastAsia="ja-JP"/>
        </w:rPr>
        <w:t>7.</w:t>
      </w:r>
      <w:r>
        <w:rPr>
          <w:rFonts w:asciiTheme="minorHAnsi" w:eastAsiaTheme="minorEastAsia" w:hAnsiTheme="minorHAnsi" w:cstheme="minorBidi"/>
          <w:b w:val="0"/>
          <w:bCs w:val="0"/>
          <w:noProof/>
          <w:w w:val="100"/>
          <w:sz w:val="22"/>
          <w:szCs w:val="22"/>
          <w:lang w:eastAsia="en-AU" w:bidi="ar-SA"/>
        </w:rPr>
        <w:tab/>
      </w:r>
      <w:r w:rsidRPr="00095AB0">
        <w:rPr>
          <w:rFonts w:eastAsia="SimSun" w:cs="Arial"/>
          <w:noProof/>
          <w:w w:val="100"/>
          <w:lang w:eastAsia="ja-JP"/>
        </w:rPr>
        <w:t>CO-INVESTMENTS BY SUB-CONTRACTOR</w:t>
      </w:r>
      <w:r>
        <w:rPr>
          <w:noProof/>
        </w:rPr>
        <w:tab/>
      </w:r>
      <w:r w:rsidR="0046783E">
        <w:rPr>
          <w:noProof/>
        </w:rPr>
        <w:fldChar w:fldCharType="begin"/>
      </w:r>
      <w:r>
        <w:rPr>
          <w:noProof/>
        </w:rPr>
        <w:instrText xml:space="preserve"> PAGEREF _Toc316983927 \h </w:instrText>
      </w:r>
      <w:r w:rsidR="0046783E">
        <w:rPr>
          <w:noProof/>
        </w:rPr>
      </w:r>
      <w:r w:rsidR="0046783E">
        <w:rPr>
          <w:noProof/>
        </w:rPr>
        <w:fldChar w:fldCharType="separate"/>
      </w:r>
      <w:r>
        <w:rPr>
          <w:noProof/>
        </w:rPr>
        <w:t>17</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eastAsia="SimSun" w:cs="Arial"/>
          <w:noProof/>
          <w:w w:val="100"/>
          <w:lang w:eastAsia="ja-JP"/>
        </w:rPr>
        <w:t>8.</w:t>
      </w:r>
      <w:r>
        <w:rPr>
          <w:rFonts w:asciiTheme="minorHAnsi" w:eastAsiaTheme="minorEastAsia" w:hAnsiTheme="minorHAnsi" w:cstheme="minorBidi"/>
          <w:b w:val="0"/>
          <w:bCs w:val="0"/>
          <w:noProof/>
          <w:w w:val="100"/>
          <w:sz w:val="22"/>
          <w:szCs w:val="22"/>
          <w:lang w:eastAsia="en-AU" w:bidi="ar-SA"/>
        </w:rPr>
        <w:tab/>
      </w:r>
      <w:r w:rsidRPr="00095AB0">
        <w:rPr>
          <w:rFonts w:eastAsia="SimSun" w:cs="Arial"/>
          <w:noProof/>
          <w:w w:val="100"/>
          <w:lang w:eastAsia="ja-JP"/>
        </w:rPr>
        <w:t>GENERAL OPERATING REQUIREMENTS OF THE SUB-CONTRACTOR</w:t>
      </w:r>
      <w:r>
        <w:rPr>
          <w:noProof/>
        </w:rPr>
        <w:tab/>
      </w:r>
      <w:r w:rsidR="0046783E">
        <w:rPr>
          <w:noProof/>
        </w:rPr>
        <w:fldChar w:fldCharType="begin"/>
      </w:r>
      <w:r>
        <w:rPr>
          <w:noProof/>
        </w:rPr>
        <w:instrText xml:space="preserve"> PAGEREF _Toc316983928 \h </w:instrText>
      </w:r>
      <w:r w:rsidR="0046783E">
        <w:rPr>
          <w:noProof/>
        </w:rPr>
      </w:r>
      <w:r w:rsidR="0046783E">
        <w:rPr>
          <w:noProof/>
        </w:rPr>
        <w:fldChar w:fldCharType="separate"/>
      </w:r>
      <w:r>
        <w:rPr>
          <w:noProof/>
        </w:rPr>
        <w:t>17</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9.</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PERSONNEL</w:t>
      </w:r>
      <w:r>
        <w:rPr>
          <w:noProof/>
        </w:rPr>
        <w:tab/>
      </w:r>
      <w:r w:rsidR="0046783E">
        <w:rPr>
          <w:noProof/>
        </w:rPr>
        <w:fldChar w:fldCharType="begin"/>
      </w:r>
      <w:r>
        <w:rPr>
          <w:noProof/>
        </w:rPr>
        <w:instrText xml:space="preserve"> PAGEREF _Toc316983929 \h </w:instrText>
      </w:r>
      <w:r w:rsidR="0046783E">
        <w:rPr>
          <w:noProof/>
        </w:rPr>
      </w:r>
      <w:r w:rsidR="0046783E">
        <w:rPr>
          <w:noProof/>
        </w:rPr>
        <w:fldChar w:fldCharType="separate"/>
      </w:r>
      <w:r>
        <w:rPr>
          <w:noProof/>
        </w:rPr>
        <w:t>19</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10.</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SUBCONTRACTING</w:t>
      </w:r>
      <w:r>
        <w:rPr>
          <w:noProof/>
        </w:rPr>
        <w:tab/>
      </w:r>
      <w:r w:rsidR="0046783E">
        <w:rPr>
          <w:noProof/>
        </w:rPr>
        <w:fldChar w:fldCharType="begin"/>
      </w:r>
      <w:r>
        <w:rPr>
          <w:noProof/>
        </w:rPr>
        <w:instrText xml:space="preserve"> PAGEREF _Toc316983930 \h </w:instrText>
      </w:r>
      <w:r w:rsidR="0046783E">
        <w:rPr>
          <w:noProof/>
        </w:rPr>
      </w:r>
      <w:r w:rsidR="0046783E">
        <w:rPr>
          <w:noProof/>
        </w:rPr>
        <w:fldChar w:fldCharType="separate"/>
      </w:r>
      <w:r>
        <w:rPr>
          <w:noProof/>
        </w:rPr>
        <w:t>20</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11.</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INTELLECTUAL PROPERTY</w:t>
      </w:r>
      <w:r>
        <w:rPr>
          <w:noProof/>
        </w:rPr>
        <w:tab/>
      </w:r>
      <w:r w:rsidR="0046783E">
        <w:rPr>
          <w:noProof/>
        </w:rPr>
        <w:fldChar w:fldCharType="begin"/>
      </w:r>
      <w:r>
        <w:rPr>
          <w:noProof/>
        </w:rPr>
        <w:instrText xml:space="preserve"> PAGEREF _Toc316983931 \h </w:instrText>
      </w:r>
      <w:r w:rsidR="0046783E">
        <w:rPr>
          <w:noProof/>
        </w:rPr>
      </w:r>
      <w:r w:rsidR="0046783E">
        <w:rPr>
          <w:noProof/>
        </w:rPr>
        <w:fldChar w:fldCharType="separate"/>
      </w:r>
      <w:r>
        <w:rPr>
          <w:noProof/>
        </w:rPr>
        <w:t>20</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12.</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INDEMNITY</w:t>
      </w:r>
      <w:r>
        <w:rPr>
          <w:noProof/>
        </w:rPr>
        <w:tab/>
      </w:r>
      <w:r w:rsidR="0046783E">
        <w:rPr>
          <w:noProof/>
        </w:rPr>
        <w:fldChar w:fldCharType="begin"/>
      </w:r>
      <w:r>
        <w:rPr>
          <w:noProof/>
        </w:rPr>
        <w:instrText xml:space="preserve"> PAGEREF _Toc316983932 \h </w:instrText>
      </w:r>
      <w:r w:rsidR="0046783E">
        <w:rPr>
          <w:noProof/>
        </w:rPr>
      </w:r>
      <w:r w:rsidR="0046783E">
        <w:rPr>
          <w:noProof/>
        </w:rPr>
        <w:fldChar w:fldCharType="separate"/>
      </w:r>
      <w:r>
        <w:rPr>
          <w:noProof/>
        </w:rPr>
        <w:t>21</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13.</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WARRANTIES</w:t>
      </w:r>
      <w:r>
        <w:rPr>
          <w:noProof/>
        </w:rPr>
        <w:tab/>
      </w:r>
      <w:r w:rsidR="0046783E">
        <w:rPr>
          <w:noProof/>
        </w:rPr>
        <w:fldChar w:fldCharType="begin"/>
      </w:r>
      <w:r>
        <w:rPr>
          <w:noProof/>
        </w:rPr>
        <w:instrText xml:space="preserve"> PAGEREF _Toc316983933 \h </w:instrText>
      </w:r>
      <w:r w:rsidR="0046783E">
        <w:rPr>
          <w:noProof/>
        </w:rPr>
      </w:r>
      <w:r w:rsidR="0046783E">
        <w:rPr>
          <w:noProof/>
        </w:rPr>
        <w:fldChar w:fldCharType="separate"/>
      </w:r>
      <w:r>
        <w:rPr>
          <w:noProof/>
        </w:rPr>
        <w:t>21</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14.</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GOVERNANCE AND MANAGEMENT</w:t>
      </w:r>
      <w:r>
        <w:rPr>
          <w:noProof/>
        </w:rPr>
        <w:tab/>
      </w:r>
      <w:r w:rsidR="0046783E">
        <w:rPr>
          <w:noProof/>
        </w:rPr>
        <w:fldChar w:fldCharType="begin"/>
      </w:r>
      <w:r>
        <w:rPr>
          <w:noProof/>
        </w:rPr>
        <w:instrText xml:space="preserve"> PAGEREF _Toc316983934 \h </w:instrText>
      </w:r>
      <w:r w:rsidR="0046783E">
        <w:rPr>
          <w:noProof/>
        </w:rPr>
      </w:r>
      <w:r w:rsidR="0046783E">
        <w:rPr>
          <w:noProof/>
        </w:rPr>
        <w:fldChar w:fldCharType="separate"/>
      </w:r>
      <w:r>
        <w:rPr>
          <w:noProof/>
        </w:rPr>
        <w:t>22</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15.</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CONFIDENTIALITY</w:t>
      </w:r>
      <w:r>
        <w:rPr>
          <w:noProof/>
        </w:rPr>
        <w:tab/>
      </w:r>
      <w:r w:rsidR="0046783E">
        <w:rPr>
          <w:noProof/>
        </w:rPr>
        <w:fldChar w:fldCharType="begin"/>
      </w:r>
      <w:r>
        <w:rPr>
          <w:noProof/>
        </w:rPr>
        <w:instrText xml:space="preserve"> PAGEREF _Toc316983935 \h </w:instrText>
      </w:r>
      <w:r w:rsidR="0046783E">
        <w:rPr>
          <w:noProof/>
        </w:rPr>
      </w:r>
      <w:r w:rsidR="0046783E">
        <w:rPr>
          <w:noProof/>
        </w:rPr>
        <w:fldChar w:fldCharType="separate"/>
      </w:r>
      <w:r>
        <w:rPr>
          <w:noProof/>
        </w:rPr>
        <w:t>24</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16.</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PERSONAL INFORMATION</w:t>
      </w:r>
      <w:r>
        <w:rPr>
          <w:noProof/>
        </w:rPr>
        <w:tab/>
      </w:r>
      <w:r w:rsidR="0046783E">
        <w:rPr>
          <w:noProof/>
        </w:rPr>
        <w:fldChar w:fldCharType="begin"/>
      </w:r>
      <w:r>
        <w:rPr>
          <w:noProof/>
        </w:rPr>
        <w:instrText xml:space="preserve"> PAGEREF _Toc316983936 \h </w:instrText>
      </w:r>
      <w:r w:rsidR="0046783E">
        <w:rPr>
          <w:noProof/>
        </w:rPr>
      </w:r>
      <w:r w:rsidR="0046783E">
        <w:rPr>
          <w:noProof/>
        </w:rPr>
        <w:fldChar w:fldCharType="separate"/>
      </w:r>
      <w:r>
        <w:rPr>
          <w:noProof/>
        </w:rPr>
        <w:t>25</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17.</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TERMINATION</w:t>
      </w:r>
      <w:r>
        <w:rPr>
          <w:noProof/>
        </w:rPr>
        <w:tab/>
      </w:r>
      <w:r w:rsidR="0046783E">
        <w:rPr>
          <w:noProof/>
        </w:rPr>
        <w:fldChar w:fldCharType="begin"/>
      </w:r>
      <w:r>
        <w:rPr>
          <w:noProof/>
        </w:rPr>
        <w:instrText xml:space="preserve"> PAGEREF _Toc316983937 \h </w:instrText>
      </w:r>
      <w:r w:rsidR="0046783E">
        <w:rPr>
          <w:noProof/>
        </w:rPr>
      </w:r>
      <w:r w:rsidR="0046783E">
        <w:rPr>
          <w:noProof/>
        </w:rPr>
        <w:fldChar w:fldCharType="separate"/>
      </w:r>
      <w:r>
        <w:rPr>
          <w:noProof/>
        </w:rPr>
        <w:t>25</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18.</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CONFLICT OF INTEREST</w:t>
      </w:r>
      <w:r>
        <w:rPr>
          <w:noProof/>
        </w:rPr>
        <w:tab/>
      </w:r>
      <w:r w:rsidR="0046783E">
        <w:rPr>
          <w:noProof/>
        </w:rPr>
        <w:fldChar w:fldCharType="begin"/>
      </w:r>
      <w:r>
        <w:rPr>
          <w:noProof/>
        </w:rPr>
        <w:instrText xml:space="preserve"> PAGEREF _Toc316983938 \h </w:instrText>
      </w:r>
      <w:r w:rsidR="0046783E">
        <w:rPr>
          <w:noProof/>
        </w:rPr>
      </w:r>
      <w:r w:rsidR="0046783E">
        <w:rPr>
          <w:noProof/>
        </w:rPr>
        <w:fldChar w:fldCharType="separate"/>
      </w:r>
      <w:r>
        <w:rPr>
          <w:noProof/>
        </w:rPr>
        <w:t>27</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19.</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DISPUTE RESOLUTION</w:t>
      </w:r>
      <w:r>
        <w:rPr>
          <w:noProof/>
        </w:rPr>
        <w:tab/>
      </w:r>
      <w:r w:rsidR="0046783E">
        <w:rPr>
          <w:noProof/>
        </w:rPr>
        <w:fldChar w:fldCharType="begin"/>
      </w:r>
      <w:r>
        <w:rPr>
          <w:noProof/>
        </w:rPr>
        <w:instrText xml:space="preserve"> PAGEREF _Toc316983939 \h </w:instrText>
      </w:r>
      <w:r w:rsidR="0046783E">
        <w:rPr>
          <w:noProof/>
        </w:rPr>
      </w:r>
      <w:r w:rsidR="0046783E">
        <w:rPr>
          <w:noProof/>
        </w:rPr>
        <w:fldChar w:fldCharType="separate"/>
      </w:r>
      <w:r>
        <w:rPr>
          <w:noProof/>
        </w:rPr>
        <w:t>27</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20.</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NOTICES</w:t>
      </w:r>
      <w:r>
        <w:rPr>
          <w:noProof/>
        </w:rPr>
        <w:tab/>
      </w:r>
      <w:r w:rsidR="0046783E">
        <w:rPr>
          <w:noProof/>
        </w:rPr>
        <w:fldChar w:fldCharType="begin"/>
      </w:r>
      <w:r>
        <w:rPr>
          <w:noProof/>
        </w:rPr>
        <w:instrText xml:space="preserve"> PAGEREF _Toc316983940 \h </w:instrText>
      </w:r>
      <w:r w:rsidR="0046783E">
        <w:rPr>
          <w:noProof/>
        </w:rPr>
      </w:r>
      <w:r w:rsidR="0046783E">
        <w:rPr>
          <w:noProof/>
        </w:rPr>
        <w:fldChar w:fldCharType="separate"/>
      </w:r>
      <w:r>
        <w:rPr>
          <w:noProof/>
        </w:rPr>
        <w:t>28</w:t>
      </w:r>
      <w:r w:rsidR="0046783E">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21.</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MISCELLANEOUS</w:t>
      </w:r>
      <w:r>
        <w:rPr>
          <w:noProof/>
        </w:rPr>
        <w:tab/>
      </w:r>
      <w:r w:rsidR="0046783E">
        <w:rPr>
          <w:noProof/>
        </w:rPr>
        <w:fldChar w:fldCharType="begin"/>
      </w:r>
      <w:r>
        <w:rPr>
          <w:noProof/>
        </w:rPr>
        <w:instrText xml:space="preserve"> PAGEREF _Toc316983941 \h </w:instrText>
      </w:r>
      <w:r w:rsidR="0046783E">
        <w:rPr>
          <w:noProof/>
        </w:rPr>
      </w:r>
      <w:r w:rsidR="0046783E">
        <w:rPr>
          <w:noProof/>
        </w:rPr>
        <w:fldChar w:fldCharType="separate"/>
      </w:r>
      <w:r>
        <w:rPr>
          <w:noProof/>
        </w:rPr>
        <w:t>28</w:t>
      </w:r>
      <w:r w:rsidR="0046783E">
        <w:rPr>
          <w:noProof/>
        </w:rPr>
        <w:fldChar w:fldCharType="end"/>
      </w:r>
    </w:p>
    <w:p w:rsidR="005D0C9D" w:rsidRDefault="0046783E" w:rsidP="005D0C9D">
      <w:pPr>
        <w:pStyle w:val="TOC2"/>
        <w:rPr>
          <w:rFonts w:ascii="Calibri" w:hAnsi="Calibri" w:cs="Times New Roman"/>
          <w:b w:val="0"/>
          <w:bCs w:val="0"/>
          <w:noProof/>
          <w:w w:val="100"/>
          <w:sz w:val="22"/>
          <w:szCs w:val="22"/>
          <w:lang w:eastAsia="en-AU" w:bidi="ar-SA"/>
        </w:rPr>
      </w:pPr>
      <w:r w:rsidRPr="00850AE9">
        <w:rPr>
          <w:rFonts w:cs="Arial"/>
          <w:sz w:val="20"/>
          <w:szCs w:val="20"/>
        </w:rPr>
        <w:fldChar w:fldCharType="end"/>
      </w:r>
      <w:r w:rsidR="005D0C9D" w:rsidRPr="0079127D">
        <w:rPr>
          <w:rFonts w:cs="Arial"/>
          <w:noProof/>
          <w:w w:val="100"/>
        </w:rPr>
        <w:t>2</w:t>
      </w:r>
      <w:r w:rsidR="005D0C9D">
        <w:rPr>
          <w:rFonts w:cs="Arial"/>
          <w:noProof/>
          <w:w w:val="100"/>
        </w:rPr>
        <w:t>2</w:t>
      </w:r>
      <w:r w:rsidR="005D0C9D" w:rsidRPr="0079127D">
        <w:rPr>
          <w:rFonts w:cs="Arial"/>
          <w:noProof/>
          <w:w w:val="100"/>
        </w:rPr>
        <w:t>.</w:t>
      </w:r>
      <w:r w:rsidR="005D0C9D">
        <w:rPr>
          <w:rFonts w:ascii="Calibri" w:hAnsi="Calibri" w:cs="Times New Roman"/>
          <w:b w:val="0"/>
          <w:bCs w:val="0"/>
          <w:noProof/>
          <w:w w:val="100"/>
          <w:sz w:val="22"/>
          <w:szCs w:val="22"/>
          <w:lang w:eastAsia="en-AU" w:bidi="ar-SA"/>
        </w:rPr>
        <w:tab/>
      </w:r>
      <w:r w:rsidR="005D0C9D">
        <w:rPr>
          <w:rFonts w:cs="Arial"/>
          <w:noProof/>
          <w:w w:val="100"/>
        </w:rPr>
        <w:t xml:space="preserve">SCHEDULE 1: </w:t>
      </w:r>
      <w:r w:rsidR="006457D3">
        <w:rPr>
          <w:rFonts w:cs="Arial"/>
          <w:noProof/>
          <w:w w:val="100"/>
        </w:rPr>
        <w:t>GENERAL CONTRACT MATTERS</w:t>
      </w:r>
      <w:r w:rsidR="005D0C9D">
        <w:rPr>
          <w:noProof/>
        </w:rPr>
        <w:tab/>
      </w:r>
      <w:r w:rsidR="006457D3">
        <w:rPr>
          <w:noProof/>
        </w:rPr>
        <w:t>30</w:t>
      </w:r>
    </w:p>
    <w:p w:rsidR="005D0C9D" w:rsidRDefault="005D0C9D" w:rsidP="005D0C9D">
      <w:pPr>
        <w:pStyle w:val="TOC2"/>
        <w:rPr>
          <w:rFonts w:ascii="Calibri" w:hAnsi="Calibri" w:cs="Times New Roman"/>
          <w:b w:val="0"/>
          <w:bCs w:val="0"/>
          <w:noProof/>
          <w:w w:val="100"/>
          <w:sz w:val="22"/>
          <w:szCs w:val="22"/>
          <w:lang w:eastAsia="en-AU" w:bidi="ar-SA"/>
        </w:rPr>
      </w:pPr>
      <w:r w:rsidRPr="0079127D">
        <w:rPr>
          <w:rFonts w:cs="Arial"/>
          <w:noProof/>
          <w:w w:val="100"/>
        </w:rPr>
        <w:t>2</w:t>
      </w:r>
      <w:r>
        <w:rPr>
          <w:rFonts w:cs="Arial"/>
          <w:noProof/>
          <w:w w:val="100"/>
        </w:rPr>
        <w:t>3</w:t>
      </w:r>
      <w:r w:rsidRPr="0079127D">
        <w:rPr>
          <w:rFonts w:cs="Arial"/>
          <w:noProof/>
          <w:w w:val="100"/>
        </w:rPr>
        <w:t>.</w:t>
      </w:r>
      <w:r>
        <w:rPr>
          <w:rFonts w:ascii="Calibri" w:hAnsi="Calibri" w:cs="Times New Roman"/>
          <w:b w:val="0"/>
          <w:bCs w:val="0"/>
          <w:noProof/>
          <w:w w:val="100"/>
          <w:sz w:val="22"/>
          <w:szCs w:val="22"/>
          <w:lang w:eastAsia="en-AU" w:bidi="ar-SA"/>
        </w:rPr>
        <w:tab/>
      </w:r>
      <w:r>
        <w:rPr>
          <w:rFonts w:cs="Arial"/>
          <w:noProof/>
          <w:w w:val="100"/>
        </w:rPr>
        <w:t xml:space="preserve">SCHEDULE 2: </w:t>
      </w:r>
      <w:r w:rsidR="006457D3">
        <w:rPr>
          <w:rFonts w:cs="Arial"/>
          <w:noProof/>
          <w:w w:val="100"/>
        </w:rPr>
        <w:t>ASSETS</w:t>
      </w:r>
      <w:r>
        <w:rPr>
          <w:noProof/>
        </w:rPr>
        <w:tab/>
        <w:t>3</w:t>
      </w:r>
      <w:r w:rsidR="006457D3">
        <w:rPr>
          <w:noProof/>
        </w:rPr>
        <w:t>1</w:t>
      </w:r>
    </w:p>
    <w:p w:rsidR="005D0C9D" w:rsidRDefault="005D0C9D" w:rsidP="005D0C9D">
      <w:pPr>
        <w:pStyle w:val="TOC2"/>
        <w:rPr>
          <w:rFonts w:ascii="Calibri" w:hAnsi="Calibri" w:cs="Times New Roman"/>
          <w:b w:val="0"/>
          <w:bCs w:val="0"/>
          <w:noProof/>
          <w:w w:val="100"/>
          <w:sz w:val="22"/>
          <w:szCs w:val="22"/>
          <w:lang w:eastAsia="en-AU" w:bidi="ar-SA"/>
        </w:rPr>
      </w:pPr>
      <w:r w:rsidRPr="0079127D">
        <w:rPr>
          <w:rFonts w:cs="Arial"/>
          <w:noProof/>
          <w:w w:val="100"/>
        </w:rPr>
        <w:t>2</w:t>
      </w:r>
      <w:r>
        <w:rPr>
          <w:rFonts w:cs="Arial"/>
          <w:noProof/>
          <w:w w:val="100"/>
        </w:rPr>
        <w:t>4</w:t>
      </w:r>
      <w:r w:rsidRPr="0079127D">
        <w:rPr>
          <w:rFonts w:cs="Arial"/>
          <w:noProof/>
          <w:w w:val="100"/>
        </w:rPr>
        <w:t>.</w:t>
      </w:r>
      <w:r>
        <w:rPr>
          <w:rFonts w:ascii="Calibri" w:hAnsi="Calibri" w:cs="Times New Roman"/>
          <w:b w:val="0"/>
          <w:bCs w:val="0"/>
          <w:noProof/>
          <w:w w:val="100"/>
          <w:sz w:val="22"/>
          <w:szCs w:val="22"/>
          <w:lang w:eastAsia="en-AU" w:bidi="ar-SA"/>
        </w:rPr>
        <w:tab/>
      </w:r>
      <w:r>
        <w:rPr>
          <w:rFonts w:cs="Arial"/>
          <w:noProof/>
          <w:w w:val="100"/>
        </w:rPr>
        <w:t xml:space="preserve">SCHEDULE 3: </w:t>
      </w:r>
      <w:r w:rsidR="006457D3">
        <w:rPr>
          <w:rFonts w:cs="Arial"/>
          <w:noProof/>
          <w:w w:val="100"/>
        </w:rPr>
        <w:t>PAYMENT</w:t>
      </w:r>
      <w:r>
        <w:rPr>
          <w:noProof/>
        </w:rPr>
        <w:tab/>
        <w:t>3</w:t>
      </w:r>
      <w:r w:rsidR="006457D3">
        <w:rPr>
          <w:noProof/>
        </w:rPr>
        <w:t>2</w:t>
      </w:r>
    </w:p>
    <w:p w:rsidR="005D0C9D" w:rsidRPr="0087410B" w:rsidRDefault="005D0C9D" w:rsidP="005D0C9D">
      <w:pPr>
        <w:pStyle w:val="TOC2"/>
        <w:rPr>
          <w:rFonts w:ascii="Calibri" w:hAnsi="Calibri" w:cs="Times New Roman"/>
          <w:b w:val="0"/>
          <w:bCs w:val="0"/>
          <w:noProof/>
          <w:w w:val="100"/>
          <w:sz w:val="22"/>
          <w:szCs w:val="22"/>
          <w:lang w:eastAsia="en-AU" w:bidi="ar-SA"/>
        </w:rPr>
      </w:pPr>
      <w:r w:rsidRPr="0087410B">
        <w:rPr>
          <w:rFonts w:cs="Arial"/>
          <w:noProof/>
          <w:w w:val="100"/>
        </w:rPr>
        <w:t>25.</w:t>
      </w:r>
      <w:r w:rsidRPr="0087410B">
        <w:rPr>
          <w:rFonts w:ascii="Calibri" w:hAnsi="Calibri" w:cs="Times New Roman"/>
          <w:b w:val="0"/>
          <w:bCs w:val="0"/>
          <w:noProof/>
          <w:w w:val="100"/>
          <w:sz w:val="22"/>
          <w:szCs w:val="22"/>
          <w:lang w:eastAsia="en-AU" w:bidi="ar-SA"/>
        </w:rPr>
        <w:tab/>
      </w:r>
      <w:r w:rsidRPr="0087410B">
        <w:rPr>
          <w:rFonts w:cs="Arial"/>
          <w:noProof/>
          <w:w w:val="100"/>
        </w:rPr>
        <w:t>SCHEDULE 4:</w:t>
      </w:r>
      <w:r w:rsidR="006457D3" w:rsidRPr="0087410B">
        <w:rPr>
          <w:rFonts w:cs="Arial"/>
          <w:noProof/>
          <w:w w:val="100"/>
        </w:rPr>
        <w:t xml:space="preserve"> ASSETS AND SERVICE LEVELS</w:t>
      </w:r>
      <w:r w:rsidR="006457D3" w:rsidRPr="0087410B">
        <w:rPr>
          <w:rFonts w:cs="Arial"/>
          <w:noProof/>
          <w:w w:val="100"/>
        </w:rPr>
        <w:tab/>
        <w:t>33</w:t>
      </w:r>
    </w:p>
    <w:p w:rsidR="005D0C9D" w:rsidRDefault="005D0C9D" w:rsidP="005D0C9D">
      <w:pPr>
        <w:pStyle w:val="TOC2"/>
        <w:rPr>
          <w:rFonts w:cs="Arial"/>
          <w:noProof/>
          <w:w w:val="100"/>
        </w:rPr>
      </w:pPr>
      <w:r w:rsidRPr="0087410B">
        <w:rPr>
          <w:rFonts w:cs="Arial"/>
          <w:noProof/>
          <w:w w:val="100"/>
        </w:rPr>
        <w:t>2</w:t>
      </w:r>
      <w:r w:rsidR="008E1BFF" w:rsidRPr="0087410B">
        <w:rPr>
          <w:rFonts w:cs="Arial"/>
          <w:noProof/>
          <w:w w:val="100"/>
        </w:rPr>
        <w:t>6</w:t>
      </w:r>
      <w:r w:rsidRPr="0087410B">
        <w:rPr>
          <w:rFonts w:cs="Arial"/>
          <w:noProof/>
          <w:w w:val="100"/>
        </w:rPr>
        <w:t>.</w:t>
      </w:r>
      <w:r w:rsidRPr="0087410B">
        <w:rPr>
          <w:rFonts w:ascii="Calibri" w:hAnsi="Calibri" w:cs="Times New Roman"/>
          <w:b w:val="0"/>
          <w:bCs w:val="0"/>
          <w:noProof/>
          <w:w w:val="100"/>
          <w:sz w:val="22"/>
          <w:szCs w:val="22"/>
          <w:lang w:eastAsia="en-AU" w:bidi="ar-SA"/>
        </w:rPr>
        <w:tab/>
      </w:r>
      <w:r w:rsidR="005D0682" w:rsidRPr="0087410B">
        <w:rPr>
          <w:rFonts w:cs="Arial"/>
          <w:noProof/>
          <w:w w:val="100"/>
        </w:rPr>
        <w:t xml:space="preserve">SCHEDULE </w:t>
      </w:r>
      <w:r w:rsidR="005765EE" w:rsidRPr="0087410B">
        <w:rPr>
          <w:rFonts w:cs="Arial"/>
          <w:noProof/>
          <w:w w:val="100"/>
        </w:rPr>
        <w:t>5</w:t>
      </w:r>
      <w:r w:rsidR="005D0682" w:rsidRPr="0087410B">
        <w:rPr>
          <w:rFonts w:cs="Arial"/>
          <w:noProof/>
          <w:w w:val="100"/>
        </w:rPr>
        <w:t xml:space="preserve">: </w:t>
      </w:r>
      <w:r w:rsidR="00A7426E">
        <w:rPr>
          <w:rFonts w:cs="Arial"/>
          <w:noProof/>
          <w:w w:val="100"/>
        </w:rPr>
        <w:t>REQUEST FOR CHANGE</w:t>
      </w:r>
      <w:r w:rsidR="006457D3" w:rsidRPr="0087410B">
        <w:rPr>
          <w:rFonts w:cs="Arial"/>
          <w:noProof/>
          <w:w w:val="100"/>
        </w:rPr>
        <w:tab/>
        <w:t>3</w:t>
      </w:r>
      <w:r w:rsidR="001126F6" w:rsidRPr="0087410B">
        <w:rPr>
          <w:rFonts w:cs="Arial"/>
          <w:noProof/>
          <w:w w:val="100"/>
        </w:rPr>
        <w:t>4</w:t>
      </w:r>
    </w:p>
    <w:p w:rsidR="007F70A4" w:rsidRPr="007F70A4" w:rsidRDefault="007F70A4" w:rsidP="007F70A4">
      <w:pPr>
        <w:pStyle w:val="TOC2"/>
        <w:rPr>
          <w:rFonts w:cs="Arial"/>
          <w:noProof/>
          <w:w w:val="100"/>
        </w:rPr>
      </w:pPr>
      <w:r w:rsidRPr="007F70A4">
        <w:rPr>
          <w:rFonts w:cs="Arial"/>
          <w:noProof/>
          <w:w w:val="100"/>
        </w:rPr>
        <w:t>27.</w:t>
      </w:r>
      <w:r w:rsidRPr="007F70A4">
        <w:rPr>
          <w:rFonts w:cs="Arial"/>
          <w:noProof/>
          <w:w w:val="100"/>
        </w:rPr>
        <w:tab/>
        <w:t>ATTACHMENT 1: PROPOSAL</w:t>
      </w:r>
      <w:r w:rsidRPr="007F70A4">
        <w:rPr>
          <w:rFonts w:cs="Arial"/>
          <w:noProof/>
          <w:w w:val="100"/>
        </w:rPr>
        <w:tab/>
        <w:t>35</w:t>
      </w:r>
    </w:p>
    <w:p w:rsidR="00A44A91" w:rsidRPr="008222F0" w:rsidRDefault="00A44A91" w:rsidP="00C314AB">
      <w:pPr>
        <w:pStyle w:val="MEChapterheading"/>
        <w:jc w:val="both"/>
        <w:rPr>
          <w:rFonts w:cs="Arial"/>
          <w:b/>
          <w:spacing w:val="0"/>
          <w:w w:val="100"/>
          <w:sz w:val="32"/>
          <w:szCs w:val="32"/>
        </w:rPr>
      </w:pPr>
      <w:r w:rsidRPr="00850AE9">
        <w:rPr>
          <w:rFonts w:cs="Arial"/>
          <w:spacing w:val="0"/>
          <w:w w:val="100"/>
          <w:sz w:val="20"/>
          <w:szCs w:val="20"/>
        </w:rPr>
        <w:br w:type="page"/>
      </w:r>
      <w:bookmarkStart w:id="10" w:name="_Toc316983920"/>
      <w:r w:rsidRPr="008222F0">
        <w:rPr>
          <w:rFonts w:cs="Arial"/>
          <w:b/>
          <w:spacing w:val="0"/>
          <w:w w:val="100"/>
          <w:sz w:val="32"/>
          <w:szCs w:val="32"/>
        </w:rPr>
        <w:lastRenderedPageBreak/>
        <w:t>Details</w:t>
      </w:r>
      <w:bookmarkEnd w:id="10"/>
    </w:p>
    <w:tbl>
      <w:tblPr>
        <w:tblW w:w="0" w:type="auto"/>
        <w:tblLayout w:type="fixed"/>
        <w:tblCellMar>
          <w:left w:w="0" w:type="dxa"/>
          <w:right w:w="0" w:type="dxa"/>
        </w:tblCellMar>
        <w:tblLook w:val="0000"/>
      </w:tblPr>
      <w:tblGrid>
        <w:gridCol w:w="2268"/>
        <w:gridCol w:w="7088"/>
      </w:tblGrid>
      <w:tr w:rsidR="00A44A91" w:rsidRPr="00850AE9">
        <w:tc>
          <w:tcPr>
            <w:tcW w:w="2268" w:type="dxa"/>
          </w:tcPr>
          <w:p w:rsidR="00A44A91" w:rsidRPr="00850AE9" w:rsidRDefault="00A44A91" w:rsidP="00C314AB">
            <w:pPr>
              <w:pStyle w:val="MESubheading"/>
              <w:jc w:val="both"/>
              <w:rPr>
                <w:rFonts w:cs="Arial"/>
                <w:spacing w:val="0"/>
                <w:w w:val="100"/>
                <w:sz w:val="20"/>
                <w:szCs w:val="20"/>
              </w:rPr>
            </w:pPr>
            <w:r w:rsidRPr="00850AE9">
              <w:rPr>
                <w:rFonts w:cs="Arial"/>
                <w:spacing w:val="0"/>
                <w:w w:val="100"/>
                <w:sz w:val="20"/>
                <w:szCs w:val="20"/>
              </w:rPr>
              <w:t>Date</w:t>
            </w:r>
          </w:p>
        </w:tc>
        <w:tc>
          <w:tcPr>
            <w:tcW w:w="7088" w:type="dxa"/>
          </w:tcPr>
          <w:p w:rsidR="00A44A91" w:rsidRPr="00850AE9" w:rsidRDefault="00E902B2" w:rsidP="00C314AB">
            <w:pPr>
              <w:spacing w:before="280" w:after="0"/>
              <w:jc w:val="both"/>
              <w:rPr>
                <w:rFonts w:ascii="Arial" w:hAnsi="Arial" w:cs="Arial"/>
                <w:sz w:val="20"/>
                <w:szCs w:val="20"/>
              </w:rPr>
            </w:pPr>
            <w:r>
              <w:rPr>
                <w:rFonts w:ascii="Arial" w:hAnsi="Arial" w:cs="Arial"/>
                <w:sz w:val="20"/>
                <w:szCs w:val="20"/>
              </w:rPr>
              <w:t>[</w:t>
            </w:r>
            <w:r w:rsidRPr="00E902B2">
              <w:rPr>
                <w:rFonts w:ascii="Arial" w:hAnsi="Arial" w:cs="Arial"/>
                <w:b/>
                <w:i/>
                <w:sz w:val="20"/>
                <w:szCs w:val="20"/>
                <w:highlight w:val="yellow"/>
              </w:rPr>
              <w:t>INSERT</w:t>
            </w:r>
            <w:r>
              <w:rPr>
                <w:rFonts w:ascii="Arial" w:hAnsi="Arial" w:cs="Arial"/>
                <w:sz w:val="20"/>
                <w:szCs w:val="20"/>
              </w:rPr>
              <w:t>]</w:t>
            </w:r>
          </w:p>
        </w:tc>
      </w:tr>
    </w:tbl>
    <w:p w:rsidR="00A44A91" w:rsidRPr="00970397" w:rsidRDefault="00D11910" w:rsidP="00C314AB">
      <w:pPr>
        <w:pStyle w:val="MESubheading"/>
        <w:jc w:val="both"/>
        <w:rPr>
          <w:rFonts w:cs="Arial"/>
          <w:b/>
          <w:spacing w:val="0"/>
          <w:w w:val="100"/>
          <w:sz w:val="24"/>
          <w:szCs w:val="24"/>
        </w:rPr>
      </w:pPr>
      <w:r>
        <w:rPr>
          <w:rFonts w:cs="Arial"/>
          <w:b/>
          <w:spacing w:val="0"/>
          <w:w w:val="100"/>
          <w:sz w:val="24"/>
          <w:szCs w:val="24"/>
        </w:rPr>
        <w:t>PARTIES</w:t>
      </w:r>
    </w:p>
    <w:tbl>
      <w:tblPr>
        <w:tblW w:w="9356" w:type="dxa"/>
        <w:tblLayout w:type="fixed"/>
        <w:tblCellMar>
          <w:left w:w="0" w:type="dxa"/>
          <w:right w:w="0" w:type="dxa"/>
        </w:tblCellMar>
        <w:tblLook w:val="0000"/>
      </w:tblPr>
      <w:tblGrid>
        <w:gridCol w:w="2268"/>
        <w:gridCol w:w="7088"/>
      </w:tblGrid>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Name</w:t>
            </w:r>
          </w:p>
        </w:tc>
        <w:tc>
          <w:tcPr>
            <w:tcW w:w="7088" w:type="dxa"/>
          </w:tcPr>
          <w:p w:rsidR="00C314AB" w:rsidRPr="00850AE9" w:rsidRDefault="00C314AB" w:rsidP="00AB1502">
            <w:pPr>
              <w:pStyle w:val="PartiesDetails"/>
              <w:spacing w:line="240" w:lineRule="auto"/>
              <w:jc w:val="both"/>
              <w:rPr>
                <w:rFonts w:ascii="Arial" w:hAnsi="Arial" w:cs="Arial"/>
                <w:bCs/>
                <w:sz w:val="20"/>
                <w:szCs w:val="20"/>
              </w:rPr>
            </w:pPr>
            <w:r w:rsidRPr="00850AE9">
              <w:rPr>
                <w:rFonts w:ascii="Arial" w:hAnsi="Arial" w:cs="Arial"/>
                <w:b/>
                <w:sz w:val="20"/>
                <w:szCs w:val="20"/>
              </w:rPr>
              <w:t>The University of Melbourne</w:t>
            </w:r>
            <w:r w:rsidRPr="00850AE9">
              <w:rPr>
                <w:rFonts w:ascii="Arial" w:hAnsi="Arial" w:cs="Arial"/>
                <w:bCs/>
                <w:sz w:val="20"/>
                <w:szCs w:val="20"/>
              </w:rPr>
              <w:t xml:space="preserve">, a body corporate and politic established pursuant to the </w:t>
            </w:r>
            <w:r w:rsidRPr="00850AE9">
              <w:rPr>
                <w:rFonts w:ascii="Arial" w:hAnsi="Arial" w:cs="Arial"/>
                <w:bCs/>
                <w:i/>
                <w:iCs/>
                <w:sz w:val="20"/>
                <w:szCs w:val="20"/>
              </w:rPr>
              <w:t xml:space="preserve">University </w:t>
            </w:r>
            <w:r w:rsidR="00AB1502">
              <w:rPr>
                <w:rFonts w:ascii="Arial" w:hAnsi="Arial" w:cs="Arial"/>
                <w:bCs/>
                <w:i/>
                <w:iCs/>
                <w:sz w:val="20"/>
                <w:szCs w:val="20"/>
              </w:rPr>
              <w:t xml:space="preserve">of Melbourne </w:t>
            </w:r>
            <w:r w:rsidRPr="00850AE9">
              <w:rPr>
                <w:rFonts w:ascii="Arial" w:hAnsi="Arial" w:cs="Arial"/>
                <w:bCs/>
                <w:i/>
                <w:iCs/>
                <w:sz w:val="20"/>
                <w:szCs w:val="20"/>
              </w:rPr>
              <w:t xml:space="preserve">Act </w:t>
            </w:r>
            <w:r w:rsidR="00AB1502">
              <w:rPr>
                <w:rFonts w:ascii="Arial" w:hAnsi="Arial" w:cs="Arial"/>
                <w:bCs/>
                <w:i/>
                <w:iCs/>
                <w:sz w:val="20"/>
                <w:szCs w:val="20"/>
              </w:rPr>
              <w:t xml:space="preserve">2009 </w:t>
            </w:r>
            <w:r w:rsidRPr="00850AE9">
              <w:rPr>
                <w:rFonts w:ascii="Arial" w:hAnsi="Arial" w:cs="Arial"/>
                <w:bCs/>
                <w:sz w:val="20"/>
                <w:szCs w:val="20"/>
              </w:rPr>
              <w:t>(Vic)</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bookmarkStart w:id="11" w:name="bkNoABN1"/>
            <w:r w:rsidRPr="00850AE9">
              <w:rPr>
                <w:rFonts w:ascii="Arial" w:hAnsi="Arial" w:cs="Arial"/>
                <w:sz w:val="20"/>
                <w:szCs w:val="20"/>
              </w:rPr>
              <w:t>ABN</w:t>
            </w:r>
          </w:p>
        </w:tc>
        <w:tc>
          <w:tcPr>
            <w:tcW w:w="708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84 002 705 224</w:t>
            </w:r>
          </w:p>
        </w:tc>
      </w:tr>
      <w:bookmarkEnd w:id="11"/>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Short form name</w:t>
            </w:r>
          </w:p>
        </w:tc>
        <w:tc>
          <w:tcPr>
            <w:tcW w:w="7088" w:type="dxa"/>
          </w:tcPr>
          <w:p w:rsidR="00C314AB" w:rsidRPr="00850AE9" w:rsidRDefault="00C314AB" w:rsidP="00C314AB">
            <w:pPr>
              <w:pStyle w:val="PartiesDetails"/>
              <w:spacing w:line="240" w:lineRule="auto"/>
              <w:jc w:val="both"/>
              <w:rPr>
                <w:rFonts w:ascii="Arial" w:hAnsi="Arial" w:cs="Arial"/>
                <w:b/>
                <w:sz w:val="20"/>
                <w:szCs w:val="20"/>
              </w:rPr>
            </w:pPr>
            <w:r w:rsidRPr="00850AE9">
              <w:rPr>
                <w:rFonts w:ascii="Arial" w:hAnsi="Arial" w:cs="Arial"/>
                <w:b/>
                <w:sz w:val="20"/>
                <w:szCs w:val="20"/>
              </w:rPr>
              <w:t>University</w:t>
            </w:r>
            <w:r w:rsidR="00C01CE1">
              <w:rPr>
                <w:rFonts w:ascii="Arial" w:hAnsi="Arial" w:cs="Arial"/>
                <w:b/>
                <w:sz w:val="20"/>
                <w:szCs w:val="20"/>
              </w:rPr>
              <w:t xml:space="preserve"> of Melbourne</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Notice details</w:t>
            </w:r>
          </w:p>
        </w:tc>
        <w:tc>
          <w:tcPr>
            <w:tcW w:w="7088" w:type="dxa"/>
          </w:tcPr>
          <w:p w:rsidR="00C314AB" w:rsidRPr="00850AE9" w:rsidRDefault="00C314AB" w:rsidP="00C314AB">
            <w:pPr>
              <w:pStyle w:val="PartiesDetails"/>
              <w:jc w:val="both"/>
              <w:rPr>
                <w:rFonts w:ascii="Arial" w:hAnsi="Arial" w:cs="Arial"/>
                <w:sz w:val="20"/>
                <w:szCs w:val="20"/>
              </w:rPr>
            </w:pPr>
            <w:r w:rsidRPr="00850AE9">
              <w:rPr>
                <w:rFonts w:ascii="Arial" w:hAnsi="Arial" w:cs="Arial"/>
                <w:sz w:val="20"/>
                <w:szCs w:val="20"/>
              </w:rPr>
              <w:t>Grattan Street Parkville  3010 in the State of Victoria</w:t>
            </w:r>
          </w:p>
        </w:tc>
      </w:tr>
      <w:tr w:rsidR="00C314AB" w:rsidRPr="00850AE9" w:rsidDel="00BC3AEE" w:rsidTr="00A44A91">
        <w:trPr>
          <w:del w:id="12" w:author="Author"/>
        </w:trPr>
        <w:tc>
          <w:tcPr>
            <w:tcW w:w="2268" w:type="dxa"/>
          </w:tcPr>
          <w:p w:rsidR="00C314AB" w:rsidRPr="00850AE9" w:rsidDel="00BC3AEE" w:rsidRDefault="00C314AB" w:rsidP="00C314AB">
            <w:pPr>
              <w:pStyle w:val="PartiesDetails"/>
              <w:spacing w:line="240" w:lineRule="auto"/>
              <w:jc w:val="both"/>
              <w:rPr>
                <w:del w:id="13" w:author="Author"/>
                <w:rFonts w:ascii="Arial" w:hAnsi="Arial" w:cs="Arial"/>
                <w:sz w:val="20"/>
                <w:szCs w:val="20"/>
              </w:rPr>
            </w:pPr>
            <w:del w:id="14" w:author="Author">
              <w:r w:rsidRPr="00850AE9" w:rsidDel="00BC3AEE">
                <w:rPr>
                  <w:rFonts w:ascii="Arial" w:hAnsi="Arial" w:cs="Arial"/>
                  <w:sz w:val="20"/>
                  <w:szCs w:val="20"/>
                </w:rPr>
                <w:delText>Facsimile</w:delText>
              </w:r>
            </w:del>
          </w:p>
        </w:tc>
        <w:tc>
          <w:tcPr>
            <w:tcW w:w="7088" w:type="dxa"/>
          </w:tcPr>
          <w:p w:rsidR="00C314AB" w:rsidRPr="00850AE9" w:rsidDel="00BC3AEE" w:rsidRDefault="00C314AB" w:rsidP="00C314AB">
            <w:pPr>
              <w:pStyle w:val="PartiesDetails"/>
              <w:spacing w:line="240" w:lineRule="auto"/>
              <w:jc w:val="both"/>
              <w:rPr>
                <w:del w:id="15" w:author="Author"/>
                <w:rFonts w:ascii="Arial" w:hAnsi="Arial" w:cs="Arial"/>
                <w:sz w:val="20"/>
                <w:szCs w:val="20"/>
              </w:rPr>
            </w:pP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Email</w:t>
            </w:r>
          </w:p>
        </w:tc>
        <w:tc>
          <w:tcPr>
            <w:tcW w:w="7088" w:type="dxa"/>
          </w:tcPr>
          <w:p w:rsidR="00C314AB" w:rsidRPr="00850AE9" w:rsidRDefault="0046783E" w:rsidP="00C314AB">
            <w:pPr>
              <w:pStyle w:val="PartiesDetails"/>
              <w:spacing w:line="240" w:lineRule="auto"/>
              <w:jc w:val="both"/>
              <w:rPr>
                <w:rFonts w:ascii="Arial" w:hAnsi="Arial" w:cs="Arial"/>
                <w:sz w:val="20"/>
                <w:szCs w:val="20"/>
              </w:rPr>
            </w:pPr>
            <w:ins w:id="16" w:author="Author">
              <w:r>
                <w:rPr>
                  <w:rFonts w:ascii="Arial" w:hAnsi="Arial" w:cs="Arial"/>
                  <w:sz w:val="20"/>
                  <w:szCs w:val="20"/>
                </w:rPr>
                <w:fldChar w:fldCharType="begin"/>
              </w:r>
              <w:r w:rsidR="00BC3AEE">
                <w:rPr>
                  <w:rFonts w:ascii="Arial" w:hAnsi="Arial" w:cs="Arial"/>
                  <w:sz w:val="20"/>
                  <w:szCs w:val="20"/>
                </w:rPr>
                <w:instrText xml:space="preserve"> HYPERLINK "mailto:andrew.stahmer@nectar.org.au" </w:instrText>
              </w:r>
              <w:r>
                <w:rPr>
                  <w:rFonts w:ascii="Arial" w:hAnsi="Arial" w:cs="Arial"/>
                  <w:sz w:val="20"/>
                  <w:szCs w:val="20"/>
                </w:rPr>
                <w:fldChar w:fldCharType="separate"/>
              </w:r>
              <w:r w:rsidR="00BC3AEE" w:rsidRPr="00D22A44">
                <w:rPr>
                  <w:rStyle w:val="Hyperlink"/>
                  <w:rFonts w:ascii="Arial" w:hAnsi="Arial" w:cs="Arial"/>
                  <w:sz w:val="20"/>
                  <w:szCs w:val="20"/>
                </w:rPr>
                <w:t>andrew.stahmer@nectar.org.au</w:t>
              </w:r>
              <w:r>
                <w:rPr>
                  <w:rFonts w:ascii="Arial" w:hAnsi="Arial" w:cs="Arial"/>
                  <w:sz w:val="20"/>
                  <w:szCs w:val="20"/>
                </w:rPr>
                <w:fldChar w:fldCharType="end"/>
              </w:r>
            </w:ins>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Attention</w:t>
            </w:r>
          </w:p>
        </w:tc>
        <w:tc>
          <w:tcPr>
            <w:tcW w:w="7088" w:type="dxa"/>
          </w:tcPr>
          <w:p w:rsidR="00C314AB" w:rsidRPr="00850AE9" w:rsidRDefault="00BC3AEE" w:rsidP="00C314AB">
            <w:pPr>
              <w:pStyle w:val="PartiesDetails"/>
              <w:spacing w:line="240" w:lineRule="auto"/>
              <w:jc w:val="both"/>
              <w:rPr>
                <w:rFonts w:ascii="Arial" w:hAnsi="Arial" w:cs="Arial"/>
                <w:sz w:val="20"/>
                <w:szCs w:val="20"/>
              </w:rPr>
            </w:pPr>
            <w:ins w:id="17" w:author="Author">
              <w:r>
                <w:rPr>
                  <w:rFonts w:ascii="Arial" w:hAnsi="Arial" w:cs="Arial"/>
                  <w:sz w:val="20"/>
                  <w:szCs w:val="20"/>
                </w:rPr>
                <w:t>Andrew Stahmer</w:t>
              </w:r>
            </w:ins>
          </w:p>
        </w:tc>
      </w:tr>
    </w:tbl>
    <w:p w:rsidR="00AB24D5" w:rsidRPr="00850AE9" w:rsidRDefault="00AB24D5" w:rsidP="00C314AB">
      <w:pPr>
        <w:spacing w:line="240" w:lineRule="auto"/>
        <w:jc w:val="both"/>
        <w:rPr>
          <w:rFonts w:ascii="Arial" w:hAnsi="Arial" w:cs="Arial"/>
          <w:sz w:val="20"/>
          <w:szCs w:val="20"/>
        </w:rPr>
      </w:pPr>
    </w:p>
    <w:tbl>
      <w:tblPr>
        <w:tblW w:w="9356" w:type="dxa"/>
        <w:tblLayout w:type="fixed"/>
        <w:tblCellMar>
          <w:left w:w="0" w:type="dxa"/>
          <w:right w:w="0" w:type="dxa"/>
        </w:tblCellMar>
        <w:tblLook w:val="0000"/>
      </w:tblPr>
      <w:tblGrid>
        <w:gridCol w:w="2268"/>
        <w:gridCol w:w="7088"/>
      </w:tblGrid>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Name</w:t>
            </w:r>
          </w:p>
        </w:tc>
        <w:tc>
          <w:tcPr>
            <w:tcW w:w="7088" w:type="dxa"/>
          </w:tcPr>
          <w:p w:rsidR="00C314AB" w:rsidRPr="00850AE9" w:rsidRDefault="00557872" w:rsidP="00557872">
            <w:pPr>
              <w:pStyle w:val="PartiesDetails"/>
              <w:spacing w:line="240" w:lineRule="auto"/>
              <w:jc w:val="both"/>
              <w:rPr>
                <w:rFonts w:ascii="Arial" w:hAnsi="Arial" w:cs="Arial"/>
                <w:sz w:val="20"/>
                <w:szCs w:val="20"/>
              </w:rPr>
            </w:pPr>
            <w:bookmarkStart w:id="18" w:name="bkACN2"/>
            <w:bookmarkEnd w:id="18"/>
            <w:r>
              <w:rPr>
                <w:rFonts w:ascii="Arial" w:hAnsi="Arial" w:cs="Arial"/>
                <w:b/>
                <w:i/>
                <w:sz w:val="20"/>
                <w:szCs w:val="20"/>
              </w:rPr>
              <w:t>University of Western Australia</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ABN</w:t>
            </w:r>
          </w:p>
        </w:tc>
        <w:tc>
          <w:tcPr>
            <w:tcW w:w="7088" w:type="dxa"/>
          </w:tcPr>
          <w:p w:rsidR="00C314AB" w:rsidRPr="00850AE9" w:rsidRDefault="00557872" w:rsidP="00C314AB">
            <w:pPr>
              <w:pStyle w:val="PartiesDetails"/>
              <w:spacing w:line="240" w:lineRule="auto"/>
              <w:jc w:val="both"/>
              <w:rPr>
                <w:rFonts w:ascii="Arial" w:hAnsi="Arial" w:cs="Arial"/>
                <w:bCs/>
                <w:sz w:val="20"/>
                <w:szCs w:val="20"/>
              </w:rPr>
            </w:pPr>
            <w:r w:rsidRPr="00557872">
              <w:rPr>
                <w:rFonts w:ascii="Arial" w:hAnsi="Arial" w:cs="Arial"/>
                <w:bCs/>
                <w:sz w:val="20"/>
                <w:szCs w:val="20"/>
              </w:rPr>
              <w:t>37 882 817 280</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Short form name</w:t>
            </w:r>
          </w:p>
        </w:tc>
        <w:tc>
          <w:tcPr>
            <w:tcW w:w="7088" w:type="dxa"/>
          </w:tcPr>
          <w:p w:rsidR="00C314AB" w:rsidRPr="00850AE9" w:rsidRDefault="00592BCA" w:rsidP="00863733">
            <w:pPr>
              <w:pStyle w:val="PartiesDetails"/>
              <w:spacing w:line="240" w:lineRule="auto"/>
              <w:jc w:val="both"/>
              <w:rPr>
                <w:rFonts w:ascii="Arial" w:hAnsi="Arial" w:cs="Arial"/>
                <w:b/>
                <w:sz w:val="20"/>
                <w:szCs w:val="20"/>
              </w:rPr>
            </w:pPr>
            <w:r>
              <w:rPr>
                <w:rFonts w:ascii="Arial" w:hAnsi="Arial" w:cs="Arial"/>
                <w:b/>
                <w:sz w:val="20"/>
                <w:szCs w:val="20"/>
              </w:rPr>
              <w:t>Sub-</w:t>
            </w:r>
            <w:r w:rsidR="00863733">
              <w:rPr>
                <w:rFonts w:ascii="Arial" w:hAnsi="Arial" w:cs="Arial"/>
                <w:b/>
                <w:sz w:val="20"/>
                <w:szCs w:val="20"/>
              </w:rPr>
              <w:t>c</w:t>
            </w:r>
            <w:r>
              <w:rPr>
                <w:rFonts w:ascii="Arial" w:hAnsi="Arial" w:cs="Arial"/>
                <w:b/>
                <w:sz w:val="20"/>
                <w:szCs w:val="20"/>
              </w:rPr>
              <w:t>ontractor</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Notice details</w:t>
            </w:r>
          </w:p>
        </w:tc>
        <w:tc>
          <w:tcPr>
            <w:tcW w:w="7088" w:type="dxa"/>
          </w:tcPr>
          <w:p w:rsidR="00C314AB" w:rsidRPr="00850AE9" w:rsidRDefault="00C314AB" w:rsidP="00C314AB">
            <w:pPr>
              <w:spacing w:after="0" w:line="240" w:lineRule="auto"/>
              <w:jc w:val="both"/>
              <w:rPr>
                <w:rFonts w:ascii="Arial" w:hAnsi="Arial" w:cs="Arial"/>
                <w:sz w:val="20"/>
                <w:szCs w:val="20"/>
              </w:rPr>
            </w:pPr>
          </w:p>
        </w:tc>
      </w:tr>
      <w:tr w:rsidR="00C314AB" w:rsidRPr="00850AE9" w:rsidDel="00660A39" w:rsidTr="00A44A91">
        <w:trPr>
          <w:del w:id="19" w:author="Author"/>
        </w:trPr>
        <w:tc>
          <w:tcPr>
            <w:tcW w:w="2268" w:type="dxa"/>
          </w:tcPr>
          <w:p w:rsidR="00C314AB" w:rsidRPr="00850AE9" w:rsidDel="00660A39" w:rsidRDefault="00C314AB" w:rsidP="00C314AB">
            <w:pPr>
              <w:pStyle w:val="PartiesDetails"/>
              <w:spacing w:line="240" w:lineRule="auto"/>
              <w:jc w:val="both"/>
              <w:rPr>
                <w:del w:id="20" w:author="Author"/>
                <w:rFonts w:ascii="Arial" w:hAnsi="Arial" w:cs="Arial"/>
                <w:sz w:val="20"/>
                <w:szCs w:val="20"/>
              </w:rPr>
            </w:pPr>
            <w:del w:id="21" w:author="Author">
              <w:r w:rsidRPr="00850AE9" w:rsidDel="00660A39">
                <w:rPr>
                  <w:rFonts w:ascii="Arial" w:hAnsi="Arial" w:cs="Arial"/>
                  <w:sz w:val="20"/>
                  <w:szCs w:val="20"/>
                </w:rPr>
                <w:delText>Facsimile</w:delText>
              </w:r>
            </w:del>
          </w:p>
        </w:tc>
        <w:tc>
          <w:tcPr>
            <w:tcW w:w="7088" w:type="dxa"/>
          </w:tcPr>
          <w:p w:rsidR="00C314AB" w:rsidRPr="00850AE9" w:rsidDel="00660A39" w:rsidRDefault="00C314AB" w:rsidP="00C314AB">
            <w:pPr>
              <w:pStyle w:val="PartiesDetails"/>
              <w:spacing w:line="240" w:lineRule="auto"/>
              <w:jc w:val="both"/>
              <w:rPr>
                <w:del w:id="22" w:author="Author"/>
                <w:rFonts w:ascii="Arial" w:hAnsi="Arial" w:cs="Arial"/>
                <w:sz w:val="20"/>
                <w:szCs w:val="20"/>
              </w:rPr>
            </w:pP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Email</w:t>
            </w:r>
          </w:p>
        </w:tc>
        <w:tc>
          <w:tcPr>
            <w:tcW w:w="7088" w:type="dxa"/>
          </w:tcPr>
          <w:p w:rsidR="00C314AB" w:rsidRPr="00850AE9" w:rsidRDefault="00557872" w:rsidP="00C314AB">
            <w:pPr>
              <w:pStyle w:val="PartiesDetails"/>
              <w:spacing w:line="240" w:lineRule="auto"/>
              <w:jc w:val="both"/>
              <w:rPr>
                <w:rFonts w:ascii="Arial" w:hAnsi="Arial" w:cs="Arial"/>
                <w:sz w:val="20"/>
                <w:szCs w:val="20"/>
              </w:rPr>
            </w:pPr>
            <w:r>
              <w:rPr>
                <w:rFonts w:ascii="Arial" w:hAnsi="Arial" w:cs="Arial"/>
                <w:sz w:val="20"/>
                <w:szCs w:val="20"/>
              </w:rPr>
              <w:t>paul.white@uwa.edu.au</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Attention</w:t>
            </w:r>
          </w:p>
        </w:tc>
        <w:tc>
          <w:tcPr>
            <w:tcW w:w="7088" w:type="dxa"/>
          </w:tcPr>
          <w:p w:rsidR="00C314AB" w:rsidRPr="00850AE9" w:rsidRDefault="00557872" w:rsidP="00C314AB">
            <w:pPr>
              <w:spacing w:after="0"/>
              <w:jc w:val="both"/>
              <w:rPr>
                <w:rFonts w:ascii="Arial" w:hAnsi="Arial" w:cs="Arial"/>
                <w:sz w:val="20"/>
                <w:szCs w:val="20"/>
              </w:rPr>
            </w:pPr>
            <w:r>
              <w:rPr>
                <w:rFonts w:ascii="Arial" w:hAnsi="Arial" w:cs="Arial"/>
                <w:sz w:val="20"/>
                <w:szCs w:val="20"/>
              </w:rPr>
              <w:t>Paul White</w:t>
            </w:r>
          </w:p>
        </w:tc>
      </w:tr>
    </w:tbl>
    <w:p w:rsidR="00A44A91" w:rsidRPr="008222F0" w:rsidRDefault="00A44A91" w:rsidP="00C618E3">
      <w:pPr>
        <w:pStyle w:val="MESubheading"/>
        <w:spacing w:before="600"/>
        <w:jc w:val="both"/>
        <w:rPr>
          <w:rFonts w:cs="Arial"/>
          <w:b/>
          <w:spacing w:val="0"/>
          <w:w w:val="100"/>
          <w:sz w:val="32"/>
          <w:szCs w:val="32"/>
        </w:rPr>
      </w:pPr>
      <w:r w:rsidRPr="008222F0">
        <w:rPr>
          <w:rFonts w:cs="Arial"/>
          <w:b/>
          <w:spacing w:val="0"/>
          <w:w w:val="100"/>
          <w:sz w:val="32"/>
          <w:szCs w:val="32"/>
        </w:rPr>
        <w:t>Background</w:t>
      </w:r>
    </w:p>
    <w:p w:rsidR="007A1BBF" w:rsidRDefault="007A1BBF" w:rsidP="00C314AB">
      <w:pPr>
        <w:pStyle w:val="Level1"/>
        <w:jc w:val="both"/>
        <w:rPr>
          <w:rFonts w:ascii="Arial" w:hAnsi="Arial" w:cs="Arial"/>
          <w:sz w:val="20"/>
          <w:szCs w:val="20"/>
        </w:rPr>
      </w:pPr>
      <w:bookmarkStart w:id="23" w:name="bkInsertText"/>
      <w:bookmarkEnd w:id="23"/>
      <w:r>
        <w:rPr>
          <w:rFonts w:ascii="Arial" w:hAnsi="Arial" w:cs="Arial"/>
          <w:sz w:val="20"/>
          <w:szCs w:val="20"/>
        </w:rPr>
        <w:t>The National eResearch Collaboration Tools and Resources (</w:t>
      </w:r>
      <w:r w:rsidRPr="007A1BBF">
        <w:rPr>
          <w:rFonts w:ascii="Arial" w:hAnsi="Arial" w:cs="Arial"/>
          <w:b/>
          <w:sz w:val="20"/>
          <w:szCs w:val="20"/>
        </w:rPr>
        <w:t>NeCTAR</w:t>
      </w:r>
      <w:r w:rsidR="00BB50E5">
        <w:rPr>
          <w:rFonts w:ascii="Arial" w:hAnsi="Arial" w:cs="Arial"/>
          <w:b/>
          <w:sz w:val="20"/>
          <w:szCs w:val="20"/>
        </w:rPr>
        <w:t>)</w:t>
      </w:r>
      <w:r w:rsidR="008702B9">
        <w:rPr>
          <w:rFonts w:ascii="Arial" w:hAnsi="Arial" w:cs="Arial"/>
          <w:b/>
          <w:sz w:val="20"/>
          <w:szCs w:val="20"/>
        </w:rPr>
        <w:t xml:space="preserve"> Project</w:t>
      </w:r>
      <w:r w:rsidR="00561C9C">
        <w:rPr>
          <w:rFonts w:ascii="Arial" w:hAnsi="Arial" w:cs="Arial"/>
          <w:sz w:val="20"/>
          <w:szCs w:val="20"/>
        </w:rPr>
        <w:t xml:space="preserve"> </w:t>
      </w:r>
      <w:r>
        <w:rPr>
          <w:rFonts w:ascii="Arial" w:hAnsi="Arial" w:cs="Arial"/>
          <w:sz w:val="20"/>
          <w:szCs w:val="20"/>
        </w:rPr>
        <w:t>is a national research infrastructure initiative funded by the Commonwealth</w:t>
      </w:r>
      <w:r w:rsidR="00C019DC">
        <w:rPr>
          <w:rFonts w:ascii="Arial" w:hAnsi="Arial" w:cs="Arial"/>
          <w:sz w:val="20"/>
          <w:szCs w:val="20"/>
        </w:rPr>
        <w:t xml:space="preserve"> </w:t>
      </w:r>
      <w:r w:rsidR="000458D3">
        <w:rPr>
          <w:rFonts w:ascii="Arial" w:hAnsi="Arial" w:cs="Arial"/>
          <w:sz w:val="20"/>
          <w:szCs w:val="20"/>
        </w:rPr>
        <w:t xml:space="preserve">of Australia </w:t>
      </w:r>
      <w:r w:rsidR="006D3277">
        <w:rPr>
          <w:rFonts w:ascii="Arial" w:hAnsi="Arial" w:cs="Arial"/>
          <w:sz w:val="20"/>
          <w:szCs w:val="20"/>
        </w:rPr>
        <w:t>(</w:t>
      </w:r>
      <w:r w:rsidR="006D3277" w:rsidRPr="006D3277">
        <w:rPr>
          <w:rFonts w:ascii="Arial" w:hAnsi="Arial" w:cs="Arial"/>
          <w:b/>
          <w:sz w:val="20"/>
          <w:szCs w:val="20"/>
        </w:rPr>
        <w:t>Commonwealth</w:t>
      </w:r>
      <w:r w:rsidR="006D3277">
        <w:rPr>
          <w:rFonts w:ascii="Arial" w:hAnsi="Arial" w:cs="Arial"/>
          <w:sz w:val="20"/>
          <w:szCs w:val="20"/>
        </w:rPr>
        <w:t>)</w:t>
      </w:r>
      <w:r>
        <w:rPr>
          <w:rFonts w:ascii="Arial" w:hAnsi="Arial" w:cs="Arial"/>
          <w:sz w:val="20"/>
          <w:szCs w:val="20"/>
        </w:rPr>
        <w:t>.</w:t>
      </w:r>
    </w:p>
    <w:p w:rsidR="009553E7" w:rsidRDefault="00863733" w:rsidP="00C314AB">
      <w:pPr>
        <w:pStyle w:val="Level1"/>
        <w:jc w:val="both"/>
        <w:rPr>
          <w:rFonts w:ascii="Arial" w:hAnsi="Arial" w:cs="Arial"/>
          <w:sz w:val="20"/>
          <w:szCs w:val="20"/>
        </w:rPr>
      </w:pPr>
      <w:r>
        <w:rPr>
          <w:rFonts w:ascii="Arial" w:hAnsi="Arial" w:cs="Arial"/>
          <w:sz w:val="20"/>
          <w:szCs w:val="20"/>
        </w:rPr>
        <w:t xml:space="preserve">The </w:t>
      </w:r>
      <w:r w:rsidR="007A1BBF">
        <w:rPr>
          <w:rFonts w:ascii="Arial" w:hAnsi="Arial" w:cs="Arial"/>
          <w:sz w:val="20"/>
          <w:szCs w:val="20"/>
        </w:rPr>
        <w:t xml:space="preserve">NeCTAR </w:t>
      </w:r>
      <w:r>
        <w:rPr>
          <w:rFonts w:ascii="Arial" w:hAnsi="Arial" w:cs="Arial"/>
          <w:sz w:val="20"/>
          <w:szCs w:val="20"/>
        </w:rPr>
        <w:t xml:space="preserve">Project </w:t>
      </w:r>
      <w:r w:rsidR="007A1BBF">
        <w:rPr>
          <w:rFonts w:ascii="Arial" w:hAnsi="Arial" w:cs="Arial"/>
          <w:sz w:val="20"/>
          <w:szCs w:val="20"/>
        </w:rPr>
        <w:t xml:space="preserve">is comprised of four (4) </w:t>
      </w:r>
      <w:r w:rsidR="00B03DA5">
        <w:rPr>
          <w:rFonts w:ascii="Arial" w:hAnsi="Arial" w:cs="Arial"/>
          <w:sz w:val="20"/>
          <w:szCs w:val="20"/>
        </w:rPr>
        <w:t xml:space="preserve">component </w:t>
      </w:r>
      <w:r w:rsidR="007A1BBF">
        <w:rPr>
          <w:rFonts w:ascii="Arial" w:hAnsi="Arial" w:cs="Arial"/>
          <w:sz w:val="20"/>
          <w:szCs w:val="20"/>
        </w:rPr>
        <w:t xml:space="preserve">programs </w:t>
      </w:r>
      <w:r w:rsidR="00B03DA5">
        <w:rPr>
          <w:rFonts w:ascii="Arial" w:hAnsi="Arial" w:cs="Arial"/>
          <w:sz w:val="20"/>
          <w:szCs w:val="20"/>
        </w:rPr>
        <w:t>that are collectively intended to deliver information and communication technology infrastructure that facilitates collaborative research between publicly-funded researchers</w:t>
      </w:r>
      <w:r w:rsidR="005B309F">
        <w:rPr>
          <w:rFonts w:ascii="Arial" w:hAnsi="Arial" w:cs="Arial"/>
          <w:sz w:val="20"/>
          <w:szCs w:val="20"/>
        </w:rPr>
        <w:t>.</w:t>
      </w:r>
    </w:p>
    <w:p w:rsidR="00863733" w:rsidRDefault="00863733" w:rsidP="00863733">
      <w:pPr>
        <w:pStyle w:val="Level1"/>
        <w:jc w:val="both"/>
        <w:rPr>
          <w:rFonts w:ascii="Arial" w:hAnsi="Arial" w:cs="Arial"/>
          <w:sz w:val="20"/>
          <w:szCs w:val="20"/>
        </w:rPr>
      </w:pPr>
      <w:r>
        <w:rPr>
          <w:rFonts w:ascii="Arial" w:hAnsi="Arial" w:cs="Arial"/>
          <w:sz w:val="20"/>
          <w:szCs w:val="20"/>
        </w:rPr>
        <w:t xml:space="preserve">The University </w:t>
      </w:r>
      <w:r w:rsidR="00DB56C9">
        <w:rPr>
          <w:rFonts w:ascii="Arial" w:hAnsi="Arial" w:cs="Arial"/>
          <w:sz w:val="20"/>
          <w:szCs w:val="20"/>
        </w:rPr>
        <w:t xml:space="preserve">of Melbourne </w:t>
      </w:r>
      <w:r>
        <w:rPr>
          <w:rFonts w:ascii="Arial" w:hAnsi="Arial" w:cs="Arial"/>
          <w:sz w:val="20"/>
          <w:szCs w:val="20"/>
        </w:rPr>
        <w:t xml:space="preserve">is </w:t>
      </w:r>
      <w:r w:rsidR="00DB56C9">
        <w:rPr>
          <w:rFonts w:ascii="Arial" w:hAnsi="Arial" w:cs="Arial"/>
          <w:sz w:val="20"/>
          <w:szCs w:val="20"/>
        </w:rPr>
        <w:t xml:space="preserve">the </w:t>
      </w:r>
      <w:r>
        <w:rPr>
          <w:rFonts w:ascii="Arial" w:hAnsi="Arial" w:cs="Arial"/>
          <w:sz w:val="20"/>
          <w:szCs w:val="20"/>
        </w:rPr>
        <w:t xml:space="preserve">lead agent for the </w:t>
      </w:r>
      <w:r w:rsidR="005B309F">
        <w:rPr>
          <w:rFonts w:ascii="Arial" w:hAnsi="Arial" w:cs="Arial"/>
          <w:sz w:val="20"/>
          <w:szCs w:val="20"/>
        </w:rPr>
        <w:t>delivery of the NeCTAR Project.</w:t>
      </w:r>
    </w:p>
    <w:p w:rsidR="00561C9C" w:rsidRDefault="00863733" w:rsidP="00C314AB">
      <w:pPr>
        <w:pStyle w:val="Level1"/>
        <w:jc w:val="both"/>
        <w:rPr>
          <w:rFonts w:ascii="Arial" w:hAnsi="Arial" w:cs="Arial"/>
          <w:sz w:val="20"/>
          <w:szCs w:val="20"/>
        </w:rPr>
      </w:pPr>
      <w:r>
        <w:rPr>
          <w:rFonts w:ascii="Arial" w:hAnsi="Arial" w:cs="Arial"/>
          <w:sz w:val="20"/>
          <w:szCs w:val="20"/>
        </w:rPr>
        <w:t>The University</w:t>
      </w:r>
      <w:r w:rsidR="00E32A6A">
        <w:rPr>
          <w:rFonts w:ascii="Arial" w:hAnsi="Arial" w:cs="Arial"/>
          <w:sz w:val="20"/>
          <w:szCs w:val="20"/>
        </w:rPr>
        <w:t xml:space="preserve"> of Melbourne</w:t>
      </w:r>
      <w:r>
        <w:rPr>
          <w:rFonts w:ascii="Arial" w:hAnsi="Arial" w:cs="Arial"/>
          <w:sz w:val="20"/>
          <w:szCs w:val="20"/>
        </w:rPr>
        <w:t xml:space="preserve"> entered into a Funding Agreement with the Commonwealth dated 10 June 2010 setting out the terms on which funding for the NeCTAR Project will be provided to the University</w:t>
      </w:r>
      <w:r w:rsidR="00E32A6A">
        <w:rPr>
          <w:rFonts w:ascii="Arial" w:hAnsi="Arial" w:cs="Arial"/>
          <w:sz w:val="20"/>
          <w:szCs w:val="20"/>
        </w:rPr>
        <w:t xml:space="preserve"> of Melbourne</w:t>
      </w:r>
      <w:r>
        <w:rPr>
          <w:rFonts w:ascii="Arial" w:hAnsi="Arial" w:cs="Arial"/>
          <w:sz w:val="20"/>
          <w:szCs w:val="20"/>
        </w:rPr>
        <w:t xml:space="preserve">. The Funding Agreement permits the University </w:t>
      </w:r>
      <w:r w:rsidR="00E32A6A">
        <w:rPr>
          <w:rFonts w:ascii="Arial" w:hAnsi="Arial" w:cs="Arial"/>
          <w:sz w:val="20"/>
          <w:szCs w:val="20"/>
        </w:rPr>
        <w:t xml:space="preserve">of Melbourne </w:t>
      </w:r>
      <w:r>
        <w:rPr>
          <w:rFonts w:ascii="Arial" w:hAnsi="Arial" w:cs="Arial"/>
          <w:sz w:val="20"/>
          <w:szCs w:val="20"/>
        </w:rPr>
        <w:t xml:space="preserve">to engage sub-contractors to </w:t>
      </w:r>
      <w:r w:rsidR="00D32722">
        <w:rPr>
          <w:rFonts w:ascii="Arial" w:hAnsi="Arial" w:cs="Arial"/>
          <w:sz w:val="20"/>
          <w:szCs w:val="20"/>
        </w:rPr>
        <w:t>create or develop the</w:t>
      </w:r>
      <w:r w:rsidR="00A71ADB">
        <w:rPr>
          <w:rFonts w:ascii="Arial" w:hAnsi="Arial" w:cs="Arial"/>
          <w:sz w:val="20"/>
          <w:szCs w:val="20"/>
        </w:rPr>
        <w:t xml:space="preserve"> Assets as part of the NeCTAR </w:t>
      </w:r>
      <w:r w:rsidR="005D0C9D">
        <w:rPr>
          <w:rFonts w:ascii="Arial" w:hAnsi="Arial" w:cs="Arial"/>
          <w:sz w:val="20"/>
          <w:szCs w:val="20"/>
        </w:rPr>
        <w:t>Sub-</w:t>
      </w:r>
      <w:r w:rsidR="00BA1A01">
        <w:rPr>
          <w:rFonts w:ascii="Arial" w:hAnsi="Arial" w:cs="Arial"/>
          <w:sz w:val="20"/>
          <w:szCs w:val="20"/>
        </w:rPr>
        <w:t>P</w:t>
      </w:r>
      <w:r w:rsidR="00A71ADB">
        <w:rPr>
          <w:rFonts w:ascii="Arial" w:hAnsi="Arial" w:cs="Arial"/>
          <w:sz w:val="20"/>
          <w:szCs w:val="20"/>
        </w:rPr>
        <w:t xml:space="preserve">roject </w:t>
      </w:r>
      <w:r w:rsidR="00E04CD9">
        <w:rPr>
          <w:rFonts w:ascii="Arial" w:hAnsi="Arial" w:cs="Arial"/>
          <w:sz w:val="20"/>
          <w:szCs w:val="20"/>
        </w:rPr>
        <w:t xml:space="preserve">to meet the requirements of the </w:t>
      </w:r>
      <w:r>
        <w:rPr>
          <w:rFonts w:ascii="Arial" w:hAnsi="Arial" w:cs="Arial"/>
          <w:sz w:val="20"/>
          <w:szCs w:val="20"/>
        </w:rPr>
        <w:t>NeCTA</w:t>
      </w:r>
      <w:r w:rsidR="00561C9C">
        <w:rPr>
          <w:rFonts w:ascii="Arial" w:hAnsi="Arial" w:cs="Arial"/>
          <w:sz w:val="20"/>
          <w:szCs w:val="20"/>
        </w:rPr>
        <w:t>R Project.</w:t>
      </w:r>
    </w:p>
    <w:p w:rsidR="00863733" w:rsidRDefault="00955E99" w:rsidP="00C314AB">
      <w:pPr>
        <w:pStyle w:val="Level1"/>
        <w:jc w:val="both"/>
        <w:rPr>
          <w:rFonts w:ascii="Arial" w:hAnsi="Arial" w:cs="Arial"/>
          <w:sz w:val="20"/>
          <w:szCs w:val="20"/>
        </w:rPr>
      </w:pPr>
      <w:r>
        <w:rPr>
          <w:rFonts w:ascii="Arial" w:hAnsi="Arial" w:cs="Arial"/>
          <w:sz w:val="20"/>
          <w:szCs w:val="20"/>
        </w:rPr>
        <w:t xml:space="preserve">The University </w:t>
      </w:r>
      <w:r w:rsidR="00E32A6A">
        <w:rPr>
          <w:rFonts w:ascii="Arial" w:hAnsi="Arial" w:cs="Arial"/>
          <w:sz w:val="20"/>
          <w:szCs w:val="20"/>
        </w:rPr>
        <w:t xml:space="preserve">of Melbourne </w:t>
      </w:r>
      <w:r>
        <w:rPr>
          <w:rFonts w:ascii="Arial" w:hAnsi="Arial" w:cs="Arial"/>
          <w:sz w:val="20"/>
          <w:szCs w:val="20"/>
        </w:rPr>
        <w:t>issued a</w:t>
      </w:r>
      <w:r w:rsidR="00855087">
        <w:rPr>
          <w:rFonts w:ascii="Arial" w:hAnsi="Arial" w:cs="Arial"/>
          <w:sz w:val="20"/>
          <w:szCs w:val="20"/>
        </w:rPr>
        <w:t xml:space="preserve"> Request for Proposal (</w:t>
      </w:r>
      <w:r w:rsidR="00855087" w:rsidRPr="00955E99">
        <w:rPr>
          <w:rFonts w:ascii="Arial" w:hAnsi="Arial" w:cs="Arial"/>
          <w:b/>
          <w:sz w:val="20"/>
          <w:szCs w:val="20"/>
        </w:rPr>
        <w:t>RFP</w:t>
      </w:r>
      <w:r w:rsidR="00855087">
        <w:rPr>
          <w:rFonts w:ascii="Arial" w:hAnsi="Arial" w:cs="Arial"/>
          <w:sz w:val="20"/>
          <w:szCs w:val="20"/>
        </w:rPr>
        <w:t xml:space="preserve">) </w:t>
      </w:r>
      <w:r>
        <w:rPr>
          <w:rFonts w:ascii="Arial" w:hAnsi="Arial" w:cs="Arial"/>
          <w:sz w:val="20"/>
          <w:szCs w:val="20"/>
        </w:rPr>
        <w:t>and t</w:t>
      </w:r>
      <w:r w:rsidR="00863733">
        <w:rPr>
          <w:rFonts w:ascii="Arial" w:hAnsi="Arial" w:cs="Arial"/>
          <w:sz w:val="20"/>
          <w:szCs w:val="20"/>
        </w:rPr>
        <w:t xml:space="preserve">he Sub-contractor represented to the University </w:t>
      </w:r>
      <w:r w:rsidR="00E32A6A">
        <w:rPr>
          <w:rFonts w:ascii="Arial" w:hAnsi="Arial" w:cs="Arial"/>
          <w:sz w:val="20"/>
          <w:szCs w:val="20"/>
        </w:rPr>
        <w:t xml:space="preserve">of Melbourne </w:t>
      </w:r>
      <w:r w:rsidR="00863733">
        <w:rPr>
          <w:rFonts w:ascii="Arial" w:hAnsi="Arial" w:cs="Arial"/>
          <w:sz w:val="20"/>
          <w:szCs w:val="20"/>
        </w:rPr>
        <w:t xml:space="preserve">in its </w:t>
      </w:r>
      <w:r w:rsidR="00AD633F">
        <w:rPr>
          <w:rFonts w:ascii="Arial" w:hAnsi="Arial" w:cs="Arial"/>
          <w:sz w:val="20"/>
          <w:szCs w:val="20"/>
        </w:rPr>
        <w:t>Proposal</w:t>
      </w:r>
      <w:r w:rsidR="009E3021">
        <w:rPr>
          <w:rFonts w:ascii="Arial" w:hAnsi="Arial" w:cs="Arial"/>
          <w:sz w:val="20"/>
          <w:szCs w:val="20"/>
        </w:rPr>
        <w:t xml:space="preserve"> </w:t>
      </w:r>
      <w:r w:rsidR="00970397">
        <w:rPr>
          <w:rFonts w:ascii="Arial" w:hAnsi="Arial" w:cs="Arial"/>
          <w:sz w:val="20"/>
          <w:szCs w:val="20"/>
        </w:rPr>
        <w:t xml:space="preserve">that it has the skills, expertise and resources to </w:t>
      </w:r>
      <w:r w:rsidR="00A116CA">
        <w:rPr>
          <w:rFonts w:ascii="Arial" w:hAnsi="Arial" w:cs="Arial"/>
          <w:sz w:val="20"/>
          <w:szCs w:val="20"/>
        </w:rPr>
        <w:t>create or develop</w:t>
      </w:r>
      <w:r w:rsidR="00DC6211">
        <w:rPr>
          <w:rFonts w:ascii="Arial" w:hAnsi="Arial" w:cs="Arial"/>
          <w:sz w:val="20"/>
          <w:szCs w:val="20"/>
        </w:rPr>
        <w:t xml:space="preserve"> </w:t>
      </w:r>
      <w:r w:rsidR="00F1253C">
        <w:rPr>
          <w:rFonts w:ascii="Arial" w:hAnsi="Arial" w:cs="Arial"/>
          <w:sz w:val="20"/>
          <w:szCs w:val="20"/>
        </w:rPr>
        <w:t xml:space="preserve">the </w:t>
      </w:r>
      <w:r w:rsidR="00C838ED">
        <w:rPr>
          <w:rFonts w:ascii="Arial" w:hAnsi="Arial" w:cs="Arial"/>
          <w:sz w:val="20"/>
          <w:szCs w:val="20"/>
        </w:rPr>
        <w:t>Assets</w:t>
      </w:r>
      <w:r w:rsidR="00DC6211">
        <w:rPr>
          <w:rFonts w:ascii="Arial" w:hAnsi="Arial" w:cs="Arial"/>
          <w:sz w:val="20"/>
          <w:szCs w:val="20"/>
        </w:rPr>
        <w:t>.</w:t>
      </w:r>
    </w:p>
    <w:p w:rsidR="00970397" w:rsidRDefault="00416008" w:rsidP="00970397">
      <w:pPr>
        <w:pStyle w:val="Level1"/>
        <w:jc w:val="both"/>
        <w:rPr>
          <w:rFonts w:ascii="Arial" w:hAnsi="Arial" w:cs="Arial"/>
          <w:sz w:val="20"/>
          <w:szCs w:val="20"/>
        </w:rPr>
      </w:pPr>
      <w:r>
        <w:rPr>
          <w:rFonts w:ascii="Arial" w:hAnsi="Arial" w:cs="Arial"/>
          <w:sz w:val="20"/>
          <w:szCs w:val="20"/>
        </w:rPr>
        <w:t xml:space="preserve">The </w:t>
      </w:r>
      <w:r w:rsidR="00970397">
        <w:rPr>
          <w:rFonts w:ascii="Arial" w:hAnsi="Arial" w:cs="Arial"/>
          <w:sz w:val="20"/>
          <w:szCs w:val="20"/>
        </w:rPr>
        <w:t xml:space="preserve">University </w:t>
      </w:r>
      <w:r w:rsidR="00E32A6A">
        <w:rPr>
          <w:rFonts w:ascii="Arial" w:hAnsi="Arial" w:cs="Arial"/>
          <w:sz w:val="20"/>
          <w:szCs w:val="20"/>
        </w:rPr>
        <w:t xml:space="preserve">of Melbourne </w:t>
      </w:r>
      <w:r w:rsidR="00970397">
        <w:rPr>
          <w:rFonts w:ascii="Arial" w:hAnsi="Arial" w:cs="Arial"/>
          <w:sz w:val="20"/>
          <w:szCs w:val="20"/>
        </w:rPr>
        <w:t xml:space="preserve">wishes to engage the Sub-contractor to </w:t>
      </w:r>
      <w:r w:rsidR="00A116CA">
        <w:rPr>
          <w:rFonts w:ascii="Arial" w:hAnsi="Arial" w:cs="Arial"/>
          <w:sz w:val="20"/>
          <w:szCs w:val="20"/>
        </w:rPr>
        <w:t xml:space="preserve">create or develop </w:t>
      </w:r>
      <w:r w:rsidR="00C838ED">
        <w:rPr>
          <w:rFonts w:ascii="Arial" w:hAnsi="Arial" w:cs="Arial"/>
          <w:sz w:val="20"/>
          <w:szCs w:val="20"/>
        </w:rPr>
        <w:t>the Assets</w:t>
      </w:r>
      <w:r w:rsidR="00970397">
        <w:rPr>
          <w:rFonts w:ascii="Arial" w:hAnsi="Arial" w:cs="Arial"/>
          <w:sz w:val="20"/>
          <w:szCs w:val="20"/>
        </w:rPr>
        <w:t xml:space="preserve"> </w:t>
      </w:r>
      <w:r w:rsidR="00970397" w:rsidRPr="005E45F3">
        <w:rPr>
          <w:rFonts w:ascii="Arial" w:hAnsi="Arial" w:cs="Arial"/>
          <w:sz w:val="20"/>
          <w:szCs w:val="20"/>
        </w:rPr>
        <w:t xml:space="preserve">and the Sub-contractor agrees to </w:t>
      </w:r>
      <w:r w:rsidR="0013316F" w:rsidRPr="005E45F3">
        <w:rPr>
          <w:rFonts w:ascii="Arial" w:hAnsi="Arial" w:cs="Arial"/>
          <w:sz w:val="20"/>
          <w:szCs w:val="20"/>
        </w:rPr>
        <w:t>create or develop</w:t>
      </w:r>
      <w:r w:rsidR="00CF16E4" w:rsidRPr="005E45F3">
        <w:rPr>
          <w:rFonts w:ascii="Arial" w:hAnsi="Arial" w:cs="Arial"/>
          <w:sz w:val="20"/>
          <w:szCs w:val="20"/>
        </w:rPr>
        <w:t xml:space="preserve"> </w:t>
      </w:r>
      <w:r w:rsidR="00F1253C" w:rsidRPr="005E45F3">
        <w:rPr>
          <w:rFonts w:ascii="Arial" w:hAnsi="Arial" w:cs="Arial"/>
          <w:sz w:val="20"/>
          <w:szCs w:val="20"/>
        </w:rPr>
        <w:t xml:space="preserve">the Assets </w:t>
      </w:r>
      <w:r w:rsidR="00970397" w:rsidRPr="005E45F3">
        <w:rPr>
          <w:rFonts w:ascii="Arial" w:hAnsi="Arial" w:cs="Arial"/>
          <w:sz w:val="20"/>
          <w:szCs w:val="20"/>
        </w:rPr>
        <w:t xml:space="preserve">on the </w:t>
      </w:r>
      <w:r w:rsidRPr="005E45F3">
        <w:rPr>
          <w:rFonts w:ascii="Arial" w:hAnsi="Arial" w:cs="Arial"/>
          <w:sz w:val="20"/>
          <w:szCs w:val="20"/>
        </w:rPr>
        <w:t>terms</w:t>
      </w:r>
      <w:r w:rsidR="004E5564" w:rsidRPr="005E45F3">
        <w:rPr>
          <w:rFonts w:ascii="Arial" w:hAnsi="Arial" w:cs="Arial"/>
          <w:sz w:val="20"/>
          <w:szCs w:val="20"/>
        </w:rPr>
        <w:t xml:space="preserve"> set out in this Agreement.</w:t>
      </w:r>
    </w:p>
    <w:p w:rsidR="002D1567" w:rsidRDefault="002D1567">
      <w:pPr>
        <w:spacing w:after="0" w:line="240" w:lineRule="auto"/>
        <w:rPr>
          <w:rFonts w:ascii="Arial" w:hAnsi="Arial" w:cs="Arial"/>
          <w:b/>
          <w:spacing w:val="-10"/>
          <w:w w:val="95"/>
          <w:sz w:val="20"/>
          <w:szCs w:val="20"/>
        </w:rPr>
      </w:pPr>
      <w:r>
        <w:rPr>
          <w:rFonts w:cs="Arial"/>
          <w:szCs w:val="20"/>
        </w:rPr>
        <w:br w:type="page"/>
      </w:r>
    </w:p>
    <w:p w:rsidR="00AA55C3" w:rsidRPr="005E45F3" w:rsidDel="006636AF" w:rsidRDefault="005E45F3" w:rsidP="005E45F3">
      <w:pPr>
        <w:pStyle w:val="Level1"/>
        <w:jc w:val="both"/>
        <w:rPr>
          <w:del w:id="24" w:author="Author"/>
          <w:rFonts w:ascii="Arial" w:hAnsi="Arial" w:cs="Arial"/>
          <w:sz w:val="20"/>
          <w:szCs w:val="20"/>
        </w:rPr>
      </w:pPr>
      <w:del w:id="25" w:author="Author">
        <w:r w:rsidRPr="005E45F3" w:rsidDel="006636AF">
          <w:rPr>
            <w:rFonts w:ascii="Arial" w:hAnsi="Arial" w:cs="Arial"/>
            <w:sz w:val="20"/>
            <w:szCs w:val="20"/>
          </w:rPr>
          <w:lastRenderedPageBreak/>
          <w:delText xml:space="preserve">The Sub-contractor acknowledges and agrees that this Agreement is the NeCTAR Sub-Project standard agreement and any agreed amendments will be reflected in the Statement of Departures </w:delText>
        </w:r>
        <w:r w:rsidRPr="0055756C" w:rsidDel="006636AF">
          <w:rPr>
            <w:rFonts w:ascii="Arial" w:hAnsi="Arial" w:cs="Arial"/>
            <w:sz w:val="20"/>
            <w:szCs w:val="20"/>
          </w:rPr>
          <w:delText>in Part D Section 3</w:delText>
        </w:r>
        <w:r w:rsidR="0055756C" w:rsidRPr="0055756C" w:rsidDel="006636AF">
          <w:rPr>
            <w:rFonts w:ascii="Arial" w:hAnsi="Arial" w:cs="Arial"/>
            <w:sz w:val="20"/>
            <w:szCs w:val="20"/>
          </w:rPr>
          <w:delText>.1 and 3.4</w:delText>
        </w:r>
        <w:r w:rsidRPr="0055756C" w:rsidDel="006636AF">
          <w:rPr>
            <w:rFonts w:ascii="Arial" w:hAnsi="Arial" w:cs="Arial"/>
            <w:sz w:val="20"/>
            <w:szCs w:val="20"/>
          </w:rPr>
          <w:delText xml:space="preserve"> of this RFP pack</w:delText>
        </w:r>
        <w:r w:rsidR="0055756C" w:rsidRPr="0055756C" w:rsidDel="006636AF">
          <w:rPr>
            <w:rFonts w:ascii="Arial" w:hAnsi="Arial" w:cs="Arial"/>
            <w:sz w:val="20"/>
            <w:szCs w:val="20"/>
          </w:rPr>
          <w:delText>.</w:delText>
        </w:r>
        <w:bookmarkStart w:id="26" w:name="_Toc316983764"/>
        <w:bookmarkStart w:id="27" w:name="_Toc316983921"/>
        <w:bookmarkEnd w:id="26"/>
        <w:bookmarkEnd w:id="27"/>
      </w:del>
    </w:p>
    <w:p w:rsidR="00A44A91" w:rsidRPr="00850AE9" w:rsidRDefault="00C019DC" w:rsidP="004E5564">
      <w:pPr>
        <w:pStyle w:val="MELegal1"/>
        <w:spacing w:before="800"/>
        <w:jc w:val="both"/>
        <w:rPr>
          <w:rFonts w:cs="Arial"/>
          <w:spacing w:val="0"/>
          <w:w w:val="100"/>
          <w:szCs w:val="20"/>
        </w:rPr>
      </w:pPr>
      <w:bookmarkStart w:id="28" w:name="_Ref215377086"/>
      <w:bookmarkStart w:id="29" w:name="_Toc316983922"/>
      <w:r w:rsidRPr="00C019DC">
        <w:rPr>
          <w:rFonts w:cs="Arial"/>
          <w:spacing w:val="0"/>
          <w:w w:val="100"/>
          <w:sz w:val="26"/>
          <w:szCs w:val="26"/>
        </w:rPr>
        <w:t>AGREED TERMS</w:t>
      </w:r>
      <w:bookmarkEnd w:id="28"/>
      <w:bookmarkEnd w:id="29"/>
    </w:p>
    <w:p w:rsidR="00A44A91" w:rsidRPr="00850AE9" w:rsidRDefault="00A44A91" w:rsidP="00C314AB">
      <w:pPr>
        <w:pStyle w:val="MELegal2"/>
        <w:jc w:val="both"/>
        <w:rPr>
          <w:rFonts w:cs="Arial"/>
          <w:w w:val="100"/>
          <w:sz w:val="20"/>
          <w:szCs w:val="20"/>
        </w:rPr>
      </w:pPr>
      <w:r w:rsidRPr="00850AE9">
        <w:rPr>
          <w:rFonts w:cs="Arial"/>
          <w:w w:val="100"/>
          <w:sz w:val="20"/>
          <w:szCs w:val="20"/>
        </w:rPr>
        <w:t>Defined terms</w:t>
      </w:r>
    </w:p>
    <w:p w:rsidR="00A44A91" w:rsidRDefault="00A44A91" w:rsidP="00C314AB">
      <w:pPr>
        <w:ind w:left="680"/>
        <w:jc w:val="both"/>
        <w:rPr>
          <w:rFonts w:ascii="Arial" w:hAnsi="Arial" w:cs="Arial"/>
          <w:sz w:val="20"/>
          <w:szCs w:val="20"/>
        </w:rPr>
      </w:pPr>
      <w:r w:rsidRPr="00850AE9">
        <w:rPr>
          <w:rFonts w:ascii="Arial" w:hAnsi="Arial" w:cs="Arial"/>
          <w:sz w:val="20"/>
          <w:szCs w:val="20"/>
        </w:rPr>
        <w:t xml:space="preserve">In </w:t>
      </w:r>
      <w:r w:rsidR="0097293F" w:rsidRPr="00850AE9">
        <w:rPr>
          <w:rFonts w:ascii="Arial" w:hAnsi="Arial" w:cs="Arial"/>
          <w:sz w:val="20"/>
          <w:szCs w:val="20"/>
        </w:rPr>
        <w:t>this Agreement</w:t>
      </w:r>
      <w:r w:rsidRPr="00850AE9">
        <w:rPr>
          <w:rFonts w:ascii="Arial" w:hAnsi="Arial" w:cs="Arial"/>
          <w:sz w:val="20"/>
          <w:szCs w:val="20"/>
        </w:rPr>
        <w:t>:</w:t>
      </w:r>
      <w:bookmarkStart w:id="30" w:name="_bkAgreedCorp"/>
      <w:bookmarkEnd w:id="30"/>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28"/>
        <w:gridCol w:w="5863"/>
      </w:tblGrid>
      <w:tr w:rsidR="00B66146" w:rsidRPr="002535FB" w:rsidTr="00444095">
        <w:trPr>
          <w:trHeight w:val="567"/>
        </w:trPr>
        <w:tc>
          <w:tcPr>
            <w:tcW w:w="3028" w:type="dxa"/>
          </w:tcPr>
          <w:p w:rsidR="00B66146" w:rsidRPr="0044089F" w:rsidRDefault="00B66146" w:rsidP="002535FB">
            <w:pPr>
              <w:pStyle w:val="DefinitionL1"/>
              <w:jc w:val="both"/>
              <w:rPr>
                <w:rFonts w:ascii="Arial" w:hAnsi="Arial" w:cs="Arial"/>
                <w:sz w:val="20"/>
                <w:szCs w:val="20"/>
              </w:rPr>
            </w:pPr>
            <w:r w:rsidRPr="002535FB">
              <w:rPr>
                <w:rFonts w:ascii="Arial" w:hAnsi="Arial" w:cs="Arial"/>
                <w:b/>
                <w:sz w:val="20"/>
                <w:szCs w:val="20"/>
              </w:rPr>
              <w:t>Acceptance Criteria</w:t>
            </w:r>
          </w:p>
        </w:tc>
        <w:tc>
          <w:tcPr>
            <w:tcW w:w="5863" w:type="dxa"/>
          </w:tcPr>
          <w:p w:rsidR="00B66146" w:rsidRPr="002535FB" w:rsidRDefault="00B66146" w:rsidP="00370EE1">
            <w:pPr>
              <w:spacing w:before="40" w:after="100"/>
              <w:jc w:val="both"/>
              <w:rPr>
                <w:rFonts w:ascii="Arial" w:hAnsi="Arial" w:cs="Arial"/>
                <w:sz w:val="20"/>
                <w:szCs w:val="20"/>
              </w:rPr>
            </w:pPr>
            <w:r w:rsidRPr="002535FB">
              <w:rPr>
                <w:rFonts w:ascii="Arial" w:hAnsi="Arial" w:cs="Arial"/>
                <w:sz w:val="20"/>
                <w:szCs w:val="20"/>
              </w:rPr>
              <w:t xml:space="preserve">means the </w:t>
            </w:r>
            <w:r w:rsidR="00441928">
              <w:rPr>
                <w:rFonts w:ascii="Arial" w:hAnsi="Arial" w:cs="Arial"/>
                <w:sz w:val="20"/>
                <w:szCs w:val="20"/>
              </w:rPr>
              <w:t xml:space="preserve">criteria for complying with the Specifications </w:t>
            </w:r>
            <w:r w:rsidRPr="002535FB">
              <w:rPr>
                <w:rFonts w:ascii="Arial" w:hAnsi="Arial" w:cs="Arial"/>
                <w:sz w:val="20"/>
                <w:szCs w:val="20"/>
              </w:rPr>
              <w:t xml:space="preserve">of an Asset </w:t>
            </w:r>
            <w:r w:rsidR="00441928">
              <w:rPr>
                <w:rFonts w:ascii="Arial" w:hAnsi="Arial" w:cs="Arial"/>
                <w:sz w:val="20"/>
                <w:szCs w:val="20"/>
              </w:rPr>
              <w:t xml:space="preserve">as specified in </w:t>
            </w:r>
            <w:r w:rsidR="000D32D6" w:rsidRPr="00463F13">
              <w:rPr>
                <w:rFonts w:ascii="Arial" w:hAnsi="Arial" w:cs="Arial"/>
                <w:sz w:val="20"/>
                <w:szCs w:val="20"/>
              </w:rPr>
              <w:t>Schedule 2.</w:t>
            </w:r>
          </w:p>
        </w:tc>
      </w:tr>
      <w:tr w:rsidR="007B608E" w:rsidRPr="002535FB" w:rsidTr="002535FB">
        <w:tc>
          <w:tcPr>
            <w:tcW w:w="3028" w:type="dxa"/>
          </w:tcPr>
          <w:p w:rsidR="007B608E" w:rsidRPr="007B608E" w:rsidRDefault="007B608E" w:rsidP="002535FB">
            <w:pPr>
              <w:pStyle w:val="DefinitionL1"/>
              <w:jc w:val="both"/>
              <w:rPr>
                <w:rFonts w:ascii="Arial" w:hAnsi="Arial" w:cs="Arial"/>
                <w:b/>
                <w:sz w:val="20"/>
                <w:szCs w:val="20"/>
                <w:highlight w:val="yellow"/>
              </w:rPr>
            </w:pPr>
            <w:r w:rsidRPr="000D32D6">
              <w:rPr>
                <w:rFonts w:ascii="Arial" w:hAnsi="Arial" w:cs="Arial"/>
                <w:b/>
                <w:sz w:val="20"/>
                <w:szCs w:val="20"/>
              </w:rPr>
              <w:t>Acceptance Date</w:t>
            </w:r>
          </w:p>
        </w:tc>
        <w:tc>
          <w:tcPr>
            <w:tcW w:w="5863" w:type="dxa"/>
          </w:tcPr>
          <w:p w:rsidR="007B608E" w:rsidRPr="002535FB" w:rsidRDefault="00904A26" w:rsidP="00370EE1">
            <w:pPr>
              <w:spacing w:before="40" w:after="100"/>
              <w:jc w:val="both"/>
              <w:rPr>
                <w:rFonts w:ascii="Arial" w:hAnsi="Arial" w:cs="Arial"/>
                <w:sz w:val="20"/>
                <w:szCs w:val="20"/>
              </w:rPr>
            </w:pPr>
            <w:r>
              <w:rPr>
                <w:rFonts w:ascii="Arial" w:hAnsi="Arial" w:cs="Arial"/>
                <w:sz w:val="20"/>
                <w:szCs w:val="20"/>
              </w:rPr>
              <w:t>has the meaning give</w:t>
            </w:r>
            <w:r w:rsidR="000D32D6">
              <w:rPr>
                <w:rFonts w:ascii="Arial" w:hAnsi="Arial" w:cs="Arial"/>
                <w:sz w:val="20"/>
                <w:szCs w:val="20"/>
              </w:rPr>
              <w:t xml:space="preserve">n to it in clause </w:t>
            </w:r>
            <w:r w:rsidR="000D32D6" w:rsidRPr="00BD48AF">
              <w:rPr>
                <w:rFonts w:ascii="Arial" w:hAnsi="Arial" w:cs="Arial"/>
                <w:sz w:val="20"/>
                <w:szCs w:val="20"/>
              </w:rPr>
              <w:t>4.3(a)(iii)</w:t>
            </w:r>
            <w:r w:rsidR="00F74B0F" w:rsidRPr="00BD48AF">
              <w:rPr>
                <w:rFonts w:ascii="Arial" w:hAnsi="Arial" w:cs="Arial"/>
                <w:sz w:val="20"/>
                <w:szCs w:val="20"/>
              </w:rPr>
              <w:t>.</w:t>
            </w:r>
          </w:p>
        </w:tc>
      </w:tr>
      <w:tr w:rsidR="00B66146" w:rsidRPr="002535FB" w:rsidTr="002535FB">
        <w:tc>
          <w:tcPr>
            <w:tcW w:w="3028" w:type="dxa"/>
          </w:tcPr>
          <w:p w:rsidR="00B66146" w:rsidRPr="00193A17" w:rsidRDefault="00B66146" w:rsidP="002535FB">
            <w:pPr>
              <w:pStyle w:val="DefinitionL1"/>
              <w:jc w:val="both"/>
              <w:rPr>
                <w:rFonts w:ascii="Arial" w:hAnsi="Arial" w:cs="Arial"/>
                <w:sz w:val="20"/>
                <w:szCs w:val="20"/>
              </w:rPr>
            </w:pPr>
            <w:r w:rsidRPr="002535FB">
              <w:rPr>
                <w:rFonts w:ascii="Arial" w:hAnsi="Arial" w:cs="Arial"/>
                <w:b/>
                <w:sz w:val="20"/>
                <w:szCs w:val="20"/>
              </w:rPr>
              <w:t>Acceptance Test</w:t>
            </w:r>
          </w:p>
        </w:tc>
        <w:tc>
          <w:tcPr>
            <w:tcW w:w="5863" w:type="dxa"/>
          </w:tcPr>
          <w:p w:rsidR="00B66146" w:rsidRPr="002535FB" w:rsidRDefault="00B66146" w:rsidP="006636AF">
            <w:pPr>
              <w:spacing w:before="40" w:after="100"/>
              <w:jc w:val="both"/>
              <w:rPr>
                <w:rFonts w:ascii="Arial" w:hAnsi="Arial" w:cs="Arial"/>
                <w:sz w:val="20"/>
                <w:szCs w:val="20"/>
              </w:rPr>
            </w:pPr>
            <w:r w:rsidRPr="002535FB">
              <w:rPr>
                <w:rFonts w:ascii="Arial" w:hAnsi="Arial" w:cs="Arial"/>
                <w:sz w:val="20"/>
                <w:szCs w:val="20"/>
              </w:rPr>
              <w:t>means</w:t>
            </w:r>
            <w:r w:rsidRPr="00370EE1">
              <w:rPr>
                <w:rFonts w:ascii="Arial" w:hAnsi="Arial" w:cs="Arial"/>
                <w:sz w:val="20"/>
                <w:szCs w:val="20"/>
              </w:rPr>
              <w:t xml:space="preserve"> </w:t>
            </w:r>
            <w:r w:rsidRPr="002535FB">
              <w:rPr>
                <w:rFonts w:ascii="Arial" w:hAnsi="Arial" w:cs="Arial"/>
                <w:sz w:val="20"/>
                <w:szCs w:val="20"/>
              </w:rPr>
              <w:t xml:space="preserve">the tests to be performed by the </w:t>
            </w:r>
            <w:r w:rsidR="000D32D6">
              <w:rPr>
                <w:rFonts w:ascii="Arial" w:hAnsi="Arial" w:cs="Arial"/>
                <w:sz w:val="20"/>
                <w:szCs w:val="20"/>
              </w:rPr>
              <w:t xml:space="preserve">Sub-contractor </w:t>
            </w:r>
            <w:r w:rsidR="009F7B51">
              <w:rPr>
                <w:rFonts w:ascii="Arial" w:hAnsi="Arial" w:cs="Arial"/>
                <w:sz w:val="20"/>
                <w:szCs w:val="20"/>
              </w:rPr>
              <w:t xml:space="preserve">as specified in </w:t>
            </w:r>
            <w:r w:rsidR="007B7A9C">
              <w:rPr>
                <w:rFonts w:ascii="Arial" w:hAnsi="Arial" w:cs="Arial"/>
                <w:sz w:val="20"/>
                <w:szCs w:val="20"/>
              </w:rPr>
              <w:t>section 4.3</w:t>
            </w:r>
            <w:r w:rsidR="00555574">
              <w:rPr>
                <w:rFonts w:ascii="Arial" w:hAnsi="Arial" w:cs="Arial"/>
                <w:sz w:val="20"/>
                <w:szCs w:val="20"/>
              </w:rPr>
              <w:t xml:space="preserve"> </w:t>
            </w:r>
            <w:r w:rsidR="009F7B51">
              <w:rPr>
                <w:rFonts w:ascii="Arial" w:hAnsi="Arial" w:cs="Arial"/>
                <w:sz w:val="20"/>
                <w:szCs w:val="20"/>
              </w:rPr>
              <w:t xml:space="preserve">or some other test(s) </w:t>
            </w:r>
            <w:ins w:id="31" w:author="Author">
              <w:r w:rsidR="006636AF">
                <w:rPr>
                  <w:rFonts w:ascii="Arial" w:hAnsi="Arial" w:cs="Arial"/>
                  <w:sz w:val="20"/>
                  <w:szCs w:val="20"/>
                </w:rPr>
                <w:t xml:space="preserve">agreed between the Sub-contractor and </w:t>
              </w:r>
              <w:r w:rsidR="006636AF" w:rsidRPr="002535FB">
                <w:rPr>
                  <w:rFonts w:ascii="Arial" w:hAnsi="Arial" w:cs="Arial"/>
                  <w:sz w:val="20"/>
                  <w:szCs w:val="20"/>
                </w:rPr>
                <w:t>t</w:t>
              </w:r>
            </w:ins>
            <w:del w:id="32" w:author="Author">
              <w:r w:rsidR="009F7B51" w:rsidDel="006636AF">
                <w:rPr>
                  <w:rFonts w:ascii="Arial" w:hAnsi="Arial" w:cs="Arial"/>
                  <w:sz w:val="20"/>
                  <w:szCs w:val="20"/>
                </w:rPr>
                <w:delText xml:space="preserve">as prescribed by </w:delText>
              </w:r>
            </w:del>
            <w:r w:rsidRPr="002535FB">
              <w:rPr>
                <w:rFonts w:ascii="Arial" w:hAnsi="Arial" w:cs="Arial"/>
                <w:sz w:val="20"/>
                <w:szCs w:val="20"/>
              </w:rPr>
              <w:t>he University</w:t>
            </w:r>
            <w:r w:rsidR="00A30883">
              <w:rPr>
                <w:rFonts w:ascii="Arial" w:hAnsi="Arial" w:cs="Arial"/>
                <w:sz w:val="20"/>
                <w:szCs w:val="20"/>
              </w:rPr>
              <w:t xml:space="preserve"> </w:t>
            </w:r>
            <w:r w:rsidR="00E32A6A">
              <w:rPr>
                <w:rFonts w:ascii="Arial" w:hAnsi="Arial" w:cs="Arial"/>
                <w:sz w:val="20"/>
                <w:szCs w:val="20"/>
              </w:rPr>
              <w:t xml:space="preserve">of Melbourne </w:t>
            </w:r>
            <w:r w:rsidR="00A30883">
              <w:rPr>
                <w:rFonts w:ascii="Arial" w:hAnsi="Arial" w:cs="Arial"/>
                <w:sz w:val="20"/>
                <w:szCs w:val="20"/>
              </w:rPr>
              <w:t>Nominated Representative</w:t>
            </w:r>
            <w:r w:rsidRPr="002535FB">
              <w:rPr>
                <w:rFonts w:ascii="Arial" w:hAnsi="Arial" w:cs="Arial"/>
                <w:sz w:val="20"/>
                <w:szCs w:val="20"/>
              </w:rPr>
              <w:t>, in order for the Asset</w:t>
            </w:r>
            <w:r w:rsidR="00A71ADB">
              <w:rPr>
                <w:rFonts w:ascii="Arial" w:hAnsi="Arial" w:cs="Arial"/>
                <w:sz w:val="20"/>
                <w:szCs w:val="20"/>
              </w:rPr>
              <w:t>s</w:t>
            </w:r>
            <w:r w:rsidRPr="002535FB">
              <w:rPr>
                <w:rFonts w:ascii="Arial" w:hAnsi="Arial" w:cs="Arial"/>
                <w:sz w:val="20"/>
                <w:szCs w:val="20"/>
              </w:rPr>
              <w:t xml:space="preserve"> to be accepted.</w:t>
            </w:r>
          </w:p>
        </w:tc>
      </w:tr>
      <w:tr w:rsidR="007B608E" w:rsidRPr="002535FB" w:rsidTr="002535FB">
        <w:tc>
          <w:tcPr>
            <w:tcW w:w="3028" w:type="dxa"/>
          </w:tcPr>
          <w:p w:rsidR="007B608E" w:rsidRPr="002535FB" w:rsidRDefault="007B608E" w:rsidP="002535FB">
            <w:pPr>
              <w:jc w:val="both"/>
              <w:rPr>
                <w:rFonts w:ascii="Arial" w:hAnsi="Arial" w:cs="Arial"/>
                <w:b/>
                <w:sz w:val="20"/>
                <w:szCs w:val="20"/>
              </w:rPr>
            </w:pPr>
            <w:r>
              <w:rPr>
                <w:rFonts w:ascii="Arial" w:hAnsi="Arial" w:cs="Arial"/>
                <w:b/>
                <w:sz w:val="20"/>
                <w:szCs w:val="20"/>
              </w:rPr>
              <w:t>Asset</w:t>
            </w:r>
          </w:p>
        </w:tc>
        <w:tc>
          <w:tcPr>
            <w:tcW w:w="5863" w:type="dxa"/>
          </w:tcPr>
          <w:p w:rsidR="007B608E" w:rsidRPr="002535FB" w:rsidRDefault="00D12EC2" w:rsidP="00370EE1">
            <w:pPr>
              <w:spacing w:before="40" w:after="100"/>
              <w:jc w:val="both"/>
              <w:rPr>
                <w:rFonts w:ascii="Arial" w:hAnsi="Arial" w:cs="Arial"/>
                <w:sz w:val="20"/>
                <w:szCs w:val="20"/>
              </w:rPr>
            </w:pPr>
            <w:r>
              <w:rPr>
                <w:rFonts w:ascii="Arial" w:hAnsi="Arial" w:cs="Arial"/>
                <w:sz w:val="20"/>
                <w:szCs w:val="20"/>
              </w:rPr>
              <w:t>m</w:t>
            </w:r>
            <w:r w:rsidR="007B608E">
              <w:rPr>
                <w:rFonts w:ascii="Arial" w:hAnsi="Arial" w:cs="Arial"/>
                <w:sz w:val="20"/>
                <w:szCs w:val="20"/>
              </w:rPr>
              <w:t>eans</w:t>
            </w:r>
            <w:r>
              <w:rPr>
                <w:rFonts w:ascii="Arial" w:hAnsi="Arial" w:cs="Arial"/>
                <w:sz w:val="20"/>
                <w:szCs w:val="20"/>
              </w:rPr>
              <w:t xml:space="preserve"> any item of tangible property including but not limited to Deliverables </w:t>
            </w:r>
            <w:r w:rsidR="001C6A90">
              <w:rPr>
                <w:rFonts w:ascii="Arial" w:hAnsi="Arial" w:cs="Arial"/>
                <w:sz w:val="20"/>
                <w:szCs w:val="20"/>
              </w:rPr>
              <w:t xml:space="preserve">and associated services </w:t>
            </w:r>
            <w:r>
              <w:rPr>
                <w:rFonts w:ascii="Arial" w:hAnsi="Arial" w:cs="Arial"/>
                <w:sz w:val="20"/>
                <w:szCs w:val="20"/>
              </w:rPr>
              <w:t>purchased or created in whole or in part by the Sub-contractor</w:t>
            </w:r>
            <w:r w:rsidR="002B7C9D">
              <w:rPr>
                <w:rFonts w:ascii="Arial" w:hAnsi="Arial" w:cs="Arial"/>
                <w:sz w:val="20"/>
                <w:szCs w:val="20"/>
              </w:rPr>
              <w:t xml:space="preserve"> </w:t>
            </w:r>
            <w:ins w:id="33" w:author="Author">
              <w:r w:rsidR="002B7C9D">
                <w:rPr>
                  <w:rFonts w:ascii="Arial" w:hAnsi="Arial" w:cs="Arial"/>
                  <w:sz w:val="20"/>
                  <w:szCs w:val="20"/>
                </w:rPr>
                <w:t>for the purpose of the NeCTAR Sub-Project</w:t>
              </w:r>
            </w:ins>
            <w:r w:rsidR="00444095">
              <w:rPr>
                <w:rFonts w:ascii="Arial" w:hAnsi="Arial" w:cs="Arial"/>
                <w:sz w:val="20"/>
                <w:szCs w:val="20"/>
              </w:rPr>
              <w:t>.</w:t>
            </w:r>
          </w:p>
        </w:tc>
      </w:tr>
      <w:tr w:rsidR="00913E5A" w:rsidRPr="002535FB" w:rsidTr="002535FB">
        <w:trPr>
          <w:ins w:id="34" w:author="Author"/>
        </w:trPr>
        <w:tc>
          <w:tcPr>
            <w:tcW w:w="3028" w:type="dxa"/>
          </w:tcPr>
          <w:p w:rsidR="00913E5A" w:rsidRPr="002535FB" w:rsidRDefault="00913E5A" w:rsidP="002535FB">
            <w:pPr>
              <w:pStyle w:val="DefinitionL1"/>
              <w:jc w:val="both"/>
              <w:rPr>
                <w:ins w:id="35" w:author="Author"/>
                <w:rFonts w:ascii="Arial" w:hAnsi="Arial" w:cs="Arial"/>
                <w:b/>
                <w:sz w:val="20"/>
                <w:szCs w:val="20"/>
              </w:rPr>
            </w:pPr>
            <w:ins w:id="36" w:author="Author">
              <w:r>
                <w:rPr>
                  <w:rFonts w:ascii="Arial" w:hAnsi="Arial" w:cs="Arial"/>
                  <w:b/>
                  <w:sz w:val="20"/>
                  <w:szCs w:val="20"/>
                </w:rPr>
                <w:t>Asset Register</w:t>
              </w:r>
            </w:ins>
          </w:p>
        </w:tc>
        <w:tc>
          <w:tcPr>
            <w:tcW w:w="5863" w:type="dxa"/>
          </w:tcPr>
          <w:p w:rsidR="00913E5A" w:rsidRPr="002535FB" w:rsidRDefault="00B21258" w:rsidP="00C84450">
            <w:pPr>
              <w:spacing w:before="40" w:after="100"/>
              <w:jc w:val="both"/>
              <w:rPr>
                <w:ins w:id="37" w:author="Author"/>
                <w:rFonts w:ascii="Arial" w:hAnsi="Arial" w:cs="Arial"/>
                <w:sz w:val="20"/>
                <w:szCs w:val="20"/>
              </w:rPr>
            </w:pPr>
            <w:ins w:id="38" w:author="Author">
              <w:r>
                <w:rPr>
                  <w:rFonts w:ascii="Arial" w:hAnsi="Arial" w:cs="Arial"/>
                  <w:sz w:val="20"/>
                  <w:szCs w:val="20"/>
                </w:rPr>
                <w:t>means a r</w:t>
              </w:r>
              <w:r w:rsidRPr="00EE1B6D">
                <w:rPr>
                  <w:rFonts w:ascii="Arial" w:hAnsi="Arial" w:cs="Arial"/>
                  <w:sz w:val="20"/>
                  <w:szCs w:val="20"/>
                </w:rPr>
                <w:t xml:space="preserve">egister </w:t>
              </w:r>
              <w:r>
                <w:rPr>
                  <w:rFonts w:ascii="Arial" w:hAnsi="Arial" w:cs="Arial"/>
                  <w:sz w:val="20"/>
                  <w:szCs w:val="20"/>
                </w:rPr>
                <w:t xml:space="preserve">maintained by the University of Melbourne </w:t>
              </w:r>
              <w:r w:rsidRPr="00EE1B6D">
                <w:rPr>
                  <w:rFonts w:ascii="Arial" w:hAnsi="Arial" w:cs="Arial"/>
                  <w:sz w:val="20"/>
                  <w:szCs w:val="20"/>
                </w:rPr>
                <w:t>identifying each Asset and showing the owner, location and value of each Asset</w:t>
              </w:r>
              <w:r>
                <w:rPr>
                  <w:rFonts w:ascii="Arial" w:hAnsi="Arial" w:cs="Arial"/>
                  <w:sz w:val="20"/>
                  <w:szCs w:val="20"/>
                </w:rPr>
                <w:t>.</w:t>
              </w:r>
            </w:ins>
          </w:p>
        </w:tc>
      </w:tr>
      <w:tr w:rsidR="00B66146" w:rsidRPr="002535FB" w:rsidTr="002535FB">
        <w:tc>
          <w:tcPr>
            <w:tcW w:w="3028" w:type="dxa"/>
          </w:tcPr>
          <w:p w:rsidR="00B66146" w:rsidRPr="00193A17" w:rsidRDefault="00B66146" w:rsidP="002535FB">
            <w:pPr>
              <w:pStyle w:val="DefinitionL1"/>
              <w:jc w:val="both"/>
              <w:rPr>
                <w:rFonts w:ascii="Arial" w:hAnsi="Arial" w:cs="Arial"/>
                <w:sz w:val="20"/>
                <w:szCs w:val="20"/>
              </w:rPr>
            </w:pPr>
            <w:r w:rsidRPr="002535FB">
              <w:rPr>
                <w:rFonts w:ascii="Arial" w:hAnsi="Arial" w:cs="Arial"/>
                <w:b/>
                <w:sz w:val="20"/>
                <w:szCs w:val="20"/>
              </w:rPr>
              <w:t>Business Day</w:t>
            </w:r>
          </w:p>
        </w:tc>
        <w:tc>
          <w:tcPr>
            <w:tcW w:w="5863" w:type="dxa"/>
          </w:tcPr>
          <w:p w:rsidR="00B66146" w:rsidRPr="002535FB" w:rsidRDefault="00B66146" w:rsidP="00370EE1">
            <w:pPr>
              <w:spacing w:before="40" w:after="100"/>
              <w:jc w:val="both"/>
              <w:rPr>
                <w:rFonts w:ascii="Arial" w:hAnsi="Arial" w:cs="Arial"/>
                <w:sz w:val="20"/>
                <w:szCs w:val="20"/>
              </w:rPr>
            </w:pPr>
            <w:r w:rsidRPr="002535FB">
              <w:rPr>
                <w:rFonts w:ascii="Arial" w:hAnsi="Arial" w:cs="Arial"/>
                <w:sz w:val="20"/>
                <w:szCs w:val="20"/>
              </w:rPr>
              <w:t xml:space="preserve">means a day that is not a Saturday, Sunday, public holiday appointed under the </w:t>
            </w:r>
            <w:r w:rsidRPr="00370EE1">
              <w:rPr>
                <w:rFonts w:ascii="Arial" w:hAnsi="Arial" w:cs="Arial"/>
                <w:sz w:val="20"/>
                <w:szCs w:val="20"/>
              </w:rPr>
              <w:t xml:space="preserve">Public Holidays Act 1993 </w:t>
            </w:r>
            <w:r w:rsidRPr="002535FB">
              <w:rPr>
                <w:rFonts w:ascii="Arial" w:hAnsi="Arial" w:cs="Arial"/>
                <w:sz w:val="20"/>
                <w:szCs w:val="20"/>
              </w:rPr>
              <w:t xml:space="preserve">(Vic) or University </w:t>
            </w:r>
            <w:r w:rsidR="00E32A6A">
              <w:rPr>
                <w:rFonts w:ascii="Arial" w:hAnsi="Arial" w:cs="Arial"/>
                <w:sz w:val="20"/>
                <w:szCs w:val="20"/>
              </w:rPr>
              <w:t xml:space="preserve">of Melbourne </w:t>
            </w:r>
            <w:r w:rsidRPr="002535FB">
              <w:rPr>
                <w:rFonts w:ascii="Arial" w:hAnsi="Arial" w:cs="Arial"/>
                <w:sz w:val="20"/>
                <w:szCs w:val="20"/>
              </w:rPr>
              <w:t xml:space="preserve">holiday as indicated on the University </w:t>
            </w:r>
            <w:r w:rsidR="00E32A6A">
              <w:rPr>
                <w:rFonts w:ascii="Arial" w:hAnsi="Arial" w:cs="Arial"/>
                <w:sz w:val="20"/>
                <w:szCs w:val="20"/>
              </w:rPr>
              <w:t xml:space="preserve">of Melbourne </w:t>
            </w:r>
            <w:r w:rsidRPr="002535FB">
              <w:rPr>
                <w:rFonts w:ascii="Arial" w:hAnsi="Arial" w:cs="Arial"/>
                <w:sz w:val="20"/>
                <w:szCs w:val="20"/>
              </w:rPr>
              <w:t>calendar (as amended from time to time) in Melbourne, Australia.</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szCs w:val="20"/>
              </w:rPr>
              <w:t>Business Hours</w:t>
            </w:r>
          </w:p>
        </w:tc>
        <w:tc>
          <w:tcPr>
            <w:tcW w:w="5863" w:type="dxa"/>
          </w:tcPr>
          <w:p w:rsidR="00B66146" w:rsidRPr="002535FB" w:rsidRDefault="00B66146" w:rsidP="00370EE1">
            <w:pPr>
              <w:spacing w:before="40" w:after="100"/>
              <w:jc w:val="both"/>
              <w:rPr>
                <w:rFonts w:ascii="Arial" w:hAnsi="Arial" w:cs="Arial"/>
                <w:sz w:val="20"/>
                <w:szCs w:val="20"/>
              </w:rPr>
            </w:pPr>
            <w:r w:rsidRPr="002535FB">
              <w:rPr>
                <w:rFonts w:ascii="Arial" w:hAnsi="Arial" w:cs="Arial"/>
                <w:sz w:val="20"/>
                <w:szCs w:val="20"/>
              </w:rPr>
              <w:t>means from 9.00am to 5.00pm on a Business Day.</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szCs w:val="20"/>
              </w:rPr>
              <w:t>Claim</w:t>
            </w:r>
          </w:p>
        </w:tc>
        <w:tc>
          <w:tcPr>
            <w:tcW w:w="5863" w:type="dxa"/>
          </w:tcPr>
          <w:p w:rsidR="00B66146" w:rsidRPr="002535FB" w:rsidRDefault="00B66146" w:rsidP="005B5BFE">
            <w:pPr>
              <w:spacing w:before="40" w:after="100"/>
              <w:jc w:val="both"/>
              <w:rPr>
                <w:rFonts w:ascii="Arial" w:hAnsi="Arial" w:cs="Arial"/>
                <w:sz w:val="20"/>
                <w:szCs w:val="20"/>
              </w:rPr>
            </w:pPr>
            <w:r w:rsidRPr="002535FB">
              <w:rPr>
                <w:rFonts w:ascii="Arial" w:hAnsi="Arial" w:cs="Arial"/>
                <w:sz w:val="20"/>
                <w:szCs w:val="20"/>
              </w:rPr>
              <w:t>includes any claim, proceeding, cause of action, action, demand or suit (including by way of contribution or indemnity).</w:t>
            </w:r>
          </w:p>
        </w:tc>
      </w:tr>
      <w:tr w:rsidR="00D03E70" w:rsidRPr="002535FB" w:rsidTr="002535FB">
        <w:tc>
          <w:tcPr>
            <w:tcW w:w="3028" w:type="dxa"/>
          </w:tcPr>
          <w:p w:rsidR="00D03E70" w:rsidRPr="002535FB" w:rsidRDefault="00D03E70" w:rsidP="002535FB">
            <w:pPr>
              <w:jc w:val="both"/>
              <w:rPr>
                <w:rFonts w:ascii="Arial" w:hAnsi="Arial" w:cs="Arial"/>
                <w:b/>
                <w:sz w:val="20"/>
                <w:szCs w:val="20"/>
              </w:rPr>
            </w:pPr>
            <w:r>
              <w:rPr>
                <w:rFonts w:ascii="Arial" w:hAnsi="Arial" w:cs="Arial"/>
                <w:b/>
                <w:sz w:val="20"/>
                <w:szCs w:val="20"/>
              </w:rPr>
              <w:t>Co-investment</w:t>
            </w:r>
          </w:p>
        </w:tc>
        <w:tc>
          <w:tcPr>
            <w:tcW w:w="5863" w:type="dxa"/>
          </w:tcPr>
          <w:p w:rsidR="00D03E70" w:rsidRPr="002535FB" w:rsidRDefault="00C01CE1" w:rsidP="00370EE1">
            <w:pPr>
              <w:spacing w:before="40" w:after="100"/>
              <w:jc w:val="both"/>
              <w:rPr>
                <w:rFonts w:ascii="Arial" w:hAnsi="Arial" w:cs="Arial"/>
                <w:sz w:val="20"/>
                <w:szCs w:val="20"/>
              </w:rPr>
            </w:pPr>
            <w:r>
              <w:rPr>
                <w:rFonts w:ascii="Arial" w:hAnsi="Arial" w:cs="Arial"/>
                <w:sz w:val="20"/>
                <w:szCs w:val="20"/>
              </w:rPr>
              <w:t>m</w:t>
            </w:r>
            <w:r w:rsidR="00D03E70">
              <w:rPr>
                <w:rFonts w:ascii="Arial" w:hAnsi="Arial" w:cs="Arial"/>
                <w:sz w:val="20"/>
                <w:szCs w:val="20"/>
              </w:rPr>
              <w:t xml:space="preserve">eans any investment </w:t>
            </w:r>
            <w:r>
              <w:rPr>
                <w:rFonts w:ascii="Arial" w:hAnsi="Arial" w:cs="Arial"/>
                <w:sz w:val="20"/>
                <w:szCs w:val="20"/>
              </w:rPr>
              <w:t>including but not limited to cash contribution, equipment provision and Support Services to be provided by the Sub-contractor from the Commencement Date to</w:t>
            </w:r>
            <w:r w:rsidR="00554CF9">
              <w:rPr>
                <w:rFonts w:ascii="Arial" w:hAnsi="Arial" w:cs="Arial"/>
                <w:sz w:val="20"/>
                <w:szCs w:val="20"/>
              </w:rPr>
              <w:t xml:space="preserve"> three (3) years from the Acceptance Date or some other date as agreed </w:t>
            </w:r>
            <w:ins w:id="39" w:author="Author">
              <w:r w:rsidR="00C6655C">
                <w:rPr>
                  <w:rFonts w:ascii="Arial" w:hAnsi="Arial" w:cs="Arial"/>
                  <w:sz w:val="20"/>
                  <w:szCs w:val="20"/>
                </w:rPr>
                <w:t xml:space="preserve">in writing </w:t>
              </w:r>
            </w:ins>
            <w:r w:rsidR="00554CF9">
              <w:rPr>
                <w:rFonts w:ascii="Arial" w:hAnsi="Arial" w:cs="Arial"/>
                <w:sz w:val="20"/>
                <w:szCs w:val="20"/>
              </w:rPr>
              <w:t>between the Parties</w:t>
            </w:r>
            <w:r>
              <w:rPr>
                <w:rFonts w:ascii="Arial" w:hAnsi="Arial" w:cs="Arial"/>
                <w:sz w:val="20"/>
                <w:szCs w:val="20"/>
              </w:rPr>
              <w:t>.</w:t>
            </w:r>
          </w:p>
        </w:tc>
      </w:tr>
      <w:tr w:rsidR="00162BB1" w:rsidRPr="002535FB" w:rsidTr="002535FB">
        <w:tc>
          <w:tcPr>
            <w:tcW w:w="3028" w:type="dxa"/>
          </w:tcPr>
          <w:p w:rsidR="00162BB1" w:rsidRPr="002535FB" w:rsidRDefault="00162BB1" w:rsidP="002535FB">
            <w:pPr>
              <w:jc w:val="both"/>
              <w:rPr>
                <w:rFonts w:ascii="Arial" w:hAnsi="Arial" w:cs="Arial"/>
                <w:b/>
                <w:sz w:val="20"/>
              </w:rPr>
            </w:pPr>
            <w:r>
              <w:rPr>
                <w:rFonts w:ascii="Arial" w:hAnsi="Arial" w:cs="Arial"/>
                <w:b/>
                <w:sz w:val="20"/>
              </w:rPr>
              <w:t>Commencement Date</w:t>
            </w:r>
          </w:p>
        </w:tc>
        <w:tc>
          <w:tcPr>
            <w:tcW w:w="5863" w:type="dxa"/>
          </w:tcPr>
          <w:p w:rsidR="00162BB1" w:rsidRPr="00370EE1" w:rsidRDefault="00162BB1" w:rsidP="00370EE1">
            <w:pPr>
              <w:spacing w:before="40" w:after="100"/>
              <w:jc w:val="both"/>
              <w:rPr>
                <w:rFonts w:ascii="Arial" w:hAnsi="Arial" w:cs="Arial"/>
                <w:sz w:val="20"/>
                <w:szCs w:val="20"/>
              </w:rPr>
            </w:pPr>
            <w:r w:rsidRPr="002535FB">
              <w:rPr>
                <w:rFonts w:ascii="Arial" w:hAnsi="Arial" w:cs="Arial"/>
                <w:sz w:val="20"/>
                <w:szCs w:val="20"/>
              </w:rPr>
              <w:t xml:space="preserve">means the start date of this Agreement specified in </w:t>
            </w:r>
            <w:r w:rsidRPr="00463F13">
              <w:rPr>
                <w:rFonts w:ascii="Arial" w:hAnsi="Arial" w:cs="Arial"/>
                <w:sz w:val="20"/>
                <w:szCs w:val="20"/>
              </w:rPr>
              <w:t>Schedule 1</w:t>
            </w:r>
          </w:p>
        </w:tc>
      </w:tr>
      <w:tr w:rsidR="006D3277" w:rsidRPr="002535FB" w:rsidTr="00162BB1">
        <w:tc>
          <w:tcPr>
            <w:tcW w:w="3028" w:type="dxa"/>
          </w:tcPr>
          <w:p w:rsidR="006D3277" w:rsidRDefault="006D3277" w:rsidP="00162BB1">
            <w:pPr>
              <w:pStyle w:val="DefinitionL1"/>
              <w:jc w:val="both"/>
              <w:rPr>
                <w:rFonts w:ascii="Arial" w:hAnsi="Arial" w:cs="Arial"/>
                <w:b/>
                <w:bCs/>
                <w:sz w:val="20"/>
                <w:szCs w:val="20"/>
              </w:rPr>
            </w:pPr>
            <w:r>
              <w:rPr>
                <w:rFonts w:ascii="Arial" w:hAnsi="Arial" w:cs="Arial"/>
                <w:b/>
                <w:bCs/>
                <w:sz w:val="20"/>
                <w:szCs w:val="20"/>
              </w:rPr>
              <w:t>Commonwealth</w:t>
            </w:r>
          </w:p>
        </w:tc>
        <w:tc>
          <w:tcPr>
            <w:tcW w:w="5863" w:type="dxa"/>
          </w:tcPr>
          <w:p w:rsidR="006D3277" w:rsidRPr="002535FB" w:rsidRDefault="006D3277" w:rsidP="00370EE1">
            <w:pPr>
              <w:spacing w:before="40" w:after="100"/>
              <w:jc w:val="both"/>
              <w:rPr>
                <w:rFonts w:ascii="Arial" w:hAnsi="Arial" w:cs="Arial"/>
                <w:sz w:val="20"/>
                <w:szCs w:val="20"/>
              </w:rPr>
            </w:pPr>
            <w:r>
              <w:rPr>
                <w:rFonts w:ascii="Arial" w:hAnsi="Arial" w:cs="Arial"/>
                <w:sz w:val="20"/>
                <w:szCs w:val="20"/>
              </w:rPr>
              <w:t>means the Commonwealth of Australia, represented by and acting through the Department.</w:t>
            </w:r>
          </w:p>
        </w:tc>
      </w:tr>
      <w:tr w:rsidR="00162BB1" w:rsidRPr="002535FB" w:rsidTr="00162BB1">
        <w:tc>
          <w:tcPr>
            <w:tcW w:w="3028" w:type="dxa"/>
          </w:tcPr>
          <w:p w:rsidR="00162BB1" w:rsidRPr="002535FB" w:rsidRDefault="00162BB1" w:rsidP="00162BB1">
            <w:pPr>
              <w:pStyle w:val="DefinitionL1"/>
              <w:jc w:val="both"/>
              <w:rPr>
                <w:rFonts w:ascii="Arial" w:hAnsi="Arial" w:cs="Arial"/>
                <w:sz w:val="20"/>
                <w:szCs w:val="20"/>
              </w:rPr>
            </w:pPr>
            <w:r>
              <w:rPr>
                <w:rFonts w:ascii="Arial" w:hAnsi="Arial" w:cs="Arial"/>
                <w:b/>
                <w:bCs/>
                <w:sz w:val="20"/>
                <w:szCs w:val="20"/>
              </w:rPr>
              <w:t>Completion Date</w:t>
            </w:r>
          </w:p>
        </w:tc>
        <w:tc>
          <w:tcPr>
            <w:tcW w:w="5863" w:type="dxa"/>
          </w:tcPr>
          <w:p w:rsidR="00162BB1" w:rsidRPr="002535FB" w:rsidRDefault="00162BB1" w:rsidP="00370EE1">
            <w:pPr>
              <w:spacing w:before="40" w:after="100"/>
              <w:jc w:val="both"/>
              <w:rPr>
                <w:rFonts w:ascii="Arial" w:hAnsi="Arial" w:cs="Arial"/>
                <w:sz w:val="20"/>
                <w:szCs w:val="20"/>
              </w:rPr>
            </w:pPr>
            <w:r w:rsidRPr="002535FB">
              <w:rPr>
                <w:rFonts w:ascii="Arial" w:hAnsi="Arial" w:cs="Arial"/>
                <w:sz w:val="20"/>
                <w:szCs w:val="20"/>
              </w:rPr>
              <w:t xml:space="preserve">means the end date of this Agreement specified in </w:t>
            </w:r>
            <w:r w:rsidRPr="008B4488">
              <w:rPr>
                <w:rFonts w:ascii="Arial" w:hAnsi="Arial" w:cs="Arial"/>
                <w:sz w:val="20"/>
                <w:szCs w:val="20"/>
              </w:rPr>
              <w:t>Schedule 1.</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rPr>
              <w:t>Confidential Information</w:t>
            </w:r>
          </w:p>
        </w:tc>
        <w:tc>
          <w:tcPr>
            <w:tcW w:w="5863" w:type="dxa"/>
          </w:tcPr>
          <w:p w:rsidR="00B66146" w:rsidRPr="00370EE1" w:rsidRDefault="00B66146" w:rsidP="00370EE1">
            <w:pPr>
              <w:spacing w:before="40" w:after="100"/>
              <w:jc w:val="both"/>
              <w:rPr>
                <w:rFonts w:ascii="Arial" w:hAnsi="Arial" w:cs="Arial"/>
                <w:sz w:val="20"/>
                <w:szCs w:val="20"/>
              </w:rPr>
            </w:pPr>
            <w:r w:rsidRPr="00370EE1">
              <w:rPr>
                <w:rFonts w:ascii="Arial" w:hAnsi="Arial" w:cs="Arial"/>
                <w:sz w:val="20"/>
                <w:szCs w:val="20"/>
              </w:rPr>
              <w:t xml:space="preserve">of a </w:t>
            </w:r>
            <w:r w:rsidRPr="00994E3E">
              <w:rPr>
                <w:rFonts w:ascii="Arial" w:hAnsi="Arial" w:cs="Arial"/>
                <w:sz w:val="20"/>
                <w:szCs w:val="20"/>
              </w:rPr>
              <w:t>Disclosing</w:t>
            </w:r>
            <w:r w:rsidRPr="00370EE1">
              <w:rPr>
                <w:rFonts w:ascii="Arial" w:hAnsi="Arial" w:cs="Arial"/>
                <w:sz w:val="20"/>
                <w:szCs w:val="20"/>
              </w:rPr>
              <w:t xml:space="preserve"> Party means all information:</w:t>
            </w:r>
          </w:p>
          <w:p w:rsidR="00B66146" w:rsidRPr="002535FB" w:rsidRDefault="00B66146" w:rsidP="00370EE1">
            <w:pPr>
              <w:pStyle w:val="DefinitionL2"/>
              <w:spacing w:before="40" w:after="100"/>
              <w:jc w:val="both"/>
              <w:rPr>
                <w:rFonts w:ascii="Arial" w:hAnsi="Arial" w:cs="Arial"/>
                <w:sz w:val="20"/>
                <w:szCs w:val="20"/>
              </w:rPr>
            </w:pPr>
            <w:r w:rsidRPr="002535FB">
              <w:rPr>
                <w:rFonts w:ascii="Arial" w:hAnsi="Arial" w:cs="Arial"/>
                <w:sz w:val="20"/>
                <w:szCs w:val="20"/>
              </w:rPr>
              <w:t>treated by the Disclosing Party as confidential; and</w:t>
            </w:r>
          </w:p>
          <w:p w:rsidR="00B66146" w:rsidRPr="002535FB" w:rsidRDefault="00B66146" w:rsidP="00370EE1">
            <w:pPr>
              <w:pStyle w:val="DefinitionL2"/>
              <w:spacing w:before="40" w:after="100"/>
              <w:jc w:val="both"/>
              <w:rPr>
                <w:rFonts w:ascii="Arial" w:hAnsi="Arial" w:cs="Arial"/>
                <w:sz w:val="20"/>
                <w:szCs w:val="20"/>
              </w:rPr>
            </w:pPr>
            <w:r w:rsidRPr="002535FB">
              <w:rPr>
                <w:rFonts w:ascii="Arial" w:hAnsi="Arial" w:cs="Arial"/>
                <w:sz w:val="20"/>
                <w:szCs w:val="20"/>
              </w:rPr>
              <w:lastRenderedPageBreak/>
              <w:t xml:space="preserve">disclosed by the Disclosing Party to </w:t>
            </w:r>
            <w:r w:rsidR="00A30883">
              <w:rPr>
                <w:rFonts w:ascii="Arial" w:hAnsi="Arial" w:cs="Arial"/>
                <w:sz w:val="20"/>
                <w:szCs w:val="20"/>
              </w:rPr>
              <w:t xml:space="preserve">the Receiving Party </w:t>
            </w:r>
            <w:r w:rsidRPr="002535FB">
              <w:rPr>
                <w:rFonts w:ascii="Arial" w:hAnsi="Arial" w:cs="Arial"/>
                <w:sz w:val="20"/>
                <w:szCs w:val="20"/>
              </w:rPr>
              <w:t>or of which another party becomes aware, whether before or after the date of this Agreement;</w:t>
            </w:r>
          </w:p>
          <w:p w:rsidR="00B66146" w:rsidRPr="00370EE1" w:rsidRDefault="00B66146" w:rsidP="00370EE1">
            <w:pPr>
              <w:spacing w:before="40" w:after="100"/>
              <w:ind w:left="-29"/>
              <w:jc w:val="both"/>
              <w:rPr>
                <w:rFonts w:ascii="Arial" w:hAnsi="Arial" w:cs="Arial"/>
                <w:sz w:val="20"/>
                <w:szCs w:val="20"/>
              </w:rPr>
            </w:pPr>
            <w:r w:rsidRPr="00370EE1">
              <w:rPr>
                <w:rFonts w:ascii="Arial" w:hAnsi="Arial" w:cs="Arial"/>
                <w:sz w:val="20"/>
                <w:szCs w:val="20"/>
              </w:rPr>
              <w:t>except information:</w:t>
            </w:r>
          </w:p>
          <w:p w:rsidR="00B66146" w:rsidRPr="002535FB" w:rsidRDefault="00B66146" w:rsidP="00370EE1">
            <w:pPr>
              <w:pStyle w:val="DefinitionL2"/>
              <w:spacing w:before="40" w:after="100"/>
              <w:ind w:left="750"/>
              <w:jc w:val="both"/>
              <w:rPr>
                <w:rFonts w:ascii="Arial" w:hAnsi="Arial" w:cs="Arial"/>
                <w:sz w:val="20"/>
                <w:szCs w:val="20"/>
              </w:rPr>
            </w:pPr>
            <w:r w:rsidRPr="002535FB">
              <w:rPr>
                <w:rFonts w:ascii="Arial" w:hAnsi="Arial" w:cs="Arial"/>
                <w:sz w:val="20"/>
                <w:szCs w:val="20"/>
              </w:rPr>
              <w:t>another party creates (whether alone or jointly with any third person) independently of the Disclosing Party; or</w:t>
            </w:r>
          </w:p>
          <w:p w:rsidR="00B66146" w:rsidRDefault="00B66146" w:rsidP="00370EE1">
            <w:pPr>
              <w:pStyle w:val="DefinitionL2"/>
              <w:spacing w:before="40" w:after="100"/>
              <w:ind w:left="750"/>
              <w:jc w:val="both"/>
              <w:rPr>
                <w:ins w:id="40" w:author="Author"/>
                <w:rFonts w:ascii="Arial" w:hAnsi="Arial" w:cs="Arial"/>
                <w:sz w:val="20"/>
                <w:szCs w:val="20"/>
              </w:rPr>
            </w:pPr>
            <w:r w:rsidRPr="002535FB">
              <w:rPr>
                <w:rFonts w:ascii="Arial" w:hAnsi="Arial" w:cs="Arial"/>
                <w:sz w:val="20"/>
                <w:szCs w:val="20"/>
              </w:rPr>
              <w:t xml:space="preserve">that is public knowledge, except as a result of a breach of confidentiality by the other party or </w:t>
            </w:r>
            <w:r w:rsidR="00444095">
              <w:rPr>
                <w:rFonts w:ascii="Arial" w:hAnsi="Arial" w:cs="Arial"/>
                <w:sz w:val="20"/>
                <w:szCs w:val="20"/>
              </w:rPr>
              <w:t>any of its permitted discloses</w:t>
            </w:r>
            <w:ins w:id="41" w:author="Author">
              <w:r w:rsidR="00D0539F">
                <w:rPr>
                  <w:rFonts w:ascii="Arial" w:hAnsi="Arial" w:cs="Arial"/>
                  <w:sz w:val="20"/>
                  <w:szCs w:val="20"/>
                </w:rPr>
                <w:t>;</w:t>
              </w:r>
            </w:ins>
            <w:del w:id="42" w:author="Author">
              <w:r w:rsidR="00444095" w:rsidDel="00D0539F">
                <w:rPr>
                  <w:rFonts w:ascii="Arial" w:hAnsi="Arial" w:cs="Arial"/>
                  <w:sz w:val="20"/>
                  <w:szCs w:val="20"/>
                </w:rPr>
                <w:delText>.</w:delText>
              </w:r>
            </w:del>
          </w:p>
          <w:p w:rsidR="00D0539F" w:rsidRDefault="00D0539F" w:rsidP="00370EE1">
            <w:pPr>
              <w:pStyle w:val="DefinitionL2"/>
              <w:spacing w:before="40" w:after="100"/>
              <w:ind w:left="750"/>
              <w:jc w:val="both"/>
              <w:rPr>
                <w:ins w:id="43" w:author="Author"/>
                <w:rFonts w:ascii="Arial" w:hAnsi="Arial" w:cs="Arial"/>
                <w:sz w:val="20"/>
                <w:szCs w:val="20"/>
              </w:rPr>
            </w:pPr>
            <w:ins w:id="44" w:author="Author">
              <w:r>
                <w:rPr>
                  <w:rFonts w:ascii="Arial" w:hAnsi="Arial" w:cs="Arial"/>
                  <w:sz w:val="20"/>
                  <w:szCs w:val="20"/>
                </w:rPr>
                <w:t>That is required to be disclosed by law; or</w:t>
              </w:r>
            </w:ins>
          </w:p>
          <w:p w:rsidR="00D0539F" w:rsidRPr="002535FB" w:rsidRDefault="00D0539F" w:rsidP="00370EE1">
            <w:pPr>
              <w:pStyle w:val="DefinitionL2"/>
              <w:spacing w:before="40" w:after="100"/>
              <w:ind w:left="750"/>
              <w:jc w:val="both"/>
              <w:rPr>
                <w:rFonts w:ascii="Arial" w:hAnsi="Arial" w:cs="Arial"/>
                <w:sz w:val="20"/>
                <w:szCs w:val="20"/>
              </w:rPr>
            </w:pPr>
            <w:ins w:id="45" w:author="Author">
              <w:r>
                <w:rPr>
                  <w:rFonts w:ascii="Arial" w:hAnsi="Arial" w:cs="Arial"/>
                  <w:sz w:val="20"/>
                  <w:szCs w:val="20"/>
                </w:rPr>
                <w:t>That is already known to the Receiving Party prior to receipt from the Disclosing Party.</w:t>
              </w:r>
            </w:ins>
          </w:p>
        </w:tc>
      </w:tr>
      <w:tr w:rsidR="00801C1C" w:rsidRPr="002535FB" w:rsidTr="002535FB">
        <w:tc>
          <w:tcPr>
            <w:tcW w:w="3028" w:type="dxa"/>
          </w:tcPr>
          <w:p w:rsidR="00801C1C" w:rsidRPr="002535FB" w:rsidRDefault="00801C1C" w:rsidP="002535FB">
            <w:pPr>
              <w:pStyle w:val="MELegal3"/>
              <w:numPr>
                <w:ilvl w:val="0"/>
                <w:numId w:val="0"/>
              </w:numPr>
              <w:jc w:val="both"/>
              <w:rPr>
                <w:rFonts w:ascii="Arial" w:hAnsi="Arial" w:cs="Arial"/>
                <w:b/>
                <w:bCs/>
                <w:sz w:val="20"/>
                <w:szCs w:val="20"/>
              </w:rPr>
            </w:pPr>
            <w:r>
              <w:rPr>
                <w:rFonts w:ascii="Arial" w:hAnsi="Arial" w:cs="Arial"/>
                <w:b/>
                <w:bCs/>
                <w:sz w:val="20"/>
                <w:szCs w:val="20"/>
              </w:rPr>
              <w:lastRenderedPageBreak/>
              <w:t>Conflict</w:t>
            </w:r>
          </w:p>
        </w:tc>
        <w:tc>
          <w:tcPr>
            <w:tcW w:w="5863" w:type="dxa"/>
          </w:tcPr>
          <w:p w:rsidR="00801C1C" w:rsidRPr="002535FB" w:rsidRDefault="009415B1" w:rsidP="008A785F">
            <w:pPr>
              <w:spacing w:before="40" w:after="100"/>
              <w:jc w:val="both"/>
              <w:rPr>
                <w:rFonts w:ascii="Arial" w:hAnsi="Arial" w:cs="Arial"/>
                <w:sz w:val="20"/>
                <w:szCs w:val="20"/>
              </w:rPr>
            </w:pPr>
            <w:r>
              <w:rPr>
                <w:rFonts w:ascii="Arial" w:hAnsi="Arial" w:cs="Arial"/>
                <w:sz w:val="20"/>
                <w:szCs w:val="20"/>
              </w:rPr>
              <w:t>m</w:t>
            </w:r>
            <w:r w:rsidR="00801C1C">
              <w:rPr>
                <w:rFonts w:ascii="Arial" w:hAnsi="Arial" w:cs="Arial"/>
                <w:sz w:val="20"/>
                <w:szCs w:val="20"/>
              </w:rPr>
              <w:t>eans a conflict of interest, or risk of a conflict of interest, or an apparent conflict of interest arising through the Sub-contractor engaging in any activity or obtaining any interest that is likely to interfere</w:t>
            </w:r>
            <w:r>
              <w:rPr>
                <w:rFonts w:ascii="Arial" w:hAnsi="Arial" w:cs="Arial"/>
                <w:sz w:val="20"/>
                <w:szCs w:val="20"/>
              </w:rPr>
              <w:t xml:space="preserve"> with or restrict the Sub-contractor in </w:t>
            </w:r>
            <w:r w:rsidR="008A785F">
              <w:rPr>
                <w:rFonts w:ascii="Arial" w:hAnsi="Arial" w:cs="Arial"/>
                <w:sz w:val="20"/>
                <w:szCs w:val="20"/>
              </w:rPr>
              <w:t xml:space="preserve">creating or developing </w:t>
            </w:r>
            <w:r w:rsidR="00F1253C">
              <w:rPr>
                <w:rFonts w:ascii="Arial" w:hAnsi="Arial" w:cs="Arial"/>
                <w:sz w:val="20"/>
                <w:szCs w:val="20"/>
              </w:rPr>
              <w:t>the Assets</w:t>
            </w:r>
            <w:r>
              <w:rPr>
                <w:rFonts w:ascii="Arial" w:hAnsi="Arial" w:cs="Arial"/>
                <w:sz w:val="20"/>
                <w:szCs w:val="20"/>
              </w:rPr>
              <w:t>.</w:t>
            </w:r>
          </w:p>
        </w:tc>
      </w:tr>
      <w:tr w:rsidR="00757A0F" w:rsidRPr="002535FB" w:rsidTr="002535FB">
        <w:tc>
          <w:tcPr>
            <w:tcW w:w="3028" w:type="dxa"/>
          </w:tcPr>
          <w:p w:rsidR="00757A0F" w:rsidRPr="002535FB" w:rsidRDefault="00757A0F" w:rsidP="002535FB">
            <w:pPr>
              <w:jc w:val="both"/>
              <w:rPr>
                <w:rFonts w:ascii="Arial" w:eastAsia="SimSun" w:hAnsi="Arial" w:cs="Arial"/>
                <w:b/>
                <w:bCs/>
                <w:sz w:val="20"/>
                <w:szCs w:val="20"/>
                <w:lang w:eastAsia="ja-JP"/>
              </w:rPr>
            </w:pPr>
            <w:r w:rsidRPr="002535FB">
              <w:rPr>
                <w:rFonts w:ascii="Arial" w:eastAsia="SimSun" w:hAnsi="Arial" w:cs="Arial"/>
                <w:b/>
                <w:bCs/>
                <w:sz w:val="20"/>
                <w:szCs w:val="20"/>
                <w:lang w:eastAsia="ja-JP"/>
              </w:rPr>
              <w:t>Defect</w:t>
            </w:r>
          </w:p>
        </w:tc>
        <w:tc>
          <w:tcPr>
            <w:tcW w:w="5863" w:type="dxa"/>
          </w:tcPr>
          <w:p w:rsidR="00757A0F" w:rsidRPr="00370EE1" w:rsidRDefault="00757A0F" w:rsidP="00370EE1">
            <w:pPr>
              <w:spacing w:before="40" w:after="100"/>
              <w:jc w:val="both"/>
              <w:rPr>
                <w:rFonts w:ascii="Arial" w:hAnsi="Arial" w:cs="Arial"/>
                <w:sz w:val="20"/>
                <w:szCs w:val="20"/>
              </w:rPr>
            </w:pPr>
            <w:r w:rsidRPr="00370EE1">
              <w:rPr>
                <w:rFonts w:ascii="Arial" w:hAnsi="Arial" w:cs="Arial"/>
                <w:sz w:val="20"/>
                <w:szCs w:val="20"/>
              </w:rPr>
              <w:t xml:space="preserve">means the failure of any Asset to operate in accordance with the </w:t>
            </w:r>
            <w:r w:rsidRPr="00994E3E">
              <w:rPr>
                <w:rFonts w:ascii="Arial" w:hAnsi="Arial" w:cs="Arial"/>
                <w:sz w:val="20"/>
                <w:szCs w:val="20"/>
              </w:rPr>
              <w:t>Specifications</w:t>
            </w:r>
            <w:r w:rsidRPr="00370EE1">
              <w:rPr>
                <w:rFonts w:ascii="Arial" w:hAnsi="Arial" w:cs="Arial"/>
                <w:sz w:val="20"/>
                <w:szCs w:val="20"/>
              </w:rPr>
              <w:t xml:space="preserve"> or any error or malfunction in an Asset</w:t>
            </w:r>
            <w:r w:rsidR="00A30883" w:rsidRPr="00370EE1">
              <w:rPr>
                <w:rFonts w:ascii="Arial" w:hAnsi="Arial" w:cs="Arial"/>
                <w:sz w:val="20"/>
                <w:szCs w:val="20"/>
              </w:rPr>
              <w:t>.</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eastAsia="SimSun" w:hAnsi="Arial" w:cs="Arial"/>
                <w:b/>
                <w:bCs/>
                <w:sz w:val="20"/>
                <w:szCs w:val="20"/>
                <w:lang w:eastAsia="ja-JP"/>
              </w:rPr>
              <w:t>Delay Risk</w:t>
            </w:r>
          </w:p>
        </w:tc>
        <w:tc>
          <w:tcPr>
            <w:tcW w:w="5863" w:type="dxa"/>
          </w:tcPr>
          <w:p w:rsidR="00B66146" w:rsidRPr="002535FB" w:rsidRDefault="00B66146" w:rsidP="00370EE1">
            <w:pPr>
              <w:spacing w:before="40" w:after="100"/>
              <w:jc w:val="both"/>
              <w:rPr>
                <w:rFonts w:ascii="Arial" w:hAnsi="Arial" w:cs="Arial"/>
                <w:sz w:val="20"/>
                <w:szCs w:val="20"/>
              </w:rPr>
            </w:pPr>
            <w:r w:rsidRPr="00370EE1">
              <w:rPr>
                <w:rFonts w:ascii="Arial" w:hAnsi="Arial" w:cs="Arial"/>
                <w:sz w:val="20"/>
                <w:szCs w:val="20"/>
              </w:rPr>
              <w:t xml:space="preserve">has the meaning given to it in clause </w:t>
            </w:r>
            <w:fldSimple w:instr=" REF _Ref215967288 \w \h  \* MERGEFORMAT ">
              <w:r w:rsidR="005631A4" w:rsidRPr="005631A4">
                <w:rPr>
                  <w:rFonts w:ascii="Arial" w:hAnsi="Arial" w:cs="Arial"/>
                  <w:sz w:val="20"/>
                  <w:szCs w:val="20"/>
                </w:rPr>
                <w:t>4.4(c)</w:t>
              </w:r>
            </w:fldSimple>
            <w:r w:rsidRPr="00370EE1">
              <w:rPr>
                <w:rFonts w:ascii="Arial" w:hAnsi="Arial" w:cs="Arial"/>
                <w:sz w:val="20"/>
                <w:szCs w:val="20"/>
              </w:rPr>
              <w:t>.</w:t>
            </w:r>
          </w:p>
        </w:tc>
      </w:tr>
      <w:tr w:rsidR="00E04CD9" w:rsidRPr="002535FB" w:rsidTr="002535FB">
        <w:tc>
          <w:tcPr>
            <w:tcW w:w="3028" w:type="dxa"/>
          </w:tcPr>
          <w:p w:rsidR="00E04CD9" w:rsidRPr="002535FB" w:rsidRDefault="00E04CD9" w:rsidP="00D12EC2">
            <w:pPr>
              <w:jc w:val="both"/>
              <w:rPr>
                <w:rFonts w:ascii="Arial" w:hAnsi="Arial" w:cs="Arial"/>
                <w:b/>
                <w:sz w:val="20"/>
                <w:szCs w:val="20"/>
              </w:rPr>
            </w:pPr>
            <w:r>
              <w:rPr>
                <w:rFonts w:ascii="Arial" w:hAnsi="Arial" w:cs="Arial"/>
                <w:b/>
                <w:sz w:val="20"/>
                <w:szCs w:val="20"/>
              </w:rPr>
              <w:t>Deliverables</w:t>
            </w:r>
          </w:p>
        </w:tc>
        <w:tc>
          <w:tcPr>
            <w:tcW w:w="5863" w:type="dxa"/>
          </w:tcPr>
          <w:p w:rsidR="008B4B49" w:rsidRPr="00370EE1" w:rsidRDefault="008B4B49" w:rsidP="00370EE1">
            <w:pPr>
              <w:spacing w:before="40" w:after="100"/>
              <w:jc w:val="both"/>
              <w:rPr>
                <w:rFonts w:ascii="Arial" w:hAnsi="Arial" w:cs="Arial"/>
                <w:sz w:val="20"/>
                <w:szCs w:val="20"/>
              </w:rPr>
            </w:pPr>
            <w:r w:rsidRPr="00370EE1">
              <w:rPr>
                <w:rFonts w:ascii="Arial" w:hAnsi="Arial" w:cs="Arial"/>
                <w:sz w:val="20"/>
                <w:szCs w:val="20"/>
              </w:rPr>
              <w:t xml:space="preserve">means any </w:t>
            </w:r>
            <w:r w:rsidR="0005432F">
              <w:rPr>
                <w:rFonts w:ascii="Arial" w:hAnsi="Arial" w:cs="Arial"/>
                <w:sz w:val="20"/>
                <w:szCs w:val="20"/>
              </w:rPr>
              <w:t xml:space="preserve">applicable </w:t>
            </w:r>
            <w:r w:rsidRPr="00370EE1">
              <w:rPr>
                <w:rFonts w:ascii="Arial" w:hAnsi="Arial" w:cs="Arial"/>
                <w:sz w:val="20"/>
                <w:szCs w:val="20"/>
              </w:rPr>
              <w:t>document, data, database, manual, handbook,</w:t>
            </w:r>
            <w:r w:rsidR="00D12EC2" w:rsidRPr="00370EE1">
              <w:rPr>
                <w:rFonts w:ascii="Arial" w:hAnsi="Arial" w:cs="Arial"/>
                <w:sz w:val="20"/>
                <w:szCs w:val="20"/>
              </w:rPr>
              <w:t xml:space="preserve"> diagram, </w:t>
            </w:r>
            <w:r w:rsidRPr="00370EE1">
              <w:rPr>
                <w:rFonts w:ascii="Arial" w:hAnsi="Arial" w:cs="Arial"/>
                <w:sz w:val="20"/>
                <w:szCs w:val="20"/>
              </w:rPr>
              <w:t>report,</w:t>
            </w:r>
            <w:r w:rsidR="000D32D6" w:rsidRPr="00370EE1">
              <w:rPr>
                <w:rFonts w:ascii="Arial" w:hAnsi="Arial" w:cs="Arial"/>
                <w:sz w:val="20"/>
                <w:szCs w:val="20"/>
              </w:rPr>
              <w:t xml:space="preserve"> </w:t>
            </w:r>
            <w:r w:rsidRPr="00370EE1">
              <w:rPr>
                <w:rFonts w:ascii="Arial" w:hAnsi="Arial" w:cs="Arial"/>
                <w:sz w:val="20"/>
                <w:szCs w:val="20"/>
              </w:rPr>
              <w:t xml:space="preserve">plan, drawings, calculations, software (including source code, object code, object libraries development tools and software design data), test cases, test results, prototype, machine, hardware, equipment, tool or any other item </w:t>
            </w:r>
            <w:r w:rsidR="00A55C28" w:rsidRPr="00370EE1">
              <w:rPr>
                <w:rFonts w:ascii="Arial" w:hAnsi="Arial" w:cs="Arial"/>
                <w:sz w:val="20"/>
                <w:szCs w:val="20"/>
              </w:rPr>
              <w:t>created and developed by the Sub-contractor</w:t>
            </w:r>
            <w:r w:rsidR="00B64D67" w:rsidRPr="00370EE1">
              <w:rPr>
                <w:rFonts w:ascii="Arial" w:hAnsi="Arial" w:cs="Arial"/>
                <w:sz w:val="20"/>
                <w:szCs w:val="20"/>
              </w:rPr>
              <w:t xml:space="preserve"> </w:t>
            </w:r>
            <w:r w:rsidR="00D12EC2" w:rsidRPr="00370EE1">
              <w:rPr>
                <w:rFonts w:ascii="Arial" w:hAnsi="Arial" w:cs="Arial"/>
                <w:sz w:val="20"/>
                <w:szCs w:val="20"/>
              </w:rPr>
              <w:t>under this Agreement</w:t>
            </w:r>
            <w:r w:rsidR="00A55C28" w:rsidRPr="00370EE1">
              <w:rPr>
                <w:rFonts w:ascii="Arial" w:hAnsi="Arial" w:cs="Arial"/>
                <w:sz w:val="20"/>
                <w:szCs w:val="20"/>
              </w:rPr>
              <w:t>.</w:t>
            </w:r>
          </w:p>
        </w:tc>
      </w:tr>
      <w:tr w:rsidR="006D3277" w:rsidRPr="002535FB" w:rsidTr="002535FB">
        <w:tc>
          <w:tcPr>
            <w:tcW w:w="3028" w:type="dxa"/>
          </w:tcPr>
          <w:p w:rsidR="006D3277" w:rsidRPr="002535FB" w:rsidRDefault="006D3277" w:rsidP="002535FB">
            <w:pPr>
              <w:jc w:val="both"/>
              <w:rPr>
                <w:rFonts w:ascii="Arial" w:hAnsi="Arial" w:cs="Arial"/>
                <w:b/>
                <w:sz w:val="20"/>
                <w:szCs w:val="20"/>
              </w:rPr>
            </w:pPr>
            <w:r>
              <w:rPr>
                <w:rFonts w:ascii="Arial" w:hAnsi="Arial" w:cs="Arial"/>
                <w:b/>
                <w:sz w:val="20"/>
                <w:szCs w:val="20"/>
              </w:rPr>
              <w:t>Department</w:t>
            </w:r>
          </w:p>
        </w:tc>
        <w:tc>
          <w:tcPr>
            <w:tcW w:w="5863" w:type="dxa"/>
          </w:tcPr>
          <w:p w:rsidR="006D3277" w:rsidRPr="00370EE1" w:rsidRDefault="006D3277" w:rsidP="00370EE1">
            <w:pPr>
              <w:spacing w:before="40" w:after="100"/>
              <w:jc w:val="both"/>
              <w:rPr>
                <w:rFonts w:ascii="Arial" w:hAnsi="Arial" w:cs="Arial"/>
                <w:sz w:val="20"/>
                <w:szCs w:val="20"/>
              </w:rPr>
            </w:pPr>
            <w:r w:rsidRPr="00370EE1">
              <w:rPr>
                <w:rFonts w:ascii="Arial" w:hAnsi="Arial" w:cs="Arial"/>
                <w:sz w:val="20"/>
                <w:szCs w:val="20"/>
              </w:rPr>
              <w:t xml:space="preserve">means the </w:t>
            </w:r>
            <w:ins w:id="46" w:author="Author">
              <w:r w:rsidR="00D669B5" w:rsidRPr="00994E3E">
                <w:rPr>
                  <w:rFonts w:ascii="Arial" w:hAnsi="Arial" w:cs="Arial"/>
                  <w:sz w:val="20"/>
                  <w:szCs w:val="20"/>
                </w:rPr>
                <w:t>Department</w:t>
              </w:r>
              <w:r w:rsidR="00D669B5" w:rsidRPr="00370EE1">
                <w:rPr>
                  <w:rFonts w:ascii="Arial" w:hAnsi="Arial" w:cs="Arial"/>
                  <w:sz w:val="20"/>
                  <w:szCs w:val="20"/>
                </w:rPr>
                <w:t xml:space="preserve"> of Industry,</w:t>
              </w:r>
              <w:r w:rsidR="00D669B5">
                <w:rPr>
                  <w:rFonts w:ascii="Arial" w:hAnsi="Arial" w:cs="Arial"/>
                  <w:sz w:val="20"/>
                  <w:szCs w:val="20"/>
                </w:rPr>
                <w:t xml:space="preserve"> Innovation,</w:t>
              </w:r>
              <w:r w:rsidR="00D669B5" w:rsidRPr="00370EE1">
                <w:rPr>
                  <w:rFonts w:ascii="Arial" w:hAnsi="Arial" w:cs="Arial"/>
                  <w:sz w:val="20"/>
                  <w:szCs w:val="20"/>
                </w:rPr>
                <w:t xml:space="preserve"> Science</w:t>
              </w:r>
              <w:r w:rsidR="00D669B5">
                <w:rPr>
                  <w:rFonts w:ascii="Arial" w:hAnsi="Arial" w:cs="Arial"/>
                  <w:sz w:val="20"/>
                  <w:szCs w:val="20"/>
                </w:rPr>
                <w:t>,</w:t>
              </w:r>
              <w:r w:rsidR="00D669B5" w:rsidRPr="00370EE1">
                <w:rPr>
                  <w:rFonts w:ascii="Arial" w:hAnsi="Arial" w:cs="Arial"/>
                  <w:sz w:val="20"/>
                  <w:szCs w:val="20"/>
                </w:rPr>
                <w:t xml:space="preserve"> Research </w:t>
              </w:r>
              <w:r w:rsidR="00D669B5">
                <w:rPr>
                  <w:rFonts w:ascii="Arial" w:hAnsi="Arial" w:cs="Arial"/>
                  <w:sz w:val="20"/>
                  <w:szCs w:val="20"/>
                </w:rPr>
                <w:t>and Tertiary Education</w:t>
              </w:r>
            </w:ins>
            <w:del w:id="47" w:author="Author">
              <w:r w:rsidRPr="00994E3E" w:rsidDel="00D669B5">
                <w:rPr>
                  <w:rFonts w:ascii="Arial" w:hAnsi="Arial" w:cs="Arial"/>
                  <w:sz w:val="20"/>
                  <w:szCs w:val="20"/>
                </w:rPr>
                <w:delText>Department</w:delText>
              </w:r>
              <w:r w:rsidR="004F3122" w:rsidRPr="00370EE1" w:rsidDel="00D669B5">
                <w:rPr>
                  <w:rFonts w:ascii="Arial" w:hAnsi="Arial" w:cs="Arial"/>
                  <w:sz w:val="20"/>
                  <w:szCs w:val="20"/>
                </w:rPr>
                <w:delText xml:space="preserve"> of Innovation, Industry, Science and Research</w:delText>
              </w:r>
            </w:del>
            <w:r w:rsidR="004F3122" w:rsidRPr="00370EE1">
              <w:rPr>
                <w:rFonts w:ascii="Arial" w:hAnsi="Arial" w:cs="Arial"/>
                <w:sz w:val="20"/>
                <w:szCs w:val="20"/>
              </w:rPr>
              <w:t xml:space="preserve"> and its successors.</w:t>
            </w:r>
          </w:p>
        </w:tc>
      </w:tr>
      <w:tr w:rsidR="00B66146" w:rsidRPr="002535FB" w:rsidTr="002535FB">
        <w:tc>
          <w:tcPr>
            <w:tcW w:w="3028" w:type="dxa"/>
          </w:tcPr>
          <w:p w:rsidR="00B66146" w:rsidRPr="002535FB" w:rsidRDefault="0006541A" w:rsidP="002535FB">
            <w:pPr>
              <w:jc w:val="both"/>
              <w:rPr>
                <w:rFonts w:ascii="Arial" w:hAnsi="Arial" w:cs="Arial"/>
                <w:sz w:val="20"/>
                <w:szCs w:val="20"/>
              </w:rPr>
            </w:pPr>
            <w:r w:rsidRPr="002535FB">
              <w:rPr>
                <w:rFonts w:ascii="Arial" w:hAnsi="Arial" w:cs="Arial"/>
                <w:b/>
                <w:sz w:val="20"/>
                <w:szCs w:val="20"/>
              </w:rPr>
              <w:t>Disclosing Party</w:t>
            </w:r>
          </w:p>
        </w:tc>
        <w:tc>
          <w:tcPr>
            <w:tcW w:w="5863" w:type="dxa"/>
          </w:tcPr>
          <w:p w:rsidR="00B66146" w:rsidRPr="002535FB" w:rsidRDefault="0006541A" w:rsidP="00370EE1">
            <w:pPr>
              <w:spacing w:before="40" w:after="100"/>
              <w:jc w:val="both"/>
              <w:rPr>
                <w:rFonts w:ascii="Arial" w:hAnsi="Arial" w:cs="Arial"/>
                <w:sz w:val="20"/>
                <w:szCs w:val="20"/>
              </w:rPr>
            </w:pPr>
            <w:r w:rsidRPr="00370EE1">
              <w:rPr>
                <w:rFonts w:ascii="Arial" w:hAnsi="Arial" w:cs="Arial"/>
                <w:sz w:val="20"/>
                <w:szCs w:val="20"/>
              </w:rPr>
              <w:t xml:space="preserve">has the </w:t>
            </w:r>
            <w:r w:rsidRPr="00994E3E">
              <w:rPr>
                <w:rFonts w:ascii="Arial" w:hAnsi="Arial" w:cs="Arial"/>
                <w:sz w:val="20"/>
                <w:szCs w:val="20"/>
              </w:rPr>
              <w:t>meaning</w:t>
            </w:r>
            <w:r w:rsidRPr="00370EE1">
              <w:rPr>
                <w:rFonts w:ascii="Arial" w:hAnsi="Arial" w:cs="Arial"/>
                <w:sz w:val="20"/>
                <w:szCs w:val="20"/>
              </w:rPr>
              <w:t xml:space="preserve"> given to it in the definition of Confidential Information.</w:t>
            </w:r>
          </w:p>
        </w:tc>
      </w:tr>
      <w:tr w:rsidR="00F74B0F" w:rsidRPr="002535FB" w:rsidTr="002535FB">
        <w:tc>
          <w:tcPr>
            <w:tcW w:w="3028" w:type="dxa"/>
          </w:tcPr>
          <w:p w:rsidR="00F74B0F" w:rsidRDefault="00F74B0F" w:rsidP="00F74B0F">
            <w:pPr>
              <w:pStyle w:val="DefinitionL1"/>
              <w:jc w:val="both"/>
              <w:rPr>
                <w:rFonts w:ascii="Arial" w:hAnsi="Arial" w:cs="Arial"/>
                <w:b/>
                <w:sz w:val="20"/>
                <w:szCs w:val="20"/>
              </w:rPr>
            </w:pPr>
            <w:r>
              <w:rPr>
                <w:rFonts w:ascii="Arial" w:hAnsi="Arial" w:cs="Arial"/>
                <w:b/>
                <w:sz w:val="20"/>
                <w:szCs w:val="20"/>
              </w:rPr>
              <w:t>Funding Agreement</w:t>
            </w:r>
          </w:p>
        </w:tc>
        <w:tc>
          <w:tcPr>
            <w:tcW w:w="5863" w:type="dxa"/>
          </w:tcPr>
          <w:p w:rsidR="00F74B0F" w:rsidRDefault="00F74B0F" w:rsidP="00370EE1">
            <w:pPr>
              <w:spacing w:before="40" w:after="100"/>
              <w:jc w:val="both"/>
              <w:rPr>
                <w:rFonts w:ascii="Arial" w:hAnsi="Arial" w:cs="Arial"/>
                <w:sz w:val="20"/>
                <w:szCs w:val="20"/>
              </w:rPr>
            </w:pPr>
            <w:r>
              <w:rPr>
                <w:rFonts w:ascii="Arial" w:hAnsi="Arial" w:cs="Arial"/>
                <w:sz w:val="20"/>
                <w:szCs w:val="20"/>
              </w:rPr>
              <w:t>means the funding agreement signed on 10 June 2010 between the Commonwealth and the University</w:t>
            </w:r>
            <w:r w:rsidR="00E32A6A">
              <w:rPr>
                <w:rFonts w:ascii="Arial" w:hAnsi="Arial" w:cs="Arial"/>
                <w:sz w:val="20"/>
                <w:szCs w:val="20"/>
              </w:rPr>
              <w:t xml:space="preserve"> of Melbourne</w:t>
            </w:r>
            <w:r>
              <w:rPr>
                <w:rFonts w:ascii="Arial" w:hAnsi="Arial" w:cs="Arial"/>
                <w:sz w:val="20"/>
                <w:szCs w:val="20"/>
              </w:rPr>
              <w:t xml:space="preserve"> for the</w:t>
            </w:r>
            <w:r w:rsidR="001F468C">
              <w:rPr>
                <w:rFonts w:ascii="Arial" w:hAnsi="Arial" w:cs="Arial"/>
                <w:sz w:val="20"/>
                <w:szCs w:val="20"/>
              </w:rPr>
              <w:t xml:space="preserve"> funding of the NeCTAR Project.</w:t>
            </w:r>
          </w:p>
        </w:tc>
      </w:tr>
      <w:tr w:rsidR="008B31D1" w:rsidRPr="002535FB" w:rsidTr="002535FB">
        <w:tc>
          <w:tcPr>
            <w:tcW w:w="3028" w:type="dxa"/>
          </w:tcPr>
          <w:p w:rsidR="008B31D1" w:rsidRPr="002535FB" w:rsidRDefault="008B31D1" w:rsidP="00193A17">
            <w:pPr>
              <w:pStyle w:val="DefinitionL1"/>
              <w:rPr>
                <w:rFonts w:ascii="Arial" w:hAnsi="Arial" w:cs="Arial"/>
                <w:b/>
                <w:sz w:val="20"/>
                <w:szCs w:val="20"/>
              </w:rPr>
            </w:pPr>
            <w:r>
              <w:rPr>
                <w:rFonts w:ascii="Arial" w:hAnsi="Arial" w:cs="Arial"/>
                <w:b/>
                <w:sz w:val="20"/>
                <w:szCs w:val="20"/>
              </w:rPr>
              <w:t>Funding Agreement Completion Date</w:t>
            </w:r>
          </w:p>
        </w:tc>
        <w:tc>
          <w:tcPr>
            <w:tcW w:w="5863" w:type="dxa"/>
          </w:tcPr>
          <w:p w:rsidR="008B31D1" w:rsidRDefault="008B31D1" w:rsidP="004E2304">
            <w:pPr>
              <w:spacing w:before="40" w:after="100"/>
              <w:jc w:val="both"/>
              <w:rPr>
                <w:rFonts w:ascii="Arial" w:hAnsi="Arial" w:cs="Arial"/>
                <w:sz w:val="20"/>
                <w:szCs w:val="20"/>
              </w:rPr>
            </w:pPr>
            <w:r>
              <w:rPr>
                <w:rFonts w:ascii="Arial" w:hAnsi="Arial" w:cs="Arial"/>
                <w:sz w:val="20"/>
                <w:szCs w:val="20"/>
              </w:rPr>
              <w:t>means 3</w:t>
            </w:r>
            <w:r w:rsidR="004E2304">
              <w:rPr>
                <w:rFonts w:ascii="Arial" w:hAnsi="Arial" w:cs="Arial"/>
                <w:sz w:val="20"/>
                <w:szCs w:val="20"/>
              </w:rPr>
              <w:t>0 June</w:t>
            </w:r>
            <w:r>
              <w:rPr>
                <w:rFonts w:ascii="Arial" w:hAnsi="Arial" w:cs="Arial"/>
                <w:sz w:val="20"/>
                <w:szCs w:val="20"/>
              </w:rPr>
              <w:t xml:space="preserve"> 2014 </w:t>
            </w:r>
            <w:r w:rsidR="000D32D6">
              <w:rPr>
                <w:rFonts w:ascii="Arial" w:hAnsi="Arial" w:cs="Arial"/>
                <w:sz w:val="20"/>
                <w:szCs w:val="20"/>
              </w:rPr>
              <w:t xml:space="preserve">or </w:t>
            </w:r>
            <w:r w:rsidRPr="00370EE1">
              <w:rPr>
                <w:rFonts w:ascii="Arial" w:hAnsi="Arial" w:cs="Arial"/>
                <w:sz w:val="20"/>
                <w:szCs w:val="20"/>
              </w:rPr>
              <w:t xml:space="preserve">some other date as </w:t>
            </w:r>
            <w:r w:rsidR="001F468C" w:rsidRPr="00370EE1">
              <w:rPr>
                <w:rFonts w:ascii="Arial" w:hAnsi="Arial" w:cs="Arial"/>
                <w:sz w:val="20"/>
                <w:szCs w:val="20"/>
              </w:rPr>
              <w:t>agreed to between the University of Melbourne and the Commonwealth.</w:t>
            </w:r>
          </w:p>
        </w:tc>
      </w:tr>
      <w:tr w:rsidR="00B66146" w:rsidRPr="002535FB" w:rsidTr="002535FB">
        <w:tc>
          <w:tcPr>
            <w:tcW w:w="3028" w:type="dxa"/>
          </w:tcPr>
          <w:p w:rsidR="00B66146" w:rsidRPr="002535FB" w:rsidRDefault="0006541A" w:rsidP="002535FB">
            <w:pPr>
              <w:widowControl w:val="0"/>
              <w:spacing w:after="120"/>
              <w:jc w:val="both"/>
              <w:rPr>
                <w:rFonts w:ascii="Arial" w:hAnsi="Arial" w:cs="Arial"/>
                <w:sz w:val="20"/>
                <w:szCs w:val="20"/>
              </w:rPr>
            </w:pPr>
            <w:r w:rsidRPr="002535FB">
              <w:rPr>
                <w:rFonts w:ascii="Arial" w:hAnsi="Arial" w:cs="Arial"/>
                <w:b/>
                <w:sz w:val="20"/>
                <w:szCs w:val="20"/>
              </w:rPr>
              <w:t>GST</w:t>
            </w:r>
          </w:p>
        </w:tc>
        <w:tc>
          <w:tcPr>
            <w:tcW w:w="5863" w:type="dxa"/>
          </w:tcPr>
          <w:p w:rsidR="00B66146" w:rsidRPr="002535FB" w:rsidRDefault="0006541A" w:rsidP="00370EE1">
            <w:pPr>
              <w:spacing w:before="40" w:after="100"/>
              <w:jc w:val="both"/>
              <w:rPr>
                <w:rFonts w:ascii="Arial" w:hAnsi="Arial" w:cs="Arial"/>
                <w:sz w:val="20"/>
                <w:szCs w:val="20"/>
              </w:rPr>
            </w:pPr>
            <w:r w:rsidRPr="00370EE1">
              <w:rPr>
                <w:rFonts w:ascii="Arial" w:hAnsi="Arial" w:cs="Arial"/>
                <w:sz w:val="20"/>
                <w:szCs w:val="20"/>
              </w:rPr>
              <w:t xml:space="preserve">has the </w:t>
            </w:r>
            <w:r w:rsidRPr="00994E3E">
              <w:rPr>
                <w:rFonts w:ascii="Arial" w:hAnsi="Arial" w:cs="Arial"/>
                <w:sz w:val="20"/>
                <w:szCs w:val="20"/>
              </w:rPr>
              <w:t>meaning</w:t>
            </w:r>
            <w:r w:rsidRPr="00370EE1">
              <w:rPr>
                <w:rFonts w:ascii="Arial" w:hAnsi="Arial" w:cs="Arial"/>
                <w:sz w:val="20"/>
                <w:szCs w:val="20"/>
              </w:rPr>
              <w:t xml:space="preserve"> given to it in the GST Act.</w:t>
            </w:r>
          </w:p>
        </w:tc>
      </w:tr>
      <w:tr w:rsidR="00B66146" w:rsidRPr="002535FB" w:rsidTr="002535FB">
        <w:tc>
          <w:tcPr>
            <w:tcW w:w="3028" w:type="dxa"/>
          </w:tcPr>
          <w:p w:rsidR="00B66146" w:rsidRPr="000E1EC9" w:rsidRDefault="0006541A" w:rsidP="000E1EC9">
            <w:pPr>
              <w:widowControl w:val="0"/>
              <w:spacing w:after="120"/>
              <w:jc w:val="both"/>
              <w:rPr>
                <w:rFonts w:ascii="Arial" w:hAnsi="Arial" w:cs="Arial"/>
                <w:bCs/>
                <w:sz w:val="20"/>
                <w:szCs w:val="20"/>
              </w:rPr>
            </w:pPr>
            <w:r w:rsidRPr="002535FB">
              <w:rPr>
                <w:rFonts w:ascii="Arial" w:hAnsi="Arial" w:cs="Arial"/>
                <w:b/>
                <w:sz w:val="20"/>
                <w:szCs w:val="20"/>
              </w:rPr>
              <w:t>GST Act</w:t>
            </w:r>
          </w:p>
        </w:tc>
        <w:tc>
          <w:tcPr>
            <w:tcW w:w="5863" w:type="dxa"/>
          </w:tcPr>
          <w:p w:rsidR="00B66146" w:rsidRPr="002535FB" w:rsidRDefault="0006541A" w:rsidP="00370EE1">
            <w:pPr>
              <w:spacing w:before="40" w:after="100"/>
              <w:jc w:val="both"/>
              <w:rPr>
                <w:rFonts w:ascii="Arial" w:hAnsi="Arial" w:cs="Arial"/>
                <w:sz w:val="20"/>
                <w:szCs w:val="20"/>
              </w:rPr>
            </w:pPr>
            <w:r w:rsidRPr="00370EE1">
              <w:rPr>
                <w:rFonts w:ascii="Arial" w:hAnsi="Arial" w:cs="Arial"/>
                <w:sz w:val="20"/>
                <w:szCs w:val="20"/>
              </w:rPr>
              <w:t>means the A New Tax System (Goods and Services Tax) Act 1999 (Cth).</w:t>
            </w:r>
          </w:p>
        </w:tc>
      </w:tr>
      <w:tr w:rsidR="00F36E75" w:rsidRPr="002535FB" w:rsidTr="002535FB">
        <w:tc>
          <w:tcPr>
            <w:tcW w:w="3028" w:type="dxa"/>
          </w:tcPr>
          <w:p w:rsidR="00F36E75" w:rsidRPr="002535FB" w:rsidRDefault="00F36E75" w:rsidP="00A30883">
            <w:pPr>
              <w:widowControl w:val="0"/>
              <w:spacing w:after="120"/>
              <w:jc w:val="both"/>
              <w:rPr>
                <w:rFonts w:ascii="Arial" w:hAnsi="Arial" w:cs="Arial"/>
                <w:b/>
                <w:snapToGrid w:val="0"/>
                <w:sz w:val="20"/>
                <w:szCs w:val="20"/>
                <w:lang w:eastAsia="en-US"/>
              </w:rPr>
            </w:pPr>
            <w:r>
              <w:rPr>
                <w:rFonts w:ascii="Arial" w:hAnsi="Arial" w:cs="Arial"/>
                <w:b/>
                <w:snapToGrid w:val="0"/>
                <w:sz w:val="20"/>
                <w:szCs w:val="20"/>
                <w:lang w:eastAsia="en-US"/>
              </w:rPr>
              <w:t>High Performance</w:t>
            </w:r>
          </w:p>
        </w:tc>
        <w:tc>
          <w:tcPr>
            <w:tcW w:w="5863" w:type="dxa"/>
          </w:tcPr>
          <w:p w:rsidR="00F36E75" w:rsidRPr="00370EE1" w:rsidRDefault="00F36E75" w:rsidP="005B7174">
            <w:pPr>
              <w:spacing w:before="40" w:after="100"/>
              <w:jc w:val="both"/>
              <w:rPr>
                <w:rFonts w:ascii="Arial" w:hAnsi="Arial" w:cs="Arial"/>
                <w:sz w:val="20"/>
                <w:szCs w:val="20"/>
              </w:rPr>
            </w:pPr>
            <w:r w:rsidRPr="00370EE1">
              <w:rPr>
                <w:rFonts w:ascii="Arial" w:hAnsi="Arial" w:cs="Arial"/>
                <w:sz w:val="20"/>
                <w:szCs w:val="20"/>
              </w:rPr>
              <w:t xml:space="preserve">means the </w:t>
            </w:r>
            <w:r w:rsidR="00E66F7C" w:rsidRPr="00370EE1">
              <w:rPr>
                <w:rFonts w:ascii="Arial" w:hAnsi="Arial" w:cs="Arial"/>
                <w:sz w:val="20"/>
                <w:szCs w:val="20"/>
              </w:rPr>
              <w:t xml:space="preserve">adding of value by </w:t>
            </w:r>
            <w:r w:rsidRPr="00370EE1">
              <w:rPr>
                <w:rFonts w:ascii="Arial" w:hAnsi="Arial" w:cs="Arial"/>
                <w:sz w:val="20"/>
                <w:szCs w:val="20"/>
              </w:rPr>
              <w:t>the Sub-contractor</w:t>
            </w:r>
            <w:r w:rsidR="00E66F7C" w:rsidRPr="00370EE1">
              <w:rPr>
                <w:rFonts w:ascii="Arial" w:hAnsi="Arial" w:cs="Arial"/>
                <w:sz w:val="20"/>
                <w:szCs w:val="20"/>
              </w:rPr>
              <w:t xml:space="preserve"> to the NeCTAR </w:t>
            </w:r>
            <w:r w:rsidR="00A23DDE" w:rsidRPr="00994E3E">
              <w:rPr>
                <w:rFonts w:ascii="Arial" w:hAnsi="Arial" w:cs="Arial"/>
                <w:sz w:val="20"/>
                <w:szCs w:val="20"/>
              </w:rPr>
              <w:t>Sub</w:t>
            </w:r>
            <w:r w:rsidR="00BA1A01">
              <w:rPr>
                <w:rFonts w:ascii="Arial" w:hAnsi="Arial" w:cs="Arial"/>
                <w:sz w:val="20"/>
                <w:szCs w:val="20"/>
              </w:rPr>
              <w:t>-P</w:t>
            </w:r>
            <w:r w:rsidR="00E66F7C" w:rsidRPr="00370EE1">
              <w:rPr>
                <w:rFonts w:ascii="Arial" w:hAnsi="Arial" w:cs="Arial"/>
                <w:sz w:val="20"/>
                <w:szCs w:val="20"/>
              </w:rPr>
              <w:t xml:space="preserve">roject by delivering any one or more of increased scope, higher </w:t>
            </w:r>
            <w:r w:rsidR="00220DB7" w:rsidRPr="00370EE1">
              <w:rPr>
                <w:rFonts w:ascii="Arial" w:hAnsi="Arial" w:cs="Arial"/>
                <w:sz w:val="20"/>
                <w:szCs w:val="20"/>
              </w:rPr>
              <w:t>S</w:t>
            </w:r>
            <w:r w:rsidR="00E66F7C" w:rsidRPr="00370EE1">
              <w:rPr>
                <w:rFonts w:ascii="Arial" w:hAnsi="Arial" w:cs="Arial"/>
                <w:sz w:val="20"/>
                <w:szCs w:val="20"/>
              </w:rPr>
              <w:t xml:space="preserve">ervice </w:t>
            </w:r>
            <w:r w:rsidR="00220DB7" w:rsidRPr="00370EE1">
              <w:rPr>
                <w:rFonts w:ascii="Arial" w:hAnsi="Arial" w:cs="Arial"/>
                <w:sz w:val="20"/>
                <w:szCs w:val="20"/>
              </w:rPr>
              <w:t>L</w:t>
            </w:r>
            <w:r w:rsidR="00E66F7C" w:rsidRPr="00370EE1">
              <w:rPr>
                <w:rFonts w:ascii="Arial" w:hAnsi="Arial" w:cs="Arial"/>
                <w:sz w:val="20"/>
                <w:szCs w:val="20"/>
              </w:rPr>
              <w:t xml:space="preserve">evels, </w:t>
            </w:r>
            <w:r w:rsidR="00220DB7" w:rsidRPr="00370EE1">
              <w:rPr>
                <w:rFonts w:ascii="Arial" w:hAnsi="Arial" w:cs="Arial"/>
                <w:sz w:val="20"/>
                <w:szCs w:val="20"/>
              </w:rPr>
              <w:t xml:space="preserve">higher quality Asset or </w:t>
            </w:r>
            <w:r w:rsidR="00E66F7C" w:rsidRPr="00370EE1">
              <w:rPr>
                <w:rFonts w:ascii="Arial" w:hAnsi="Arial" w:cs="Arial"/>
                <w:sz w:val="20"/>
                <w:szCs w:val="20"/>
              </w:rPr>
              <w:t xml:space="preserve">delivering the Assets more quickly or at a lower cost than as </w:t>
            </w:r>
            <w:r w:rsidR="00E66F7C" w:rsidRPr="00370EE1">
              <w:rPr>
                <w:rFonts w:ascii="Arial" w:hAnsi="Arial" w:cs="Arial"/>
                <w:sz w:val="20"/>
                <w:szCs w:val="20"/>
              </w:rPr>
              <w:lastRenderedPageBreak/>
              <w:t xml:space="preserve">specified in </w:t>
            </w:r>
            <w:r w:rsidR="00220DB7" w:rsidRPr="00370EE1">
              <w:rPr>
                <w:rFonts w:ascii="Arial" w:hAnsi="Arial" w:cs="Arial"/>
                <w:sz w:val="20"/>
                <w:szCs w:val="20"/>
              </w:rPr>
              <w:t xml:space="preserve">the </w:t>
            </w:r>
            <w:r w:rsidR="005B7174">
              <w:rPr>
                <w:rFonts w:ascii="Arial" w:hAnsi="Arial" w:cs="Arial"/>
                <w:sz w:val="20"/>
                <w:szCs w:val="20"/>
              </w:rPr>
              <w:t>Proposal</w:t>
            </w:r>
            <w:r w:rsidR="00646869">
              <w:rPr>
                <w:rFonts w:ascii="Arial" w:hAnsi="Arial" w:cs="Arial"/>
                <w:sz w:val="20"/>
                <w:szCs w:val="20"/>
              </w:rPr>
              <w:t xml:space="preserve"> </w:t>
            </w:r>
            <w:r w:rsidR="00A23DDE" w:rsidRPr="00370EE1">
              <w:rPr>
                <w:rFonts w:ascii="Arial" w:hAnsi="Arial" w:cs="Arial"/>
                <w:sz w:val="20"/>
                <w:szCs w:val="20"/>
              </w:rPr>
              <w:t xml:space="preserve">as determined by the University of Melbourne in accordance </w:t>
            </w:r>
            <w:r w:rsidR="00285EEF" w:rsidRPr="00370EE1">
              <w:rPr>
                <w:rFonts w:ascii="Arial" w:hAnsi="Arial" w:cs="Arial"/>
                <w:sz w:val="20"/>
                <w:szCs w:val="20"/>
              </w:rPr>
              <w:t>with the objectives of the NeCTAR Project</w:t>
            </w:r>
            <w:r w:rsidR="00E66F7C" w:rsidRPr="00370EE1">
              <w:rPr>
                <w:rFonts w:ascii="Arial" w:hAnsi="Arial" w:cs="Arial"/>
                <w:sz w:val="20"/>
                <w:szCs w:val="20"/>
              </w:rPr>
              <w:t>.</w:t>
            </w:r>
          </w:p>
        </w:tc>
      </w:tr>
      <w:tr w:rsidR="00B66146" w:rsidRPr="002535FB" w:rsidTr="002535FB">
        <w:tc>
          <w:tcPr>
            <w:tcW w:w="3028" w:type="dxa"/>
          </w:tcPr>
          <w:p w:rsidR="00B66146" w:rsidRPr="002535FB" w:rsidRDefault="0006541A" w:rsidP="00A30883">
            <w:pPr>
              <w:widowControl w:val="0"/>
              <w:spacing w:after="120"/>
              <w:jc w:val="both"/>
              <w:rPr>
                <w:rFonts w:ascii="Arial" w:hAnsi="Arial" w:cs="Arial"/>
                <w:sz w:val="20"/>
                <w:szCs w:val="20"/>
              </w:rPr>
            </w:pPr>
            <w:r w:rsidRPr="002535FB">
              <w:rPr>
                <w:rFonts w:ascii="Arial" w:hAnsi="Arial" w:cs="Arial"/>
                <w:b/>
                <w:snapToGrid w:val="0"/>
                <w:sz w:val="20"/>
                <w:szCs w:val="20"/>
                <w:lang w:eastAsia="en-US"/>
              </w:rPr>
              <w:lastRenderedPageBreak/>
              <w:t>Insolvency Event</w:t>
            </w:r>
          </w:p>
        </w:tc>
        <w:tc>
          <w:tcPr>
            <w:tcW w:w="5863" w:type="dxa"/>
          </w:tcPr>
          <w:p w:rsidR="0006541A" w:rsidRPr="00370EE1" w:rsidRDefault="0006541A" w:rsidP="00E53315">
            <w:pPr>
              <w:spacing w:before="40" w:after="40"/>
              <w:jc w:val="both"/>
              <w:rPr>
                <w:rFonts w:ascii="Arial" w:hAnsi="Arial" w:cs="Arial"/>
                <w:sz w:val="20"/>
                <w:szCs w:val="20"/>
              </w:rPr>
            </w:pPr>
            <w:r w:rsidRPr="00370EE1">
              <w:rPr>
                <w:rFonts w:ascii="Arial" w:hAnsi="Arial" w:cs="Arial"/>
                <w:sz w:val="20"/>
                <w:szCs w:val="20"/>
              </w:rPr>
              <w:t>in respect of a party, means: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bookmarkStart w:id="48" w:name="_Ref213843553"/>
            <w:r w:rsidRPr="002535FB">
              <w:rPr>
                <w:rFonts w:ascii="Arial" w:hAnsi="Arial" w:cs="Arial"/>
                <w:sz w:val="20"/>
                <w:szCs w:val="20"/>
              </w:rPr>
              <w:t>that party ceases to be able to pay its debts as they become due;</w:t>
            </w:r>
            <w:bookmarkEnd w:id="48"/>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any step is taken by a mortgagee to take possession or dispose of the whole or part of that party's assets, operations or business;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any step is taken to enter into any arrangement between that party and its creditors;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any step is taken to appoint a receiver, a receiver and manager, a trustee in bankruptcy, a provisional liquidator, a liquidator, an administrator or other like person of the whole or part of that party's assets, operations or business;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bookmarkStart w:id="49" w:name="_Ref213843555"/>
            <w:r w:rsidRPr="002535FB">
              <w:rPr>
                <w:rFonts w:ascii="Arial" w:hAnsi="Arial" w:cs="Arial"/>
                <w:sz w:val="20"/>
                <w:szCs w:val="20"/>
              </w:rPr>
              <w:t>a petition is presented against that party (that is not discharged or withdrawn within 10 Business Days of its presentation), an order made, a resolution passed or a meeting summoned or convened to consider a resolution for the winding up of that party; or</w:t>
            </w:r>
            <w:bookmarkEnd w:id="49"/>
          </w:p>
          <w:p w:rsidR="00B66146"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 xml:space="preserve">having regard to the varying corporate and legislative structures of the parties, any event analogous to any of the events set out in paragraphs </w:t>
            </w:r>
            <w:fldSimple w:instr=" REF _Ref213843553 \n \h  \* MERGEFORMAT ">
              <w:r w:rsidR="004A76F2" w:rsidRPr="004A76F2">
                <w:rPr>
                  <w:rFonts w:ascii="Arial" w:hAnsi="Arial" w:cs="Arial"/>
                  <w:sz w:val="20"/>
                  <w:szCs w:val="20"/>
                </w:rPr>
                <w:t>(a)</w:t>
              </w:r>
            </w:fldSimple>
            <w:r w:rsidRPr="002535FB">
              <w:rPr>
                <w:rFonts w:ascii="Arial" w:hAnsi="Arial" w:cs="Arial"/>
                <w:sz w:val="20"/>
                <w:szCs w:val="20"/>
              </w:rPr>
              <w:t xml:space="preserve"> to </w:t>
            </w:r>
            <w:fldSimple w:instr=" REF _Ref213843555 \n \h  \* MERGEFORMAT ">
              <w:r w:rsidR="004A76F2" w:rsidRPr="004A76F2">
                <w:rPr>
                  <w:rFonts w:ascii="Arial" w:hAnsi="Arial" w:cs="Arial"/>
                  <w:sz w:val="20"/>
                  <w:szCs w:val="20"/>
                </w:rPr>
                <w:t>(e)</w:t>
              </w:r>
            </w:fldSimple>
            <w:r w:rsidRPr="002535FB">
              <w:rPr>
                <w:rFonts w:ascii="Arial" w:hAnsi="Arial" w:cs="Arial"/>
                <w:sz w:val="20"/>
                <w:szCs w:val="20"/>
              </w:rPr>
              <w:t xml:space="preserve"> occurs.</w:t>
            </w:r>
          </w:p>
        </w:tc>
      </w:tr>
      <w:tr w:rsidR="00B66146" w:rsidRPr="002535FB" w:rsidTr="002535FB">
        <w:tc>
          <w:tcPr>
            <w:tcW w:w="3028" w:type="dxa"/>
          </w:tcPr>
          <w:p w:rsidR="00B66146" w:rsidRPr="002535FB" w:rsidRDefault="003408D1" w:rsidP="002535FB">
            <w:pPr>
              <w:jc w:val="both"/>
              <w:rPr>
                <w:rFonts w:ascii="Arial" w:hAnsi="Arial" w:cs="Arial"/>
                <w:sz w:val="20"/>
                <w:szCs w:val="20"/>
              </w:rPr>
            </w:pPr>
            <w:r w:rsidRPr="002535FB">
              <w:rPr>
                <w:rFonts w:ascii="Arial" w:hAnsi="Arial" w:cs="Arial"/>
                <w:b/>
                <w:sz w:val="20"/>
              </w:rPr>
              <w:t>Intellectual Property Rights</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means all property rights in the nature of intellectual or industrial property rights including:</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all rights in relation to patents, inventions, utility models, copyright, circuit layouts, plant varieties, designs, trade and service marks (including goodwill in those marks), trade names and domain names, indications of source or origin, Know How and any right to have information kept confidential;</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 xml:space="preserve">any application or right to apply for registration of any of the rights referred to in paragraph </w:t>
            </w:r>
            <w:r w:rsidR="0050241F">
              <w:rPr>
                <w:rFonts w:ascii="Arial" w:hAnsi="Arial" w:cs="Arial"/>
                <w:sz w:val="20"/>
                <w:szCs w:val="20"/>
              </w:rPr>
              <w:t>(a)</w:t>
            </w:r>
            <w:r w:rsidR="004775CE">
              <w:rPr>
                <w:rFonts w:ascii="Arial" w:hAnsi="Arial" w:cs="Arial"/>
                <w:sz w:val="20"/>
                <w:szCs w:val="20"/>
              </w:rPr>
              <w:t>;</w:t>
            </w:r>
            <w:r w:rsidRPr="002535FB">
              <w:rPr>
                <w:rFonts w:ascii="Arial" w:hAnsi="Arial" w:cs="Arial"/>
                <w:sz w:val="20"/>
                <w:szCs w:val="20"/>
              </w:rPr>
              <w:t xml:space="preserve"> and</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 xml:space="preserve">all rights or forms of protection of a similar nature or having equivalent or similar effect to any of the rights in paragraphs </w:t>
            </w:r>
            <w:r w:rsidR="00075C34">
              <w:rPr>
                <w:rFonts w:ascii="Arial" w:hAnsi="Arial" w:cs="Arial"/>
                <w:sz w:val="20"/>
                <w:szCs w:val="20"/>
              </w:rPr>
              <w:t xml:space="preserve">(a) </w:t>
            </w:r>
            <w:r w:rsidRPr="002535FB">
              <w:rPr>
                <w:rFonts w:ascii="Arial" w:hAnsi="Arial" w:cs="Arial"/>
                <w:sz w:val="20"/>
                <w:szCs w:val="20"/>
              </w:rPr>
              <w:t xml:space="preserve">or </w:t>
            </w:r>
            <w:r w:rsidR="00075C34">
              <w:rPr>
                <w:rFonts w:ascii="Arial" w:hAnsi="Arial" w:cs="Arial"/>
                <w:sz w:val="20"/>
                <w:szCs w:val="20"/>
              </w:rPr>
              <w:t xml:space="preserve">(b) </w:t>
            </w:r>
            <w:r w:rsidRPr="002535FB">
              <w:rPr>
                <w:rFonts w:ascii="Arial" w:hAnsi="Arial" w:cs="Arial"/>
                <w:sz w:val="20"/>
                <w:szCs w:val="20"/>
              </w:rPr>
              <w:t>which may subsist anywhere in the world (including Australia),</w:t>
            </w:r>
          </w:p>
          <w:p w:rsidR="00B66146" w:rsidRPr="002535FB" w:rsidRDefault="003408D1" w:rsidP="00370EE1">
            <w:pPr>
              <w:spacing w:before="40" w:after="100"/>
              <w:jc w:val="both"/>
              <w:rPr>
                <w:rFonts w:ascii="Arial" w:hAnsi="Arial" w:cs="Arial"/>
                <w:sz w:val="20"/>
                <w:szCs w:val="20"/>
              </w:rPr>
            </w:pPr>
            <w:r w:rsidRPr="00370EE1">
              <w:rPr>
                <w:rFonts w:ascii="Arial" w:hAnsi="Arial" w:cs="Arial"/>
                <w:sz w:val="20"/>
                <w:szCs w:val="20"/>
              </w:rPr>
              <w:t>whether or not such rights are registered or are capable of registration.</w:t>
            </w:r>
          </w:p>
        </w:tc>
      </w:tr>
      <w:tr w:rsidR="003408D1" w:rsidRPr="002535FB" w:rsidTr="002535FB">
        <w:tc>
          <w:tcPr>
            <w:tcW w:w="3028" w:type="dxa"/>
          </w:tcPr>
          <w:p w:rsidR="003408D1" w:rsidRPr="002535FB" w:rsidRDefault="003408D1" w:rsidP="002535FB">
            <w:pPr>
              <w:jc w:val="both"/>
              <w:rPr>
                <w:rFonts w:ascii="Arial" w:hAnsi="Arial" w:cs="Arial"/>
                <w:sz w:val="20"/>
                <w:szCs w:val="20"/>
                <w:highlight w:val="yellow"/>
              </w:rPr>
            </w:pPr>
            <w:r w:rsidRPr="002535FB">
              <w:rPr>
                <w:rFonts w:ascii="Arial" w:hAnsi="Arial" w:cs="Arial"/>
                <w:b/>
                <w:bCs/>
                <w:snapToGrid w:val="0"/>
                <w:sz w:val="20"/>
                <w:szCs w:val="20"/>
                <w:lang w:eastAsia="en-US"/>
              </w:rPr>
              <w:t>Key Personnel</w:t>
            </w:r>
          </w:p>
        </w:tc>
        <w:tc>
          <w:tcPr>
            <w:tcW w:w="5863" w:type="dxa"/>
          </w:tcPr>
          <w:p w:rsidR="003408D1" w:rsidRPr="00370EE1" w:rsidRDefault="003408D1" w:rsidP="005B7174">
            <w:pPr>
              <w:spacing w:before="40" w:after="100"/>
              <w:jc w:val="both"/>
              <w:rPr>
                <w:rFonts w:ascii="Arial" w:hAnsi="Arial" w:cs="Arial"/>
                <w:sz w:val="20"/>
                <w:szCs w:val="20"/>
              </w:rPr>
            </w:pPr>
            <w:r w:rsidRPr="00370EE1">
              <w:rPr>
                <w:rFonts w:ascii="Arial" w:hAnsi="Arial" w:cs="Arial"/>
                <w:sz w:val="20"/>
                <w:szCs w:val="20"/>
              </w:rPr>
              <w:t xml:space="preserve">means </w:t>
            </w:r>
            <w:r w:rsidR="009660DE" w:rsidRPr="00370EE1">
              <w:rPr>
                <w:rFonts w:ascii="Arial" w:hAnsi="Arial" w:cs="Arial"/>
                <w:sz w:val="20"/>
                <w:szCs w:val="20"/>
              </w:rPr>
              <w:t xml:space="preserve">any person nominated in the </w:t>
            </w:r>
            <w:r w:rsidR="005B7174">
              <w:rPr>
                <w:rFonts w:ascii="Arial" w:hAnsi="Arial" w:cs="Arial"/>
                <w:sz w:val="20"/>
                <w:szCs w:val="20"/>
              </w:rPr>
              <w:t xml:space="preserve">Proposal </w:t>
            </w:r>
            <w:r w:rsidR="009660DE" w:rsidRPr="00370EE1">
              <w:rPr>
                <w:rFonts w:ascii="Arial" w:hAnsi="Arial" w:cs="Arial"/>
                <w:sz w:val="20"/>
                <w:szCs w:val="20"/>
              </w:rPr>
              <w:t xml:space="preserve">including any </w:t>
            </w:r>
            <w:r w:rsidR="00A00664" w:rsidRPr="00370EE1">
              <w:rPr>
                <w:rFonts w:ascii="Arial" w:hAnsi="Arial" w:cs="Arial"/>
                <w:sz w:val="20"/>
                <w:szCs w:val="20"/>
              </w:rPr>
              <w:t>person employed in any manner by the Sub-contractor to undertake a primary role in completing the NeCTAR Sub-Project</w:t>
            </w:r>
            <w:r w:rsidR="008A18CF">
              <w:rPr>
                <w:rFonts w:ascii="Arial" w:hAnsi="Arial" w:cs="Arial"/>
                <w:sz w:val="20"/>
                <w:szCs w:val="20"/>
              </w:rPr>
              <w:t xml:space="preserve"> and </w:t>
            </w:r>
            <w:r w:rsidR="00285EEF">
              <w:rPr>
                <w:rFonts w:ascii="Arial" w:hAnsi="Arial" w:cs="Arial"/>
                <w:sz w:val="20"/>
                <w:szCs w:val="20"/>
              </w:rPr>
              <w:t xml:space="preserve">specifically listed </w:t>
            </w:r>
            <w:r w:rsidR="008A18CF">
              <w:rPr>
                <w:rFonts w:ascii="Arial" w:hAnsi="Arial" w:cs="Arial"/>
                <w:sz w:val="20"/>
                <w:szCs w:val="20"/>
              </w:rPr>
              <w:t xml:space="preserve">in </w:t>
            </w:r>
            <w:r w:rsidR="008A18CF" w:rsidRPr="008B4488">
              <w:rPr>
                <w:rFonts w:ascii="Arial" w:hAnsi="Arial" w:cs="Arial"/>
                <w:sz w:val="20"/>
                <w:szCs w:val="20"/>
              </w:rPr>
              <w:t>Schedule 2.</w:t>
            </w:r>
          </w:p>
        </w:tc>
      </w:tr>
      <w:tr w:rsidR="003408D1" w:rsidRPr="002535FB" w:rsidTr="002535FB">
        <w:tc>
          <w:tcPr>
            <w:tcW w:w="3028" w:type="dxa"/>
          </w:tcPr>
          <w:p w:rsidR="003408D1" w:rsidRPr="005C4694" w:rsidRDefault="003408D1" w:rsidP="005C4694">
            <w:pPr>
              <w:widowControl w:val="0"/>
              <w:spacing w:after="120"/>
              <w:jc w:val="both"/>
              <w:rPr>
                <w:rFonts w:ascii="Arial" w:hAnsi="Arial" w:cs="Arial"/>
                <w:snapToGrid w:val="0"/>
                <w:sz w:val="20"/>
                <w:szCs w:val="20"/>
                <w:lang w:eastAsia="en-US"/>
              </w:rPr>
            </w:pPr>
            <w:r w:rsidRPr="002535FB">
              <w:rPr>
                <w:rFonts w:ascii="Arial" w:hAnsi="Arial" w:cs="Arial"/>
                <w:b/>
                <w:snapToGrid w:val="0"/>
                <w:sz w:val="20"/>
                <w:szCs w:val="20"/>
                <w:lang w:eastAsia="en-US"/>
              </w:rPr>
              <w:t>Know How</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 xml:space="preserve">means all information not in the public domain including inventions, drawings, designs, circuit diagrams, computer programs, data, formulae, specifications, design procedures and procedures for experiments and tests, results of </w:t>
            </w:r>
            <w:r w:rsidRPr="00370EE1">
              <w:rPr>
                <w:rFonts w:ascii="Arial" w:hAnsi="Arial" w:cs="Arial"/>
                <w:sz w:val="20"/>
                <w:szCs w:val="20"/>
              </w:rPr>
              <w:lastRenderedPageBreak/>
              <w:t>experiments and tests, and information relating to the design, assembly, manufacture, supply or use of any products or services.</w:t>
            </w:r>
          </w:p>
        </w:tc>
      </w:tr>
      <w:tr w:rsidR="0006541A" w:rsidRPr="002535FB" w:rsidTr="002535FB">
        <w:tc>
          <w:tcPr>
            <w:tcW w:w="3028" w:type="dxa"/>
          </w:tcPr>
          <w:p w:rsidR="0006541A" w:rsidRPr="00193A17" w:rsidRDefault="003408D1" w:rsidP="00193A17">
            <w:pPr>
              <w:spacing w:line="240" w:lineRule="auto"/>
              <w:jc w:val="both"/>
              <w:rPr>
                <w:rFonts w:ascii="Arial" w:hAnsi="Arial" w:cs="Arial"/>
                <w:sz w:val="20"/>
              </w:rPr>
            </w:pPr>
            <w:r w:rsidRPr="002535FB">
              <w:rPr>
                <w:rFonts w:ascii="Arial" w:hAnsi="Arial" w:cs="Arial"/>
                <w:b/>
                <w:sz w:val="20"/>
              </w:rPr>
              <w:lastRenderedPageBreak/>
              <w:t>Liability</w:t>
            </w:r>
          </w:p>
        </w:tc>
        <w:tc>
          <w:tcPr>
            <w:tcW w:w="5863" w:type="dxa"/>
          </w:tcPr>
          <w:p w:rsidR="0006541A" w:rsidRPr="00370EE1" w:rsidRDefault="003408D1" w:rsidP="00370EE1">
            <w:pPr>
              <w:spacing w:before="40" w:after="100"/>
              <w:jc w:val="both"/>
              <w:rPr>
                <w:rFonts w:ascii="Arial" w:hAnsi="Arial" w:cs="Arial"/>
                <w:sz w:val="20"/>
                <w:szCs w:val="20"/>
              </w:rPr>
            </w:pPr>
            <w:r w:rsidRPr="00370EE1">
              <w:rPr>
                <w:rFonts w:ascii="Arial" w:hAnsi="Arial" w:cs="Arial"/>
                <w:sz w:val="20"/>
                <w:szCs w:val="20"/>
              </w:rPr>
              <w:t xml:space="preserve">means any obligation, debt, fine, penalty, Loss or </w:t>
            </w:r>
            <w:r w:rsidRPr="00994E3E">
              <w:rPr>
                <w:rFonts w:ascii="Arial" w:hAnsi="Arial" w:cs="Arial"/>
                <w:sz w:val="20"/>
                <w:szCs w:val="20"/>
              </w:rPr>
              <w:t>compensation</w:t>
            </w:r>
            <w:r w:rsidRPr="00370EE1">
              <w:rPr>
                <w:rFonts w:ascii="Arial" w:hAnsi="Arial" w:cs="Arial"/>
                <w:sz w:val="20"/>
                <w:szCs w:val="20"/>
              </w:rPr>
              <w:t xml:space="preserve"> of any kind, including those that are prospective or contingent and those the amount of which is not ascertained or ascertainable.</w:t>
            </w:r>
          </w:p>
        </w:tc>
      </w:tr>
      <w:tr w:rsidR="003408D1" w:rsidRPr="002535FB" w:rsidTr="002535FB">
        <w:tc>
          <w:tcPr>
            <w:tcW w:w="3028" w:type="dxa"/>
          </w:tcPr>
          <w:p w:rsidR="003408D1" w:rsidRPr="00193A17" w:rsidRDefault="003408D1" w:rsidP="00193A17">
            <w:pPr>
              <w:ind w:firstLine="11"/>
              <w:jc w:val="both"/>
              <w:rPr>
                <w:rFonts w:ascii="Arial" w:hAnsi="Arial" w:cs="Arial"/>
                <w:sz w:val="20"/>
              </w:rPr>
            </w:pPr>
            <w:r w:rsidRPr="002535FB">
              <w:rPr>
                <w:rFonts w:ascii="Arial" w:hAnsi="Arial" w:cs="Arial"/>
                <w:b/>
                <w:sz w:val="20"/>
              </w:rPr>
              <w:t>Loss</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 xml:space="preserve">includes any direct or indirect costs, expenses, losses, damages, </w:t>
            </w:r>
            <w:r w:rsidRPr="00994E3E">
              <w:rPr>
                <w:rFonts w:ascii="Arial" w:hAnsi="Arial" w:cs="Arial"/>
                <w:sz w:val="20"/>
                <w:szCs w:val="20"/>
              </w:rPr>
              <w:t>charges</w:t>
            </w:r>
            <w:r w:rsidRPr="00370EE1">
              <w:rPr>
                <w:rFonts w:ascii="Arial" w:hAnsi="Arial" w:cs="Arial"/>
                <w:sz w:val="20"/>
                <w:szCs w:val="20"/>
              </w:rPr>
              <w:t xml:space="preserve"> or liabilities whether present or future, ascertained, unascertained, actual, prospective or contingent.</w:t>
            </w:r>
          </w:p>
        </w:tc>
      </w:tr>
      <w:tr w:rsidR="00601DE4" w:rsidRPr="002535FB" w:rsidTr="002535FB">
        <w:tc>
          <w:tcPr>
            <w:tcW w:w="3028" w:type="dxa"/>
          </w:tcPr>
          <w:p w:rsidR="00601DE4" w:rsidRPr="002535FB" w:rsidRDefault="00601DE4" w:rsidP="00601DE4">
            <w:pPr>
              <w:pStyle w:val="DefinitionL1"/>
              <w:numPr>
                <w:ilvl w:val="0"/>
                <w:numId w:val="0"/>
              </w:numPr>
              <w:jc w:val="both"/>
              <w:rPr>
                <w:rFonts w:ascii="Arial" w:hAnsi="Arial" w:cs="Arial"/>
                <w:b/>
                <w:bCs/>
                <w:sz w:val="20"/>
                <w:szCs w:val="20"/>
              </w:rPr>
            </w:pPr>
            <w:r>
              <w:rPr>
                <w:rFonts w:ascii="Arial" w:hAnsi="Arial" w:cs="Arial"/>
                <w:b/>
                <w:bCs/>
                <w:sz w:val="20"/>
                <w:szCs w:val="20"/>
              </w:rPr>
              <w:t>Milestone Payments</w:t>
            </w:r>
          </w:p>
        </w:tc>
        <w:tc>
          <w:tcPr>
            <w:tcW w:w="5863" w:type="dxa"/>
          </w:tcPr>
          <w:p w:rsidR="00601DE4" w:rsidRPr="002535FB" w:rsidRDefault="00A82DFE" w:rsidP="00370EE1">
            <w:pPr>
              <w:spacing w:before="40" w:after="100"/>
              <w:jc w:val="both"/>
              <w:rPr>
                <w:rFonts w:ascii="Arial" w:hAnsi="Arial" w:cs="Arial"/>
                <w:sz w:val="20"/>
                <w:szCs w:val="20"/>
              </w:rPr>
            </w:pPr>
            <w:r>
              <w:rPr>
                <w:rFonts w:ascii="Arial" w:hAnsi="Arial" w:cs="Arial"/>
                <w:sz w:val="20"/>
                <w:szCs w:val="20"/>
              </w:rPr>
              <w:t xml:space="preserve">means the </w:t>
            </w:r>
            <w:r w:rsidR="006E3C20">
              <w:rPr>
                <w:rFonts w:ascii="Arial" w:hAnsi="Arial" w:cs="Arial"/>
                <w:sz w:val="20"/>
                <w:szCs w:val="20"/>
              </w:rPr>
              <w:t xml:space="preserve">payment schedule </w:t>
            </w:r>
            <w:r>
              <w:rPr>
                <w:rFonts w:ascii="Arial" w:hAnsi="Arial" w:cs="Arial"/>
                <w:sz w:val="20"/>
                <w:szCs w:val="20"/>
              </w:rPr>
              <w:t xml:space="preserve">set out in </w:t>
            </w:r>
            <w:r w:rsidR="000D32D6" w:rsidRPr="00DB1697">
              <w:rPr>
                <w:rFonts w:ascii="Arial" w:hAnsi="Arial" w:cs="Arial"/>
                <w:sz w:val="20"/>
                <w:szCs w:val="20"/>
              </w:rPr>
              <w:t>S</w:t>
            </w:r>
            <w:r w:rsidRPr="00DB1697">
              <w:rPr>
                <w:rFonts w:ascii="Arial" w:hAnsi="Arial" w:cs="Arial"/>
                <w:sz w:val="20"/>
                <w:szCs w:val="20"/>
              </w:rPr>
              <w:t xml:space="preserve">chedule </w:t>
            </w:r>
            <w:r w:rsidR="000D32D6" w:rsidRPr="00DB1697">
              <w:rPr>
                <w:rFonts w:ascii="Arial" w:hAnsi="Arial" w:cs="Arial"/>
                <w:sz w:val="20"/>
                <w:szCs w:val="20"/>
              </w:rPr>
              <w:t>3</w:t>
            </w:r>
            <w:r w:rsidR="000D32D6">
              <w:rPr>
                <w:rFonts w:ascii="Arial" w:hAnsi="Arial" w:cs="Arial"/>
                <w:sz w:val="20"/>
                <w:szCs w:val="20"/>
              </w:rPr>
              <w:t>.</w:t>
            </w:r>
          </w:p>
        </w:tc>
      </w:tr>
      <w:tr w:rsidR="00516AF6" w:rsidRPr="002535FB" w:rsidTr="002535FB">
        <w:tc>
          <w:tcPr>
            <w:tcW w:w="3028" w:type="dxa"/>
          </w:tcPr>
          <w:p w:rsidR="00516AF6" w:rsidRDefault="00516AF6" w:rsidP="002535FB">
            <w:pPr>
              <w:jc w:val="both"/>
              <w:rPr>
                <w:rFonts w:ascii="Arial" w:hAnsi="Arial" w:cs="Arial"/>
                <w:b/>
                <w:sz w:val="20"/>
              </w:rPr>
            </w:pPr>
            <w:r>
              <w:rPr>
                <w:rFonts w:ascii="Arial" w:hAnsi="Arial" w:cs="Arial"/>
                <w:b/>
                <w:sz w:val="20"/>
              </w:rPr>
              <w:t>NeCTAR Project</w:t>
            </w:r>
          </w:p>
        </w:tc>
        <w:tc>
          <w:tcPr>
            <w:tcW w:w="5863" w:type="dxa"/>
          </w:tcPr>
          <w:p w:rsidR="00516AF6" w:rsidRPr="00370EE1" w:rsidRDefault="00516AF6" w:rsidP="00370EE1">
            <w:pPr>
              <w:spacing w:before="40" w:after="100"/>
              <w:jc w:val="both"/>
              <w:rPr>
                <w:rFonts w:ascii="Arial" w:hAnsi="Arial" w:cs="Arial"/>
                <w:sz w:val="20"/>
                <w:szCs w:val="20"/>
              </w:rPr>
            </w:pPr>
            <w:r w:rsidRPr="00370EE1">
              <w:rPr>
                <w:rFonts w:ascii="Arial" w:hAnsi="Arial" w:cs="Arial"/>
                <w:sz w:val="20"/>
                <w:szCs w:val="20"/>
              </w:rPr>
              <w:t xml:space="preserve">has the </w:t>
            </w:r>
            <w:r w:rsidRPr="00994E3E">
              <w:rPr>
                <w:rFonts w:ascii="Arial" w:hAnsi="Arial" w:cs="Arial"/>
                <w:sz w:val="20"/>
                <w:szCs w:val="20"/>
              </w:rPr>
              <w:t>meaning</w:t>
            </w:r>
            <w:r w:rsidRPr="00370EE1">
              <w:rPr>
                <w:rFonts w:ascii="Arial" w:hAnsi="Arial" w:cs="Arial"/>
                <w:sz w:val="20"/>
                <w:szCs w:val="20"/>
              </w:rPr>
              <w:t xml:space="preserve"> set out in </w:t>
            </w:r>
            <w:r w:rsidR="00D16007" w:rsidRPr="00370EE1">
              <w:rPr>
                <w:rFonts w:ascii="Arial" w:hAnsi="Arial" w:cs="Arial"/>
                <w:sz w:val="20"/>
                <w:szCs w:val="20"/>
              </w:rPr>
              <w:t>B</w:t>
            </w:r>
            <w:r w:rsidRPr="00370EE1">
              <w:rPr>
                <w:rFonts w:ascii="Arial" w:hAnsi="Arial" w:cs="Arial"/>
                <w:sz w:val="20"/>
                <w:szCs w:val="20"/>
              </w:rPr>
              <w:t>ackground A</w:t>
            </w:r>
            <w:r>
              <w:rPr>
                <w:rFonts w:ascii="Arial" w:hAnsi="Arial" w:cs="Arial"/>
                <w:sz w:val="20"/>
                <w:szCs w:val="20"/>
              </w:rPr>
              <w:t>.</w:t>
            </w:r>
          </w:p>
        </w:tc>
      </w:tr>
      <w:tr w:rsidR="00904A26" w:rsidRPr="002535FB" w:rsidTr="002535FB">
        <w:tc>
          <w:tcPr>
            <w:tcW w:w="3028" w:type="dxa"/>
          </w:tcPr>
          <w:p w:rsidR="00904A26" w:rsidRDefault="001F468C" w:rsidP="002535FB">
            <w:pPr>
              <w:jc w:val="both"/>
              <w:rPr>
                <w:rFonts w:ascii="Arial" w:hAnsi="Arial" w:cs="Arial"/>
                <w:b/>
                <w:sz w:val="20"/>
              </w:rPr>
            </w:pPr>
            <w:r>
              <w:rPr>
                <w:rFonts w:ascii="Arial" w:hAnsi="Arial" w:cs="Arial"/>
                <w:b/>
                <w:sz w:val="20"/>
              </w:rPr>
              <w:t>NeCTAR Project Completion Date</w:t>
            </w:r>
          </w:p>
        </w:tc>
        <w:tc>
          <w:tcPr>
            <w:tcW w:w="5863" w:type="dxa"/>
          </w:tcPr>
          <w:p w:rsidR="00904A26" w:rsidRPr="00370EE1" w:rsidRDefault="00904A26" w:rsidP="00B54E8C">
            <w:pPr>
              <w:spacing w:before="40" w:after="100"/>
              <w:jc w:val="both"/>
              <w:rPr>
                <w:rFonts w:ascii="Arial" w:hAnsi="Arial" w:cs="Arial"/>
                <w:sz w:val="20"/>
                <w:szCs w:val="20"/>
              </w:rPr>
            </w:pPr>
            <w:r w:rsidRPr="004E2304">
              <w:rPr>
                <w:rFonts w:ascii="Arial" w:hAnsi="Arial" w:cs="Arial"/>
                <w:sz w:val="20"/>
                <w:szCs w:val="20"/>
              </w:rPr>
              <w:t xml:space="preserve">means </w:t>
            </w:r>
            <w:del w:id="50" w:author="Author">
              <w:r w:rsidR="008B31D1" w:rsidRPr="004E2304" w:rsidDel="00B54E8C">
                <w:rPr>
                  <w:rFonts w:ascii="Arial" w:hAnsi="Arial" w:cs="Arial"/>
                  <w:sz w:val="20"/>
                  <w:szCs w:val="20"/>
                </w:rPr>
                <w:delText xml:space="preserve">30 June </w:delText>
              </w:r>
              <w:r w:rsidR="00757036" w:rsidRPr="004E2304" w:rsidDel="00B54E8C">
                <w:rPr>
                  <w:rFonts w:ascii="Arial" w:hAnsi="Arial" w:cs="Arial"/>
                  <w:sz w:val="20"/>
                  <w:szCs w:val="20"/>
                </w:rPr>
                <w:delText>2014</w:delText>
              </w:r>
            </w:del>
            <w:ins w:id="51" w:author="Author">
              <w:r w:rsidR="00B54E8C">
                <w:rPr>
                  <w:rFonts w:ascii="Arial" w:hAnsi="Arial" w:cs="Arial"/>
                  <w:sz w:val="20"/>
                  <w:szCs w:val="20"/>
                </w:rPr>
                <w:t>31 December 2013</w:t>
              </w:r>
            </w:ins>
            <w:r w:rsidR="00646869" w:rsidRPr="004E2304">
              <w:rPr>
                <w:rFonts w:ascii="Arial" w:hAnsi="Arial" w:cs="Arial"/>
                <w:sz w:val="20"/>
                <w:szCs w:val="20"/>
              </w:rPr>
              <w:t xml:space="preserve"> </w:t>
            </w:r>
            <w:r w:rsidRPr="004E2304">
              <w:rPr>
                <w:rFonts w:ascii="Arial" w:hAnsi="Arial" w:cs="Arial"/>
                <w:sz w:val="20"/>
                <w:szCs w:val="20"/>
              </w:rPr>
              <w:t>or</w:t>
            </w:r>
            <w:r w:rsidRPr="00370EE1">
              <w:rPr>
                <w:rFonts w:ascii="Arial" w:hAnsi="Arial" w:cs="Arial"/>
                <w:sz w:val="20"/>
                <w:szCs w:val="20"/>
              </w:rPr>
              <w:t xml:space="preserve"> some other date as </w:t>
            </w:r>
            <w:r w:rsidR="001F468C" w:rsidRPr="00370EE1">
              <w:rPr>
                <w:rFonts w:ascii="Arial" w:hAnsi="Arial" w:cs="Arial"/>
                <w:sz w:val="20"/>
                <w:szCs w:val="20"/>
              </w:rPr>
              <w:t>agree</w:t>
            </w:r>
            <w:r w:rsidR="00DC0ADD">
              <w:rPr>
                <w:rFonts w:ascii="Arial" w:hAnsi="Arial" w:cs="Arial"/>
                <w:sz w:val="20"/>
                <w:szCs w:val="20"/>
              </w:rPr>
              <w:t>d</w:t>
            </w:r>
            <w:r w:rsidR="001F468C" w:rsidRPr="00370EE1">
              <w:rPr>
                <w:rFonts w:ascii="Arial" w:hAnsi="Arial" w:cs="Arial"/>
                <w:sz w:val="20"/>
                <w:szCs w:val="20"/>
              </w:rPr>
              <w:t xml:space="preserve"> to between the University of Melbourne and the Commonwealth.</w:t>
            </w:r>
          </w:p>
        </w:tc>
      </w:tr>
      <w:tr w:rsidR="00A00664" w:rsidRPr="002535FB" w:rsidTr="002535FB">
        <w:tc>
          <w:tcPr>
            <w:tcW w:w="3028" w:type="dxa"/>
          </w:tcPr>
          <w:p w:rsidR="00A00664" w:rsidRPr="002535FB" w:rsidRDefault="00A00664" w:rsidP="002535FB">
            <w:pPr>
              <w:jc w:val="both"/>
              <w:rPr>
                <w:rFonts w:ascii="Arial" w:hAnsi="Arial" w:cs="Arial"/>
                <w:b/>
                <w:sz w:val="20"/>
              </w:rPr>
            </w:pPr>
            <w:r>
              <w:rPr>
                <w:rFonts w:ascii="Arial" w:hAnsi="Arial" w:cs="Arial"/>
                <w:b/>
                <w:sz w:val="20"/>
              </w:rPr>
              <w:t>NeCTAR Sub-Project</w:t>
            </w:r>
          </w:p>
        </w:tc>
        <w:tc>
          <w:tcPr>
            <w:tcW w:w="5863" w:type="dxa"/>
          </w:tcPr>
          <w:p w:rsidR="00A00664" w:rsidRPr="00370EE1" w:rsidRDefault="00A00664" w:rsidP="00370EE1">
            <w:pPr>
              <w:spacing w:before="40" w:after="100"/>
              <w:jc w:val="both"/>
              <w:rPr>
                <w:rFonts w:ascii="Arial" w:hAnsi="Arial" w:cs="Arial"/>
                <w:sz w:val="20"/>
                <w:szCs w:val="20"/>
              </w:rPr>
            </w:pPr>
            <w:r w:rsidRPr="00370EE1">
              <w:rPr>
                <w:rFonts w:ascii="Arial" w:hAnsi="Arial" w:cs="Arial"/>
                <w:sz w:val="20"/>
                <w:szCs w:val="20"/>
              </w:rPr>
              <w:t xml:space="preserve">means the </w:t>
            </w:r>
            <w:r w:rsidRPr="00994E3E">
              <w:rPr>
                <w:rFonts w:ascii="Arial" w:hAnsi="Arial" w:cs="Arial"/>
                <w:sz w:val="20"/>
                <w:szCs w:val="20"/>
              </w:rPr>
              <w:t>sub</w:t>
            </w:r>
            <w:r w:rsidRPr="00370EE1">
              <w:rPr>
                <w:rFonts w:ascii="Arial" w:hAnsi="Arial" w:cs="Arial"/>
                <w:sz w:val="20"/>
                <w:szCs w:val="20"/>
              </w:rPr>
              <w:t>-project of the NeCTAR Project</w:t>
            </w:r>
            <w:ins w:id="52" w:author="Author">
              <w:r w:rsidR="00B54E8C">
                <w:rPr>
                  <w:rFonts w:ascii="Arial" w:hAnsi="Arial" w:cs="Arial"/>
                  <w:sz w:val="20"/>
                  <w:szCs w:val="20"/>
                </w:rPr>
                <w:t xml:space="preserve"> as described in this Agreement</w:t>
              </w:r>
            </w:ins>
            <w:r w:rsidR="00516AF6" w:rsidRPr="00370EE1">
              <w:rPr>
                <w:rFonts w:ascii="Arial" w:hAnsi="Arial" w:cs="Arial"/>
                <w:sz w:val="20"/>
                <w:szCs w:val="20"/>
              </w:rPr>
              <w:t>.</w:t>
            </w:r>
          </w:p>
        </w:tc>
      </w:tr>
      <w:tr w:rsidR="003408D1" w:rsidRPr="002535FB" w:rsidTr="002535FB">
        <w:tc>
          <w:tcPr>
            <w:tcW w:w="3028" w:type="dxa"/>
          </w:tcPr>
          <w:p w:rsidR="003408D1" w:rsidRPr="00193A17" w:rsidRDefault="003408D1" w:rsidP="002535FB">
            <w:pPr>
              <w:jc w:val="both"/>
              <w:rPr>
                <w:rFonts w:ascii="Arial" w:hAnsi="Arial" w:cs="Arial"/>
                <w:sz w:val="20"/>
              </w:rPr>
            </w:pPr>
            <w:r w:rsidRPr="002535FB">
              <w:rPr>
                <w:rFonts w:ascii="Arial" w:hAnsi="Arial" w:cs="Arial"/>
                <w:b/>
                <w:sz w:val="20"/>
              </w:rPr>
              <w:t>Parties</w:t>
            </w:r>
          </w:p>
        </w:tc>
        <w:tc>
          <w:tcPr>
            <w:tcW w:w="5863" w:type="dxa"/>
          </w:tcPr>
          <w:p w:rsidR="003408D1" w:rsidRPr="002535FB" w:rsidRDefault="003408D1" w:rsidP="00370EE1">
            <w:pPr>
              <w:spacing w:before="40" w:after="100"/>
              <w:jc w:val="both"/>
              <w:rPr>
                <w:rFonts w:ascii="Arial" w:hAnsi="Arial" w:cs="Arial"/>
                <w:sz w:val="20"/>
                <w:szCs w:val="20"/>
              </w:rPr>
            </w:pPr>
            <w:r w:rsidRPr="00370EE1">
              <w:rPr>
                <w:rFonts w:ascii="Arial" w:hAnsi="Arial" w:cs="Arial"/>
                <w:sz w:val="20"/>
                <w:szCs w:val="20"/>
              </w:rPr>
              <w:t>mean</w:t>
            </w:r>
            <w:r w:rsidR="00D3020D">
              <w:rPr>
                <w:rFonts w:ascii="Arial" w:hAnsi="Arial" w:cs="Arial"/>
                <w:sz w:val="20"/>
                <w:szCs w:val="20"/>
              </w:rPr>
              <w:t>s</w:t>
            </w:r>
            <w:r w:rsidRPr="00370EE1">
              <w:rPr>
                <w:rFonts w:ascii="Arial" w:hAnsi="Arial" w:cs="Arial"/>
                <w:sz w:val="20"/>
                <w:szCs w:val="20"/>
              </w:rPr>
              <w:t xml:space="preserve"> the parties to this Agreement and their respective successors and permitted assigns, and party means any one of them.</w:t>
            </w:r>
          </w:p>
        </w:tc>
      </w:tr>
      <w:tr w:rsidR="003408D1" w:rsidRPr="002535FB" w:rsidTr="002535FB">
        <w:tc>
          <w:tcPr>
            <w:tcW w:w="3028" w:type="dxa"/>
          </w:tcPr>
          <w:p w:rsidR="003408D1" w:rsidRPr="002535FB" w:rsidRDefault="003408D1" w:rsidP="002535FB">
            <w:pPr>
              <w:jc w:val="both"/>
              <w:rPr>
                <w:rFonts w:ascii="Arial" w:hAnsi="Arial" w:cs="Arial"/>
                <w:sz w:val="20"/>
                <w:szCs w:val="20"/>
              </w:rPr>
            </w:pPr>
            <w:r w:rsidRPr="002535FB">
              <w:rPr>
                <w:rFonts w:ascii="Arial" w:hAnsi="Arial" w:cs="Arial"/>
                <w:b/>
                <w:bCs/>
                <w:sz w:val="20"/>
                <w:szCs w:val="20"/>
              </w:rPr>
              <w:t>Personal Information</w:t>
            </w:r>
          </w:p>
        </w:tc>
        <w:tc>
          <w:tcPr>
            <w:tcW w:w="5863" w:type="dxa"/>
          </w:tcPr>
          <w:p w:rsidR="003408D1" w:rsidRPr="002535FB" w:rsidRDefault="003408D1" w:rsidP="00370EE1">
            <w:pPr>
              <w:spacing w:before="40" w:after="100"/>
              <w:jc w:val="both"/>
              <w:rPr>
                <w:rFonts w:ascii="Arial" w:hAnsi="Arial" w:cs="Arial"/>
                <w:sz w:val="20"/>
                <w:szCs w:val="20"/>
              </w:rPr>
            </w:pPr>
            <w:r w:rsidRPr="002535FB">
              <w:rPr>
                <w:rFonts w:ascii="Arial" w:hAnsi="Arial" w:cs="Arial"/>
                <w:sz w:val="20"/>
                <w:szCs w:val="20"/>
              </w:rPr>
              <w:t xml:space="preserve">has the same meaning given to it in the </w:t>
            </w:r>
            <w:r w:rsidRPr="00370EE1">
              <w:rPr>
                <w:rFonts w:ascii="Arial" w:hAnsi="Arial" w:cs="Arial"/>
                <w:sz w:val="20"/>
                <w:szCs w:val="20"/>
              </w:rPr>
              <w:t>Privacy Act 2001</w:t>
            </w:r>
            <w:r w:rsidRPr="002535FB">
              <w:rPr>
                <w:rFonts w:ascii="Arial" w:hAnsi="Arial" w:cs="Arial"/>
                <w:sz w:val="20"/>
                <w:szCs w:val="20"/>
              </w:rPr>
              <w:t xml:space="preserve"> (Cth) or the </w:t>
            </w:r>
            <w:r w:rsidRPr="00994E3E">
              <w:rPr>
                <w:rFonts w:ascii="Arial" w:hAnsi="Arial" w:cs="Arial"/>
                <w:sz w:val="20"/>
                <w:szCs w:val="20"/>
              </w:rPr>
              <w:t>Information</w:t>
            </w:r>
            <w:r w:rsidRPr="00370EE1">
              <w:rPr>
                <w:rFonts w:ascii="Arial" w:hAnsi="Arial" w:cs="Arial"/>
                <w:sz w:val="20"/>
                <w:szCs w:val="20"/>
              </w:rPr>
              <w:t xml:space="preserve"> Privacy Act 2000</w:t>
            </w:r>
            <w:r w:rsidRPr="002535FB">
              <w:rPr>
                <w:rFonts w:ascii="Arial" w:hAnsi="Arial" w:cs="Arial"/>
                <w:sz w:val="20"/>
                <w:szCs w:val="20"/>
              </w:rPr>
              <w:t xml:space="preserve"> (Vic) and includes any sensitive information.</w:t>
            </w:r>
          </w:p>
        </w:tc>
      </w:tr>
      <w:tr w:rsidR="003408D1" w:rsidRPr="002535FB" w:rsidTr="002535FB">
        <w:tc>
          <w:tcPr>
            <w:tcW w:w="3028" w:type="dxa"/>
          </w:tcPr>
          <w:p w:rsidR="003408D1" w:rsidRPr="002535FB" w:rsidRDefault="000E1D22" w:rsidP="002535FB">
            <w:pPr>
              <w:jc w:val="both"/>
              <w:rPr>
                <w:rFonts w:ascii="Arial" w:hAnsi="Arial" w:cs="Arial"/>
                <w:sz w:val="20"/>
                <w:szCs w:val="20"/>
              </w:rPr>
            </w:pPr>
            <w:r w:rsidRPr="002535FB">
              <w:rPr>
                <w:rFonts w:ascii="Arial" w:eastAsia="SimSun" w:hAnsi="Arial" w:cs="Arial"/>
                <w:b/>
                <w:bCs/>
                <w:color w:val="000000"/>
                <w:sz w:val="20"/>
                <w:szCs w:val="20"/>
                <w:lang w:eastAsia="ja-JP"/>
              </w:rPr>
              <w:t>Personnel</w:t>
            </w:r>
          </w:p>
        </w:tc>
        <w:tc>
          <w:tcPr>
            <w:tcW w:w="5863" w:type="dxa"/>
          </w:tcPr>
          <w:p w:rsidR="003408D1" w:rsidRPr="002535FB" w:rsidRDefault="000E1D22" w:rsidP="00370EE1">
            <w:pPr>
              <w:spacing w:before="40" w:after="100"/>
              <w:jc w:val="both"/>
              <w:rPr>
                <w:rFonts w:ascii="Arial" w:hAnsi="Arial" w:cs="Arial"/>
                <w:sz w:val="20"/>
                <w:szCs w:val="20"/>
              </w:rPr>
            </w:pPr>
            <w:r w:rsidRPr="00370EE1">
              <w:rPr>
                <w:rFonts w:ascii="Arial" w:hAnsi="Arial" w:cs="Arial"/>
                <w:sz w:val="20"/>
                <w:szCs w:val="20"/>
              </w:rPr>
              <w:t>mean</w:t>
            </w:r>
            <w:r w:rsidR="00D3020D">
              <w:rPr>
                <w:rFonts w:ascii="Arial" w:hAnsi="Arial" w:cs="Arial"/>
                <w:sz w:val="20"/>
                <w:szCs w:val="20"/>
              </w:rPr>
              <w:t>s</w:t>
            </w:r>
            <w:r w:rsidRPr="00370EE1">
              <w:rPr>
                <w:rFonts w:ascii="Arial" w:hAnsi="Arial" w:cs="Arial"/>
                <w:sz w:val="20"/>
                <w:szCs w:val="20"/>
              </w:rPr>
              <w:t xml:space="preserve"> the </w:t>
            </w:r>
            <w:r w:rsidRPr="00994E3E">
              <w:rPr>
                <w:rFonts w:ascii="Arial" w:hAnsi="Arial" w:cs="Arial"/>
                <w:sz w:val="20"/>
                <w:szCs w:val="20"/>
              </w:rPr>
              <w:t>employees</w:t>
            </w:r>
            <w:r w:rsidRPr="00370EE1">
              <w:rPr>
                <w:rFonts w:ascii="Arial" w:hAnsi="Arial" w:cs="Arial"/>
                <w:sz w:val="20"/>
                <w:szCs w:val="20"/>
              </w:rPr>
              <w:t>, officers, agents</w:t>
            </w:r>
            <w:r w:rsidR="00DE6809" w:rsidRPr="00370EE1">
              <w:rPr>
                <w:rFonts w:ascii="Arial" w:hAnsi="Arial" w:cs="Arial"/>
                <w:sz w:val="20"/>
                <w:szCs w:val="20"/>
              </w:rPr>
              <w:t xml:space="preserve"> or</w:t>
            </w:r>
            <w:r w:rsidRPr="00370EE1">
              <w:rPr>
                <w:rFonts w:ascii="Arial" w:hAnsi="Arial" w:cs="Arial"/>
                <w:sz w:val="20"/>
                <w:szCs w:val="20"/>
              </w:rPr>
              <w:t xml:space="preserve"> consultants of a Party</w:t>
            </w:r>
            <w:ins w:id="53" w:author="Author">
              <w:r w:rsidR="00092A16">
                <w:rPr>
                  <w:rFonts w:ascii="Arial" w:hAnsi="Arial" w:cs="Arial"/>
                  <w:sz w:val="20"/>
                  <w:szCs w:val="20"/>
                </w:rPr>
                <w:t xml:space="preserve"> involved in the performance of this Agreement</w:t>
              </w:r>
            </w:ins>
            <w:r w:rsidRPr="002535FB">
              <w:rPr>
                <w:rFonts w:ascii="Arial" w:hAnsi="Arial" w:cs="Arial"/>
                <w:sz w:val="20"/>
                <w:szCs w:val="20"/>
              </w:rPr>
              <w:t>.</w:t>
            </w:r>
          </w:p>
        </w:tc>
      </w:tr>
      <w:tr w:rsidR="00573AA5" w:rsidRPr="002535FB" w:rsidTr="00573AA5">
        <w:tc>
          <w:tcPr>
            <w:tcW w:w="3028" w:type="dxa"/>
          </w:tcPr>
          <w:p w:rsidR="00573AA5" w:rsidRPr="002535FB" w:rsidRDefault="00573AA5" w:rsidP="00573AA5">
            <w:pPr>
              <w:rPr>
                <w:rFonts w:ascii="Arial" w:eastAsia="SimSun" w:hAnsi="Arial" w:cs="Arial"/>
                <w:b/>
                <w:bCs/>
                <w:color w:val="000000"/>
                <w:sz w:val="20"/>
                <w:szCs w:val="20"/>
                <w:lang w:eastAsia="ja-JP"/>
              </w:rPr>
            </w:pPr>
            <w:r>
              <w:rPr>
                <w:rFonts w:ascii="Arial" w:eastAsia="SimSun" w:hAnsi="Arial" w:cs="Arial"/>
                <w:b/>
                <w:bCs/>
                <w:color w:val="000000"/>
                <w:sz w:val="20"/>
                <w:szCs w:val="20"/>
                <w:lang w:eastAsia="ja-JP"/>
              </w:rPr>
              <w:t>Project Completion Certificate</w:t>
            </w:r>
          </w:p>
        </w:tc>
        <w:tc>
          <w:tcPr>
            <w:tcW w:w="5863" w:type="dxa"/>
          </w:tcPr>
          <w:p w:rsidR="00573AA5" w:rsidRPr="00370EE1" w:rsidRDefault="00573AA5" w:rsidP="00370EE1">
            <w:pPr>
              <w:spacing w:before="40" w:after="100"/>
              <w:jc w:val="both"/>
              <w:rPr>
                <w:rFonts w:ascii="Arial" w:hAnsi="Arial" w:cs="Arial"/>
                <w:sz w:val="20"/>
                <w:szCs w:val="20"/>
              </w:rPr>
            </w:pPr>
            <w:r>
              <w:rPr>
                <w:rFonts w:ascii="Arial" w:hAnsi="Arial" w:cs="Arial"/>
                <w:sz w:val="20"/>
                <w:szCs w:val="20"/>
              </w:rPr>
              <w:t>means a certificate signed by a Managing Director, Chief Executive Officer or Chief Financial Offer of the Sub-contractor attesting to the matters set out in clause 4.6.</w:t>
            </w:r>
          </w:p>
        </w:tc>
      </w:tr>
      <w:tr w:rsidR="00D607DC" w:rsidRPr="002535FB" w:rsidTr="002535FB">
        <w:tc>
          <w:tcPr>
            <w:tcW w:w="3028" w:type="dxa"/>
          </w:tcPr>
          <w:p w:rsidR="00D607DC" w:rsidDel="00A57D88" w:rsidRDefault="00D607DC" w:rsidP="002535FB">
            <w:pPr>
              <w:pStyle w:val="DefinitionL1"/>
              <w:jc w:val="both"/>
              <w:rPr>
                <w:rFonts w:ascii="Arial" w:hAnsi="Arial" w:cs="Arial"/>
                <w:b/>
                <w:bCs/>
                <w:sz w:val="20"/>
                <w:szCs w:val="20"/>
              </w:rPr>
            </w:pPr>
            <w:r>
              <w:rPr>
                <w:rFonts w:ascii="Arial" w:hAnsi="Arial" w:cs="Arial"/>
                <w:b/>
                <w:bCs/>
                <w:sz w:val="20"/>
                <w:szCs w:val="20"/>
              </w:rPr>
              <w:t>Proposal</w:t>
            </w:r>
          </w:p>
        </w:tc>
        <w:tc>
          <w:tcPr>
            <w:tcW w:w="5863" w:type="dxa"/>
          </w:tcPr>
          <w:p w:rsidR="00D607DC" w:rsidRPr="00370EE1" w:rsidDel="00A57D88" w:rsidRDefault="00D607DC" w:rsidP="007E61ED">
            <w:pPr>
              <w:spacing w:before="40" w:after="100"/>
              <w:jc w:val="both"/>
              <w:rPr>
                <w:rFonts w:ascii="Arial" w:hAnsi="Arial" w:cs="Arial"/>
                <w:sz w:val="20"/>
                <w:szCs w:val="20"/>
              </w:rPr>
            </w:pPr>
            <w:r w:rsidRPr="00370EE1">
              <w:rPr>
                <w:rFonts w:ascii="Arial" w:hAnsi="Arial" w:cs="Arial"/>
                <w:sz w:val="20"/>
                <w:szCs w:val="20"/>
              </w:rPr>
              <w:t>means the Sub-contractor’s response</w:t>
            </w:r>
            <w:r>
              <w:rPr>
                <w:rFonts w:ascii="Arial" w:hAnsi="Arial" w:cs="Arial"/>
                <w:sz w:val="20"/>
                <w:szCs w:val="20"/>
              </w:rPr>
              <w:t xml:space="preserve"> </w:t>
            </w:r>
            <w:r w:rsidRPr="00370EE1">
              <w:rPr>
                <w:rFonts w:ascii="Arial" w:hAnsi="Arial" w:cs="Arial"/>
                <w:sz w:val="20"/>
                <w:szCs w:val="20"/>
              </w:rPr>
              <w:t xml:space="preserve">to the </w:t>
            </w:r>
            <w:r>
              <w:rPr>
                <w:rFonts w:ascii="Arial" w:hAnsi="Arial" w:cs="Arial"/>
                <w:sz w:val="20"/>
                <w:szCs w:val="20"/>
              </w:rPr>
              <w:t xml:space="preserve">Request for </w:t>
            </w:r>
            <w:r w:rsidRPr="00370EE1">
              <w:rPr>
                <w:rFonts w:ascii="Arial" w:hAnsi="Arial" w:cs="Arial"/>
                <w:sz w:val="20"/>
                <w:szCs w:val="20"/>
              </w:rPr>
              <w:t>Proposal</w:t>
            </w:r>
            <w:r>
              <w:rPr>
                <w:rFonts w:ascii="Arial" w:hAnsi="Arial" w:cs="Arial"/>
                <w:sz w:val="20"/>
                <w:szCs w:val="20"/>
              </w:rPr>
              <w:t xml:space="preserve"> (RFP)</w:t>
            </w:r>
            <w:ins w:id="54" w:author="Author">
              <w:r w:rsidR="00824FF0">
                <w:rPr>
                  <w:rFonts w:ascii="Arial" w:hAnsi="Arial" w:cs="Arial"/>
                  <w:sz w:val="20"/>
                  <w:szCs w:val="20"/>
                </w:rPr>
                <w:t xml:space="preserve"> agreed to by the NeCTAR Directorate and in Attachment 1</w:t>
              </w:r>
            </w:ins>
            <w:r w:rsidRPr="00370EE1">
              <w:rPr>
                <w:rFonts w:ascii="Arial" w:hAnsi="Arial" w:cs="Arial"/>
                <w:sz w:val="20"/>
                <w:szCs w:val="20"/>
              </w:rPr>
              <w:t>.</w:t>
            </w:r>
          </w:p>
        </w:tc>
      </w:tr>
      <w:tr w:rsidR="00D607DC" w:rsidRPr="002535FB" w:rsidTr="002535FB">
        <w:tc>
          <w:tcPr>
            <w:tcW w:w="3028" w:type="dxa"/>
          </w:tcPr>
          <w:p w:rsidR="00D607DC" w:rsidRPr="002535FB" w:rsidRDefault="00D607DC" w:rsidP="002535FB">
            <w:pPr>
              <w:pStyle w:val="DefinitionL1"/>
              <w:jc w:val="both"/>
              <w:rPr>
                <w:rFonts w:ascii="Arial" w:hAnsi="Arial" w:cs="Arial"/>
                <w:b/>
                <w:bCs/>
                <w:sz w:val="20"/>
                <w:szCs w:val="20"/>
              </w:rPr>
            </w:pPr>
            <w:r>
              <w:rPr>
                <w:rFonts w:ascii="Arial" w:hAnsi="Arial" w:cs="Arial"/>
                <w:b/>
                <w:bCs/>
                <w:sz w:val="20"/>
                <w:szCs w:val="20"/>
              </w:rPr>
              <w:t>Receiving Party</w:t>
            </w:r>
          </w:p>
        </w:tc>
        <w:tc>
          <w:tcPr>
            <w:tcW w:w="5863" w:type="dxa"/>
          </w:tcPr>
          <w:p w:rsidR="00D607DC" w:rsidRPr="002535FB" w:rsidRDefault="00D607DC" w:rsidP="00370EE1">
            <w:pPr>
              <w:spacing w:before="40" w:after="100"/>
              <w:jc w:val="both"/>
              <w:rPr>
                <w:rFonts w:ascii="Arial" w:hAnsi="Arial" w:cs="Arial"/>
                <w:sz w:val="20"/>
                <w:szCs w:val="20"/>
              </w:rPr>
            </w:pPr>
            <w:del w:id="55" w:author="Author">
              <w:r w:rsidRPr="00370EE1" w:rsidDel="002C707B">
                <w:rPr>
                  <w:rFonts w:ascii="Arial" w:hAnsi="Arial" w:cs="Arial"/>
                  <w:sz w:val="20"/>
                  <w:szCs w:val="20"/>
                </w:rPr>
                <w:delText>has the meaning given to it in the definition of</w:delText>
              </w:r>
            </w:del>
            <w:ins w:id="56" w:author="Author">
              <w:r w:rsidR="002C707B">
                <w:rPr>
                  <w:rFonts w:ascii="Arial" w:hAnsi="Arial" w:cs="Arial"/>
                  <w:sz w:val="20"/>
                  <w:szCs w:val="20"/>
                </w:rPr>
                <w:t>means a Party who receives</w:t>
              </w:r>
            </w:ins>
            <w:r w:rsidRPr="00370EE1">
              <w:rPr>
                <w:rFonts w:ascii="Arial" w:hAnsi="Arial" w:cs="Arial"/>
                <w:sz w:val="20"/>
                <w:szCs w:val="20"/>
              </w:rPr>
              <w:t xml:space="preserve"> Confidential </w:t>
            </w:r>
            <w:r w:rsidRPr="00994E3E">
              <w:rPr>
                <w:rFonts w:ascii="Arial" w:hAnsi="Arial" w:cs="Arial"/>
                <w:sz w:val="20"/>
                <w:szCs w:val="20"/>
              </w:rPr>
              <w:t>Information</w:t>
            </w:r>
            <w:r w:rsidRPr="00370EE1">
              <w:rPr>
                <w:rFonts w:ascii="Arial" w:hAnsi="Arial" w:cs="Arial"/>
                <w:sz w:val="20"/>
                <w:szCs w:val="20"/>
              </w:rPr>
              <w:t>.</w:t>
            </w:r>
          </w:p>
        </w:tc>
      </w:tr>
      <w:tr w:rsidR="000419CB" w:rsidRPr="002535FB" w:rsidTr="002535FB">
        <w:tc>
          <w:tcPr>
            <w:tcW w:w="3028" w:type="dxa"/>
          </w:tcPr>
          <w:p w:rsidR="000419CB" w:rsidRPr="002535FB" w:rsidRDefault="000419CB" w:rsidP="00D2207E">
            <w:pPr>
              <w:jc w:val="both"/>
              <w:rPr>
                <w:rFonts w:ascii="Arial" w:hAnsi="Arial" w:cs="Arial"/>
                <w:b/>
                <w:sz w:val="20"/>
                <w:szCs w:val="20"/>
              </w:rPr>
            </w:pPr>
            <w:r>
              <w:rPr>
                <w:rFonts w:ascii="Arial" w:hAnsi="Arial" w:cs="Arial"/>
                <w:b/>
                <w:sz w:val="20"/>
                <w:szCs w:val="20"/>
              </w:rPr>
              <w:t>Request for Change or RFC</w:t>
            </w:r>
          </w:p>
        </w:tc>
        <w:tc>
          <w:tcPr>
            <w:tcW w:w="5863" w:type="dxa"/>
          </w:tcPr>
          <w:p w:rsidR="000419CB" w:rsidRPr="002535FB" w:rsidRDefault="000419CB" w:rsidP="00D2207E">
            <w:pPr>
              <w:spacing w:before="40" w:after="100"/>
              <w:jc w:val="both"/>
              <w:rPr>
                <w:rFonts w:ascii="Arial" w:hAnsi="Arial" w:cs="Arial"/>
                <w:sz w:val="20"/>
                <w:szCs w:val="20"/>
              </w:rPr>
            </w:pPr>
            <w:r>
              <w:rPr>
                <w:rFonts w:ascii="Arial" w:hAnsi="Arial" w:cs="Arial"/>
                <w:sz w:val="20"/>
                <w:szCs w:val="20"/>
              </w:rPr>
              <w:t xml:space="preserve">has the meaning given to it in clause 4.5 and in a form set out in </w:t>
            </w:r>
            <w:r w:rsidRPr="00BD4DB4">
              <w:rPr>
                <w:rFonts w:ascii="Arial" w:hAnsi="Arial" w:cs="Arial"/>
                <w:sz w:val="20"/>
                <w:szCs w:val="20"/>
              </w:rPr>
              <w:t>Schedule 5</w:t>
            </w:r>
            <w:r>
              <w:rPr>
                <w:rFonts w:ascii="Arial" w:hAnsi="Arial" w:cs="Arial"/>
                <w:sz w:val="20"/>
                <w:szCs w:val="20"/>
              </w:rPr>
              <w:t>.</w:t>
            </w:r>
          </w:p>
        </w:tc>
      </w:tr>
      <w:tr w:rsidR="00D607DC" w:rsidRPr="002535FB" w:rsidTr="002535FB">
        <w:tc>
          <w:tcPr>
            <w:tcW w:w="3028" w:type="dxa"/>
          </w:tcPr>
          <w:p w:rsidR="00D607DC" w:rsidRPr="002535FB" w:rsidRDefault="00D607DC" w:rsidP="00AD1EF2">
            <w:pPr>
              <w:pStyle w:val="DefinitionL1"/>
              <w:jc w:val="both"/>
              <w:rPr>
                <w:rFonts w:ascii="Arial" w:hAnsi="Arial" w:cs="Arial"/>
                <w:b/>
                <w:bCs/>
                <w:sz w:val="20"/>
                <w:szCs w:val="20"/>
              </w:rPr>
            </w:pPr>
            <w:r>
              <w:rPr>
                <w:rFonts w:ascii="Arial" w:hAnsi="Arial" w:cs="Arial"/>
                <w:b/>
                <w:bCs/>
                <w:sz w:val="20"/>
                <w:szCs w:val="20"/>
              </w:rPr>
              <w:t>Request for Proposal or RFP</w:t>
            </w:r>
          </w:p>
        </w:tc>
        <w:tc>
          <w:tcPr>
            <w:tcW w:w="5863" w:type="dxa"/>
          </w:tcPr>
          <w:p w:rsidR="00D607DC" w:rsidRPr="002535FB" w:rsidRDefault="00D607DC" w:rsidP="007118B2">
            <w:pPr>
              <w:spacing w:before="40" w:after="100"/>
              <w:jc w:val="both"/>
              <w:rPr>
                <w:rFonts w:ascii="Arial" w:hAnsi="Arial" w:cs="Arial"/>
                <w:sz w:val="20"/>
                <w:szCs w:val="20"/>
              </w:rPr>
            </w:pPr>
            <w:r w:rsidRPr="00370EE1">
              <w:rPr>
                <w:rFonts w:ascii="Arial" w:hAnsi="Arial" w:cs="Arial"/>
                <w:sz w:val="20"/>
                <w:szCs w:val="20"/>
              </w:rPr>
              <w:t xml:space="preserve">means request for proposal for the </w:t>
            </w:r>
            <w:r>
              <w:rPr>
                <w:rFonts w:ascii="Arial" w:hAnsi="Arial" w:cs="Arial"/>
                <w:sz w:val="20"/>
                <w:szCs w:val="20"/>
              </w:rPr>
              <w:t>creation and development</w:t>
            </w:r>
            <w:r w:rsidRPr="00370EE1">
              <w:rPr>
                <w:rFonts w:ascii="Arial" w:hAnsi="Arial" w:cs="Arial"/>
                <w:sz w:val="20"/>
                <w:szCs w:val="20"/>
              </w:rPr>
              <w:t xml:space="preserve"> of Assets issued by the </w:t>
            </w:r>
            <w:r w:rsidRPr="00994E3E">
              <w:rPr>
                <w:rFonts w:ascii="Arial" w:hAnsi="Arial" w:cs="Arial"/>
                <w:sz w:val="20"/>
                <w:szCs w:val="20"/>
              </w:rPr>
              <w:t>University</w:t>
            </w:r>
            <w:ins w:id="57" w:author="Author">
              <w:r w:rsidR="00E3665D">
                <w:rPr>
                  <w:rFonts w:ascii="Arial" w:hAnsi="Arial" w:cs="Arial"/>
                  <w:sz w:val="20"/>
                  <w:szCs w:val="20"/>
                </w:rPr>
                <w:t xml:space="preserve"> of Melbourne</w:t>
              </w:r>
            </w:ins>
            <w:r w:rsidRPr="00370EE1">
              <w:rPr>
                <w:rFonts w:ascii="Arial" w:hAnsi="Arial" w:cs="Arial"/>
                <w:sz w:val="20"/>
                <w:szCs w:val="20"/>
              </w:rPr>
              <w:t>.</w:t>
            </w:r>
          </w:p>
        </w:tc>
      </w:tr>
      <w:tr w:rsidR="00D607DC" w:rsidRPr="002535FB" w:rsidTr="002535FB">
        <w:tc>
          <w:tcPr>
            <w:tcW w:w="3028" w:type="dxa"/>
          </w:tcPr>
          <w:p w:rsidR="00D607DC" w:rsidRPr="00E27CD2" w:rsidRDefault="00D607DC" w:rsidP="002535FB">
            <w:pPr>
              <w:jc w:val="both"/>
              <w:rPr>
                <w:rFonts w:ascii="Arial" w:hAnsi="Arial" w:cs="Arial"/>
                <w:b/>
                <w:sz w:val="20"/>
                <w:szCs w:val="20"/>
              </w:rPr>
            </w:pPr>
            <w:r w:rsidRPr="00E27CD2">
              <w:rPr>
                <w:rFonts w:ascii="Arial" w:hAnsi="Arial" w:cs="Arial"/>
                <w:b/>
                <w:sz w:val="20"/>
                <w:szCs w:val="20"/>
              </w:rPr>
              <w:t>Service Level</w:t>
            </w:r>
            <w:r>
              <w:rPr>
                <w:rFonts w:ascii="Arial" w:hAnsi="Arial" w:cs="Arial"/>
                <w:b/>
                <w:sz w:val="20"/>
                <w:szCs w:val="20"/>
              </w:rPr>
              <w:t>s</w:t>
            </w:r>
          </w:p>
        </w:tc>
        <w:tc>
          <w:tcPr>
            <w:tcW w:w="5863" w:type="dxa"/>
          </w:tcPr>
          <w:p w:rsidR="00D607DC" w:rsidRPr="00E27CD2" w:rsidRDefault="00D607DC" w:rsidP="00370EE1">
            <w:pPr>
              <w:spacing w:before="40" w:after="100"/>
              <w:jc w:val="both"/>
              <w:rPr>
                <w:rFonts w:ascii="Arial" w:hAnsi="Arial" w:cs="Arial"/>
                <w:sz w:val="20"/>
                <w:szCs w:val="20"/>
              </w:rPr>
            </w:pPr>
            <w:r w:rsidRPr="00E27CD2">
              <w:rPr>
                <w:rFonts w:ascii="Arial" w:hAnsi="Arial" w:cs="Arial"/>
                <w:sz w:val="20"/>
                <w:szCs w:val="20"/>
              </w:rPr>
              <w:t xml:space="preserve">means the level of service </w:t>
            </w:r>
            <w:r>
              <w:rPr>
                <w:rFonts w:ascii="Arial" w:hAnsi="Arial" w:cs="Arial"/>
                <w:sz w:val="20"/>
                <w:szCs w:val="20"/>
              </w:rPr>
              <w:t xml:space="preserve">set </w:t>
            </w:r>
            <w:r w:rsidRPr="00DB1697">
              <w:rPr>
                <w:rFonts w:ascii="Arial" w:hAnsi="Arial" w:cs="Arial"/>
                <w:sz w:val="20"/>
                <w:szCs w:val="20"/>
              </w:rPr>
              <w:t>out in Schedule 4 at</w:t>
            </w:r>
            <w:r w:rsidRPr="00E27CD2">
              <w:rPr>
                <w:rFonts w:ascii="Arial" w:hAnsi="Arial" w:cs="Arial"/>
                <w:sz w:val="20"/>
                <w:szCs w:val="20"/>
              </w:rPr>
              <w:t xml:space="preserve"> which the </w:t>
            </w:r>
            <w:r>
              <w:rPr>
                <w:rFonts w:ascii="Arial" w:hAnsi="Arial" w:cs="Arial"/>
                <w:sz w:val="20"/>
                <w:szCs w:val="20"/>
              </w:rPr>
              <w:t>Sub-contractor agrees</w:t>
            </w:r>
            <w:r w:rsidRPr="00E27CD2">
              <w:rPr>
                <w:rFonts w:ascii="Arial" w:hAnsi="Arial" w:cs="Arial"/>
                <w:sz w:val="20"/>
                <w:szCs w:val="20"/>
              </w:rPr>
              <w:t xml:space="preserve"> to pro</w:t>
            </w:r>
            <w:r>
              <w:rPr>
                <w:rFonts w:ascii="Arial" w:hAnsi="Arial" w:cs="Arial"/>
                <w:sz w:val="20"/>
                <w:szCs w:val="20"/>
              </w:rPr>
              <w:t>vide and maintain the Assets for the use by Users.</w:t>
            </w:r>
          </w:p>
        </w:tc>
      </w:tr>
      <w:tr w:rsidR="00D607DC" w:rsidRPr="002535FB" w:rsidTr="002535FB">
        <w:tc>
          <w:tcPr>
            <w:tcW w:w="3028" w:type="dxa"/>
          </w:tcPr>
          <w:p w:rsidR="00D607DC" w:rsidRPr="002535FB" w:rsidRDefault="00D607DC" w:rsidP="009F7B51">
            <w:pPr>
              <w:jc w:val="both"/>
              <w:rPr>
                <w:rFonts w:ascii="Arial" w:hAnsi="Arial" w:cs="Arial"/>
                <w:b/>
                <w:sz w:val="20"/>
              </w:rPr>
            </w:pPr>
            <w:r>
              <w:rPr>
                <w:rFonts w:ascii="Arial" w:hAnsi="Arial" w:cs="Arial"/>
                <w:b/>
                <w:sz w:val="20"/>
              </w:rPr>
              <w:t>Specifications</w:t>
            </w:r>
          </w:p>
        </w:tc>
        <w:tc>
          <w:tcPr>
            <w:tcW w:w="5863" w:type="dxa"/>
          </w:tcPr>
          <w:p w:rsidR="00D607DC" w:rsidRPr="00370EE1" w:rsidRDefault="00D607DC" w:rsidP="00370EE1">
            <w:pPr>
              <w:spacing w:before="40" w:after="100"/>
              <w:jc w:val="both"/>
              <w:rPr>
                <w:rFonts w:ascii="Arial" w:hAnsi="Arial" w:cs="Arial"/>
                <w:sz w:val="20"/>
                <w:szCs w:val="20"/>
              </w:rPr>
            </w:pPr>
            <w:r w:rsidRPr="00E27CD2">
              <w:rPr>
                <w:rFonts w:ascii="Arial" w:hAnsi="Arial" w:cs="Arial"/>
                <w:sz w:val="20"/>
                <w:szCs w:val="20"/>
              </w:rPr>
              <w:t xml:space="preserve">means the technical or descriptive specifications of the functional, operational, performance or other characteristics required of </w:t>
            </w:r>
            <w:r>
              <w:rPr>
                <w:rFonts w:ascii="Arial" w:hAnsi="Arial" w:cs="Arial"/>
                <w:sz w:val="20"/>
                <w:szCs w:val="20"/>
              </w:rPr>
              <w:t>each</w:t>
            </w:r>
            <w:r w:rsidRPr="00E27CD2">
              <w:rPr>
                <w:rFonts w:ascii="Arial" w:hAnsi="Arial" w:cs="Arial"/>
                <w:sz w:val="20"/>
                <w:szCs w:val="20"/>
              </w:rPr>
              <w:t xml:space="preserve"> Asset </w:t>
            </w:r>
            <w:r>
              <w:rPr>
                <w:rFonts w:ascii="Arial" w:hAnsi="Arial" w:cs="Arial"/>
                <w:sz w:val="20"/>
                <w:szCs w:val="20"/>
              </w:rPr>
              <w:t xml:space="preserve">in </w:t>
            </w:r>
            <w:r w:rsidRPr="00DB1697">
              <w:rPr>
                <w:rFonts w:ascii="Arial" w:hAnsi="Arial" w:cs="Arial"/>
                <w:sz w:val="20"/>
                <w:szCs w:val="20"/>
              </w:rPr>
              <w:t>Schedule 2</w:t>
            </w:r>
            <w:r w:rsidRPr="00E27CD2">
              <w:rPr>
                <w:rFonts w:ascii="Arial" w:hAnsi="Arial" w:cs="Arial"/>
                <w:sz w:val="20"/>
                <w:szCs w:val="20"/>
              </w:rPr>
              <w:t>.</w:t>
            </w:r>
          </w:p>
        </w:tc>
      </w:tr>
      <w:tr w:rsidR="00D607DC" w:rsidRPr="002535FB" w:rsidTr="002535FB">
        <w:tc>
          <w:tcPr>
            <w:tcW w:w="3028" w:type="dxa"/>
          </w:tcPr>
          <w:p w:rsidR="00D607DC" w:rsidRPr="0055756C" w:rsidRDefault="00D607DC" w:rsidP="007B0E1E">
            <w:pPr>
              <w:tabs>
                <w:tab w:val="right" w:pos="2812"/>
              </w:tabs>
              <w:jc w:val="both"/>
              <w:rPr>
                <w:rFonts w:ascii="Arial" w:hAnsi="Arial" w:cs="Arial"/>
                <w:b/>
                <w:sz w:val="20"/>
                <w:szCs w:val="20"/>
              </w:rPr>
            </w:pPr>
            <w:r w:rsidRPr="0055756C">
              <w:rPr>
                <w:rFonts w:ascii="Arial" w:hAnsi="Arial" w:cs="Arial"/>
                <w:b/>
                <w:sz w:val="20"/>
                <w:szCs w:val="20"/>
              </w:rPr>
              <w:lastRenderedPageBreak/>
              <w:t>Statement of Departures</w:t>
            </w:r>
            <w:r w:rsidR="007B0E1E" w:rsidRPr="0055756C">
              <w:rPr>
                <w:rFonts w:ascii="Arial" w:hAnsi="Arial" w:cs="Arial"/>
                <w:b/>
                <w:sz w:val="20"/>
                <w:szCs w:val="20"/>
              </w:rPr>
              <w:tab/>
            </w:r>
          </w:p>
        </w:tc>
        <w:tc>
          <w:tcPr>
            <w:tcW w:w="5863" w:type="dxa"/>
          </w:tcPr>
          <w:p w:rsidR="00D607DC" w:rsidRPr="0055756C" w:rsidRDefault="00D607DC" w:rsidP="005C4694">
            <w:pPr>
              <w:spacing w:before="40" w:after="100"/>
              <w:jc w:val="both"/>
              <w:rPr>
                <w:rFonts w:ascii="Arial" w:hAnsi="Arial" w:cs="Arial"/>
                <w:sz w:val="20"/>
                <w:szCs w:val="20"/>
              </w:rPr>
            </w:pPr>
            <w:r w:rsidRPr="0055756C">
              <w:rPr>
                <w:rFonts w:ascii="Arial" w:hAnsi="Arial" w:cs="Arial"/>
                <w:sz w:val="20"/>
                <w:szCs w:val="20"/>
              </w:rPr>
              <w:t xml:space="preserve">means the departures from this Agreement as agreed between the Parties and set out in </w:t>
            </w:r>
            <w:r w:rsidR="005C4694" w:rsidRPr="0055756C">
              <w:rPr>
                <w:rFonts w:ascii="Arial" w:hAnsi="Arial" w:cs="Arial"/>
                <w:sz w:val="20"/>
                <w:szCs w:val="20"/>
              </w:rPr>
              <w:t xml:space="preserve">Part D </w:t>
            </w:r>
            <w:r w:rsidR="00E24D88" w:rsidRPr="0055756C">
              <w:rPr>
                <w:rFonts w:ascii="Arial" w:hAnsi="Arial" w:cs="Arial"/>
                <w:sz w:val="20"/>
                <w:szCs w:val="20"/>
              </w:rPr>
              <w:t>Section 3</w:t>
            </w:r>
            <w:r w:rsidR="0055756C" w:rsidRPr="0055756C">
              <w:rPr>
                <w:rFonts w:ascii="Arial" w:hAnsi="Arial" w:cs="Arial"/>
                <w:sz w:val="20"/>
                <w:szCs w:val="20"/>
              </w:rPr>
              <w:t>.1 and 3.4</w:t>
            </w:r>
            <w:r w:rsidR="00E24D88" w:rsidRPr="0055756C">
              <w:rPr>
                <w:rFonts w:ascii="Arial" w:hAnsi="Arial" w:cs="Arial"/>
                <w:sz w:val="20"/>
                <w:szCs w:val="20"/>
              </w:rPr>
              <w:t>.</w:t>
            </w:r>
          </w:p>
        </w:tc>
      </w:tr>
      <w:tr w:rsidR="00D607DC" w:rsidRPr="002535FB" w:rsidTr="002535FB">
        <w:tc>
          <w:tcPr>
            <w:tcW w:w="3028" w:type="dxa"/>
          </w:tcPr>
          <w:p w:rsidR="00D607DC" w:rsidRPr="00F01A7E" w:rsidRDefault="00D607DC" w:rsidP="00D23B9B">
            <w:pPr>
              <w:rPr>
                <w:rFonts w:ascii="Arial" w:hAnsi="Arial" w:cs="Arial"/>
                <w:b/>
                <w:sz w:val="20"/>
                <w:szCs w:val="20"/>
              </w:rPr>
            </w:pPr>
            <w:r>
              <w:rPr>
                <w:rFonts w:ascii="Arial" w:hAnsi="Arial" w:cs="Arial"/>
                <w:b/>
                <w:sz w:val="20"/>
                <w:szCs w:val="20"/>
              </w:rPr>
              <w:t xml:space="preserve">Sub-contractor Nominated </w:t>
            </w:r>
            <w:r w:rsidRPr="00F01A7E">
              <w:rPr>
                <w:rFonts w:ascii="Arial" w:hAnsi="Arial" w:cs="Arial"/>
                <w:b/>
                <w:sz w:val="20"/>
                <w:szCs w:val="20"/>
              </w:rPr>
              <w:t>Representative</w:t>
            </w:r>
          </w:p>
        </w:tc>
        <w:tc>
          <w:tcPr>
            <w:tcW w:w="5863" w:type="dxa"/>
          </w:tcPr>
          <w:p w:rsidR="00D607DC" w:rsidRPr="002535FB" w:rsidRDefault="00D607DC" w:rsidP="00370EE1">
            <w:pPr>
              <w:spacing w:before="40" w:after="100"/>
              <w:jc w:val="both"/>
              <w:rPr>
                <w:rFonts w:ascii="Arial" w:hAnsi="Arial" w:cs="Arial"/>
                <w:sz w:val="20"/>
                <w:szCs w:val="20"/>
              </w:rPr>
            </w:pPr>
            <w:r w:rsidRPr="00370EE1">
              <w:rPr>
                <w:rFonts w:ascii="Arial" w:hAnsi="Arial" w:cs="Arial"/>
                <w:sz w:val="20"/>
                <w:szCs w:val="20"/>
              </w:rPr>
              <w:t xml:space="preserve">means the person set out in </w:t>
            </w:r>
            <w:r w:rsidRPr="00DB1697">
              <w:rPr>
                <w:rFonts w:ascii="Arial" w:hAnsi="Arial" w:cs="Arial"/>
                <w:sz w:val="20"/>
                <w:szCs w:val="20"/>
              </w:rPr>
              <w:t>the Schedule 1</w:t>
            </w:r>
            <w:r w:rsidRPr="00370EE1">
              <w:rPr>
                <w:rFonts w:ascii="Arial" w:hAnsi="Arial" w:cs="Arial"/>
                <w:sz w:val="20"/>
                <w:szCs w:val="20"/>
              </w:rPr>
              <w:t xml:space="preserve"> or any replacement person notified in writing to the University of Melbourne</w:t>
            </w:r>
            <w:r>
              <w:rPr>
                <w:rFonts w:ascii="Arial" w:hAnsi="Arial" w:cs="Arial"/>
                <w:sz w:val="20"/>
                <w:szCs w:val="20"/>
              </w:rPr>
              <w:t>.</w:t>
            </w:r>
          </w:p>
        </w:tc>
      </w:tr>
      <w:tr w:rsidR="00D607DC" w:rsidRPr="002535FB" w:rsidTr="00145BFA">
        <w:tc>
          <w:tcPr>
            <w:tcW w:w="3028" w:type="dxa"/>
          </w:tcPr>
          <w:p w:rsidR="00D607DC" w:rsidRPr="002535FB" w:rsidRDefault="00D607DC" w:rsidP="00145BFA">
            <w:pPr>
              <w:jc w:val="both"/>
              <w:rPr>
                <w:rFonts w:ascii="Arial" w:hAnsi="Arial" w:cs="Arial"/>
                <w:b/>
                <w:sz w:val="20"/>
              </w:rPr>
            </w:pPr>
            <w:r>
              <w:rPr>
                <w:rFonts w:ascii="Arial" w:hAnsi="Arial" w:cs="Arial"/>
                <w:b/>
                <w:sz w:val="20"/>
              </w:rPr>
              <w:t>Support Services</w:t>
            </w:r>
          </w:p>
        </w:tc>
        <w:tc>
          <w:tcPr>
            <w:tcW w:w="5863" w:type="dxa"/>
          </w:tcPr>
          <w:p w:rsidR="00D607DC" w:rsidRPr="00370EE1" w:rsidRDefault="00D607DC" w:rsidP="00370EE1">
            <w:pPr>
              <w:spacing w:before="40" w:after="100"/>
              <w:jc w:val="both"/>
              <w:rPr>
                <w:rFonts w:ascii="Arial" w:hAnsi="Arial" w:cs="Arial"/>
                <w:sz w:val="20"/>
                <w:szCs w:val="20"/>
              </w:rPr>
            </w:pPr>
            <w:r w:rsidRPr="00370EE1">
              <w:rPr>
                <w:rFonts w:ascii="Arial" w:hAnsi="Arial" w:cs="Arial"/>
                <w:sz w:val="20"/>
                <w:szCs w:val="20"/>
              </w:rPr>
              <w:t xml:space="preserve">means any operational support, ongoing maintenance, User </w:t>
            </w:r>
            <w:r w:rsidRPr="00994E3E">
              <w:rPr>
                <w:rFonts w:ascii="Arial" w:hAnsi="Arial" w:cs="Arial"/>
                <w:sz w:val="20"/>
                <w:szCs w:val="20"/>
              </w:rPr>
              <w:t>technical</w:t>
            </w:r>
            <w:r w:rsidRPr="00370EE1">
              <w:rPr>
                <w:rFonts w:ascii="Arial" w:hAnsi="Arial" w:cs="Arial"/>
                <w:sz w:val="20"/>
                <w:szCs w:val="20"/>
              </w:rPr>
              <w:t xml:space="preserve"> support, engagement and outreach, other associated assistance and training relevant to the performance of the Assets to be provided by the Sub-contractor as part of its Co-investment contribution.</w:t>
            </w:r>
          </w:p>
        </w:tc>
      </w:tr>
      <w:tr w:rsidR="00D607DC" w:rsidRPr="002535FB" w:rsidTr="002535FB">
        <w:tc>
          <w:tcPr>
            <w:tcW w:w="3028" w:type="dxa"/>
          </w:tcPr>
          <w:p w:rsidR="00D607DC" w:rsidRPr="00F01A7E" w:rsidRDefault="00D607DC" w:rsidP="002535FB">
            <w:pPr>
              <w:jc w:val="both"/>
              <w:rPr>
                <w:rFonts w:ascii="Arial" w:hAnsi="Arial" w:cs="Arial"/>
                <w:sz w:val="20"/>
                <w:szCs w:val="20"/>
              </w:rPr>
            </w:pPr>
            <w:r w:rsidRPr="00F01A7E">
              <w:rPr>
                <w:rFonts w:ascii="Arial" w:hAnsi="Arial" w:cs="Arial"/>
                <w:b/>
                <w:sz w:val="20"/>
                <w:szCs w:val="20"/>
              </w:rPr>
              <w:t>Term</w:t>
            </w:r>
          </w:p>
        </w:tc>
        <w:tc>
          <w:tcPr>
            <w:tcW w:w="5863" w:type="dxa"/>
          </w:tcPr>
          <w:p w:rsidR="00D607DC" w:rsidRPr="00F01A7E" w:rsidRDefault="00D607DC" w:rsidP="00370EE1">
            <w:pPr>
              <w:spacing w:before="40" w:after="100"/>
              <w:jc w:val="both"/>
              <w:rPr>
                <w:rFonts w:ascii="Arial" w:hAnsi="Arial" w:cs="Arial"/>
                <w:sz w:val="20"/>
                <w:szCs w:val="20"/>
              </w:rPr>
            </w:pPr>
            <w:r w:rsidRPr="00370EE1">
              <w:rPr>
                <w:rFonts w:ascii="Arial" w:hAnsi="Arial" w:cs="Arial"/>
                <w:sz w:val="20"/>
                <w:szCs w:val="20"/>
              </w:rPr>
              <w:t>means the period specified in clause 3</w:t>
            </w:r>
            <w:r w:rsidRPr="00F01A7E">
              <w:rPr>
                <w:rFonts w:ascii="Arial" w:hAnsi="Arial" w:cs="Arial"/>
                <w:sz w:val="20"/>
                <w:szCs w:val="20"/>
              </w:rPr>
              <w:t>.</w:t>
            </w:r>
          </w:p>
        </w:tc>
      </w:tr>
      <w:tr w:rsidR="00D607DC" w:rsidRPr="002535FB" w:rsidTr="002535FB">
        <w:tc>
          <w:tcPr>
            <w:tcW w:w="3028" w:type="dxa"/>
          </w:tcPr>
          <w:p w:rsidR="00D607DC" w:rsidRPr="002535FB" w:rsidRDefault="00D607DC" w:rsidP="002535FB">
            <w:pPr>
              <w:jc w:val="both"/>
              <w:rPr>
                <w:rFonts w:ascii="Arial" w:hAnsi="Arial" w:cs="Arial"/>
                <w:sz w:val="20"/>
                <w:szCs w:val="20"/>
              </w:rPr>
            </w:pPr>
            <w:r w:rsidRPr="002535FB">
              <w:rPr>
                <w:rFonts w:ascii="Arial" w:hAnsi="Arial" w:cs="Arial"/>
                <w:b/>
                <w:sz w:val="20"/>
              </w:rPr>
              <w:t>Timetable</w:t>
            </w:r>
          </w:p>
        </w:tc>
        <w:tc>
          <w:tcPr>
            <w:tcW w:w="5863" w:type="dxa"/>
          </w:tcPr>
          <w:p w:rsidR="00D607DC" w:rsidRPr="002535FB" w:rsidRDefault="00D607DC" w:rsidP="00272107">
            <w:pPr>
              <w:spacing w:before="40" w:after="100"/>
              <w:jc w:val="both"/>
              <w:rPr>
                <w:rFonts w:ascii="Arial" w:hAnsi="Arial" w:cs="Arial"/>
                <w:sz w:val="20"/>
                <w:szCs w:val="20"/>
              </w:rPr>
            </w:pPr>
            <w:r w:rsidRPr="00370EE1">
              <w:rPr>
                <w:rFonts w:ascii="Arial" w:hAnsi="Arial" w:cs="Arial"/>
                <w:sz w:val="20"/>
                <w:szCs w:val="20"/>
              </w:rPr>
              <w:t xml:space="preserve">means </w:t>
            </w:r>
            <w:r w:rsidRPr="00994E3E">
              <w:rPr>
                <w:rFonts w:ascii="Arial" w:hAnsi="Arial" w:cs="Arial"/>
                <w:sz w:val="20"/>
                <w:szCs w:val="20"/>
              </w:rPr>
              <w:t>the</w:t>
            </w:r>
            <w:r w:rsidRPr="00370EE1">
              <w:rPr>
                <w:rFonts w:ascii="Arial" w:hAnsi="Arial" w:cs="Arial"/>
                <w:sz w:val="20"/>
                <w:szCs w:val="20"/>
              </w:rPr>
              <w:t xml:space="preserve"> timetable set out in </w:t>
            </w:r>
            <w:ins w:id="58" w:author="Author">
              <w:r w:rsidR="00272107">
                <w:rPr>
                  <w:rFonts w:ascii="Arial" w:hAnsi="Arial" w:cs="Arial"/>
                  <w:sz w:val="20"/>
                  <w:szCs w:val="20"/>
                </w:rPr>
                <w:t xml:space="preserve">Schedule 2 </w:t>
              </w:r>
            </w:ins>
            <w:del w:id="59" w:author="Author">
              <w:r w:rsidRPr="00370EE1" w:rsidDel="00272107">
                <w:rPr>
                  <w:rFonts w:ascii="Arial" w:hAnsi="Arial" w:cs="Arial"/>
                  <w:sz w:val="20"/>
                  <w:szCs w:val="20"/>
                </w:rPr>
                <w:delText xml:space="preserve">the Proposal </w:delText>
              </w:r>
            </w:del>
            <w:r w:rsidRPr="00370EE1">
              <w:rPr>
                <w:rFonts w:ascii="Arial" w:hAnsi="Arial" w:cs="Arial"/>
                <w:sz w:val="20"/>
                <w:szCs w:val="20"/>
              </w:rPr>
              <w:t>for the provision of the Assets to meet the timeline of the NeCTAR Project or such other time as agreed between the Parties.</w:t>
            </w:r>
          </w:p>
        </w:tc>
      </w:tr>
      <w:tr w:rsidR="00D607DC" w:rsidRPr="002535FB" w:rsidTr="002535FB">
        <w:tc>
          <w:tcPr>
            <w:tcW w:w="3028" w:type="dxa"/>
          </w:tcPr>
          <w:p w:rsidR="00D607DC" w:rsidRPr="002535FB" w:rsidRDefault="00D607DC" w:rsidP="00BD48AF">
            <w:pPr>
              <w:rPr>
                <w:rFonts w:ascii="Arial" w:hAnsi="Arial" w:cs="Arial"/>
                <w:sz w:val="20"/>
                <w:szCs w:val="20"/>
              </w:rPr>
            </w:pPr>
            <w:r w:rsidRPr="002535FB">
              <w:rPr>
                <w:rFonts w:ascii="Arial" w:hAnsi="Arial" w:cs="Arial"/>
                <w:b/>
                <w:sz w:val="20"/>
              </w:rPr>
              <w:t>University</w:t>
            </w:r>
            <w:r>
              <w:rPr>
                <w:rFonts w:ascii="Arial" w:hAnsi="Arial" w:cs="Arial"/>
                <w:b/>
                <w:sz w:val="20"/>
              </w:rPr>
              <w:t xml:space="preserve"> of Melbourne</w:t>
            </w:r>
            <w:r w:rsidRPr="002535FB">
              <w:rPr>
                <w:rFonts w:ascii="Arial" w:hAnsi="Arial" w:cs="Arial"/>
                <w:b/>
                <w:sz w:val="20"/>
              </w:rPr>
              <w:t xml:space="preserve"> Nominated Representative</w:t>
            </w:r>
          </w:p>
        </w:tc>
        <w:tc>
          <w:tcPr>
            <w:tcW w:w="5863" w:type="dxa"/>
          </w:tcPr>
          <w:p w:rsidR="00D607DC" w:rsidRPr="002535FB" w:rsidRDefault="00D607DC" w:rsidP="00370EE1">
            <w:pPr>
              <w:spacing w:before="40" w:after="100"/>
              <w:jc w:val="both"/>
              <w:rPr>
                <w:rFonts w:ascii="Arial" w:hAnsi="Arial" w:cs="Arial"/>
                <w:sz w:val="20"/>
                <w:szCs w:val="20"/>
              </w:rPr>
            </w:pPr>
            <w:r w:rsidRPr="00370EE1">
              <w:rPr>
                <w:rFonts w:ascii="Arial" w:hAnsi="Arial" w:cs="Arial"/>
                <w:sz w:val="20"/>
                <w:szCs w:val="20"/>
              </w:rPr>
              <w:t xml:space="preserve">means </w:t>
            </w:r>
            <w:r w:rsidRPr="00994E3E">
              <w:rPr>
                <w:rFonts w:ascii="Arial" w:hAnsi="Arial" w:cs="Arial"/>
                <w:sz w:val="20"/>
                <w:szCs w:val="20"/>
              </w:rPr>
              <w:t>the</w:t>
            </w:r>
            <w:r w:rsidRPr="00370EE1">
              <w:rPr>
                <w:rFonts w:ascii="Arial" w:hAnsi="Arial" w:cs="Arial"/>
                <w:sz w:val="20"/>
                <w:szCs w:val="20"/>
              </w:rPr>
              <w:t xml:space="preserve"> person set out in </w:t>
            </w:r>
            <w:r w:rsidRPr="00DB1697">
              <w:rPr>
                <w:rFonts w:ascii="Arial" w:hAnsi="Arial" w:cs="Arial"/>
                <w:sz w:val="20"/>
                <w:szCs w:val="20"/>
              </w:rPr>
              <w:t>Schedule 1 or any replacement person notified in writing to the Sub-contractor</w:t>
            </w:r>
            <w:r w:rsidRPr="00370EE1">
              <w:rPr>
                <w:rFonts w:ascii="Arial" w:hAnsi="Arial" w:cs="Arial"/>
                <w:sz w:val="20"/>
                <w:szCs w:val="20"/>
              </w:rPr>
              <w:t>.</w:t>
            </w:r>
          </w:p>
        </w:tc>
      </w:tr>
      <w:tr w:rsidR="00D607DC" w:rsidRPr="002535FB" w:rsidTr="003432EE">
        <w:tc>
          <w:tcPr>
            <w:tcW w:w="3028" w:type="dxa"/>
          </w:tcPr>
          <w:p w:rsidR="00D607DC" w:rsidRPr="002535FB" w:rsidRDefault="00D607DC" w:rsidP="003432EE">
            <w:pPr>
              <w:jc w:val="both"/>
              <w:rPr>
                <w:rFonts w:ascii="Arial" w:hAnsi="Arial" w:cs="Arial"/>
                <w:b/>
                <w:sz w:val="20"/>
              </w:rPr>
            </w:pPr>
            <w:r>
              <w:rPr>
                <w:rFonts w:ascii="Arial" w:hAnsi="Arial" w:cs="Arial"/>
                <w:b/>
                <w:sz w:val="20"/>
              </w:rPr>
              <w:t>User</w:t>
            </w:r>
          </w:p>
        </w:tc>
        <w:tc>
          <w:tcPr>
            <w:tcW w:w="5863" w:type="dxa"/>
          </w:tcPr>
          <w:p w:rsidR="00D607DC" w:rsidRPr="00370EE1" w:rsidRDefault="00D607DC" w:rsidP="005B7174">
            <w:pPr>
              <w:spacing w:before="40" w:after="100"/>
              <w:jc w:val="both"/>
              <w:rPr>
                <w:rFonts w:ascii="Arial" w:hAnsi="Arial" w:cs="Arial"/>
                <w:sz w:val="20"/>
                <w:szCs w:val="20"/>
              </w:rPr>
            </w:pPr>
            <w:r w:rsidRPr="00370EE1">
              <w:rPr>
                <w:rFonts w:ascii="Arial" w:hAnsi="Arial" w:cs="Arial"/>
                <w:sz w:val="20"/>
                <w:szCs w:val="20"/>
              </w:rPr>
              <w:t xml:space="preserve">means a person (including but not limited to the </w:t>
            </w:r>
            <w:r w:rsidRPr="00994E3E">
              <w:rPr>
                <w:rFonts w:ascii="Arial" w:hAnsi="Arial" w:cs="Arial"/>
                <w:sz w:val="20"/>
                <w:szCs w:val="20"/>
              </w:rPr>
              <w:t>Commonwealth</w:t>
            </w:r>
            <w:r w:rsidRPr="00370EE1">
              <w:rPr>
                <w:rFonts w:ascii="Arial" w:hAnsi="Arial" w:cs="Arial"/>
                <w:sz w:val="20"/>
                <w:szCs w:val="20"/>
              </w:rPr>
              <w:t xml:space="preserve"> and the University of Melbourne) entitled to use or access the Assets.</w:t>
            </w:r>
          </w:p>
        </w:tc>
      </w:tr>
    </w:tbl>
    <w:p w:rsidR="00274C21" w:rsidRPr="00274C21" w:rsidRDefault="00F4007C" w:rsidP="00E137FD">
      <w:pPr>
        <w:spacing w:before="400"/>
        <w:ind w:left="720" w:hanging="720"/>
        <w:jc w:val="both"/>
        <w:rPr>
          <w:rFonts w:ascii="Arial" w:hAnsi="Arial" w:cs="Arial"/>
          <w:b/>
          <w:sz w:val="20"/>
        </w:rPr>
      </w:pPr>
      <w:r w:rsidRPr="00274C21">
        <w:rPr>
          <w:rFonts w:ascii="Arial" w:hAnsi="Arial" w:cs="Arial"/>
          <w:b/>
          <w:sz w:val="20"/>
        </w:rPr>
        <w:t>1.2</w:t>
      </w:r>
      <w:r w:rsidRPr="00274C21">
        <w:rPr>
          <w:rFonts w:ascii="Arial" w:hAnsi="Arial" w:cs="Arial"/>
          <w:b/>
          <w:sz w:val="20"/>
        </w:rPr>
        <w:tab/>
      </w:r>
      <w:r w:rsidR="00274C21" w:rsidRPr="00274C21">
        <w:rPr>
          <w:rFonts w:ascii="Arial" w:hAnsi="Arial" w:cs="Arial"/>
          <w:b/>
          <w:sz w:val="20"/>
        </w:rPr>
        <w:t>Construction</w:t>
      </w:r>
    </w:p>
    <w:p w:rsidR="00F4007C" w:rsidRPr="00850AE9" w:rsidRDefault="00F4007C" w:rsidP="00F4007C">
      <w:pPr>
        <w:ind w:left="720" w:hanging="720"/>
        <w:jc w:val="both"/>
        <w:rPr>
          <w:rFonts w:ascii="Arial" w:hAnsi="Arial" w:cs="Arial"/>
          <w:sz w:val="20"/>
        </w:rPr>
      </w:pPr>
      <w:r w:rsidRPr="00850AE9">
        <w:rPr>
          <w:rFonts w:ascii="Arial" w:hAnsi="Arial" w:cs="Arial"/>
          <w:sz w:val="20"/>
        </w:rPr>
        <w:t>In this Agreement, the following rules apply except where the context requires otherwise:</w:t>
      </w:r>
    </w:p>
    <w:p w:rsidR="00F4007C" w:rsidRPr="00850AE9" w:rsidRDefault="00F4007C" w:rsidP="00140E82">
      <w:pPr>
        <w:numPr>
          <w:ilvl w:val="0"/>
          <w:numId w:val="27"/>
        </w:numPr>
        <w:tabs>
          <w:tab w:val="clear" w:pos="1080"/>
        </w:tabs>
        <w:ind w:left="1440" w:hanging="720"/>
        <w:jc w:val="both"/>
        <w:rPr>
          <w:rFonts w:ascii="Arial" w:hAnsi="Arial" w:cs="Arial"/>
          <w:sz w:val="20"/>
        </w:rPr>
      </w:pPr>
      <w:r w:rsidRPr="00850AE9">
        <w:rPr>
          <w:rFonts w:ascii="Arial" w:hAnsi="Arial" w:cs="Arial"/>
          <w:sz w:val="20"/>
        </w:rPr>
        <w:t>the singular includes the plural and conversely;</w:t>
      </w:r>
    </w:p>
    <w:p w:rsidR="00F4007C" w:rsidRPr="00850AE9" w:rsidRDefault="00F4007C" w:rsidP="00140E82">
      <w:pPr>
        <w:numPr>
          <w:ilvl w:val="0"/>
          <w:numId w:val="27"/>
        </w:numPr>
        <w:tabs>
          <w:tab w:val="clear" w:pos="1080"/>
        </w:tabs>
        <w:ind w:left="1440" w:hanging="720"/>
        <w:jc w:val="both"/>
        <w:rPr>
          <w:rFonts w:ascii="Arial" w:hAnsi="Arial" w:cs="Arial"/>
          <w:sz w:val="20"/>
        </w:rPr>
      </w:pPr>
      <w:r w:rsidRPr="00850AE9">
        <w:rPr>
          <w:rFonts w:ascii="Arial" w:hAnsi="Arial" w:cs="Arial"/>
          <w:sz w:val="20"/>
        </w:rPr>
        <w:t xml:space="preserve">if a word </w:t>
      </w:r>
      <w:del w:id="60" w:author="Author">
        <w:r w:rsidRPr="00850AE9" w:rsidDel="00272107">
          <w:rPr>
            <w:rFonts w:ascii="Arial" w:hAnsi="Arial" w:cs="Arial"/>
            <w:sz w:val="20"/>
          </w:rPr>
          <w:delText xml:space="preserve">of </w:delText>
        </w:r>
      </w:del>
      <w:ins w:id="61" w:author="Author">
        <w:r w:rsidR="00272107" w:rsidRPr="00850AE9">
          <w:rPr>
            <w:rFonts w:ascii="Arial" w:hAnsi="Arial" w:cs="Arial"/>
            <w:sz w:val="20"/>
          </w:rPr>
          <w:t>o</w:t>
        </w:r>
        <w:r w:rsidR="00272107">
          <w:rPr>
            <w:rFonts w:ascii="Arial" w:hAnsi="Arial" w:cs="Arial"/>
            <w:sz w:val="20"/>
          </w:rPr>
          <w:t>r</w:t>
        </w:r>
        <w:r w:rsidR="00272107" w:rsidRPr="00850AE9">
          <w:rPr>
            <w:rFonts w:ascii="Arial" w:hAnsi="Arial" w:cs="Arial"/>
            <w:sz w:val="20"/>
          </w:rPr>
          <w:t xml:space="preserve"> </w:t>
        </w:r>
      </w:ins>
      <w:r w:rsidRPr="00850AE9">
        <w:rPr>
          <w:rFonts w:ascii="Arial" w:hAnsi="Arial" w:cs="Arial"/>
          <w:sz w:val="20"/>
        </w:rPr>
        <w:t>ph</w:t>
      </w:r>
      <w:ins w:id="62" w:author="Author">
        <w:r w:rsidR="00272107">
          <w:rPr>
            <w:rFonts w:ascii="Arial" w:hAnsi="Arial" w:cs="Arial"/>
            <w:sz w:val="20"/>
          </w:rPr>
          <w:t>r</w:t>
        </w:r>
      </w:ins>
      <w:r w:rsidRPr="00850AE9">
        <w:rPr>
          <w:rFonts w:ascii="Arial" w:hAnsi="Arial" w:cs="Arial"/>
          <w:sz w:val="20"/>
        </w:rPr>
        <w:t>ase</w:t>
      </w:r>
      <w:r w:rsidR="00CD5F62">
        <w:rPr>
          <w:rFonts w:ascii="Arial" w:hAnsi="Arial" w:cs="Arial"/>
          <w:sz w:val="20"/>
        </w:rPr>
        <w:t xml:space="preserve"> is defined, its other </w:t>
      </w:r>
      <w:r w:rsidRPr="00850AE9">
        <w:rPr>
          <w:rFonts w:ascii="Arial" w:hAnsi="Arial" w:cs="Arial"/>
          <w:sz w:val="20"/>
        </w:rPr>
        <w:t>grammatical forms have a corresponding meaning;</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clause, paragraph, schedule or annexure is a reference to a clause or paragraph of, or schedule or annexure to, this Agreement, and a reference to this Agreement inclu</w:t>
      </w:r>
      <w:r w:rsidR="00CD5F62">
        <w:rPr>
          <w:rFonts w:ascii="Arial" w:hAnsi="Arial" w:cs="Arial"/>
          <w:sz w:val="20"/>
        </w:rPr>
        <w:t>des any schedule or annexure;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document or instrument includes the document or instrument as novated, altered, supplemented or replaced from time to time;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writing includes a facsimile transmission</w:t>
      </w:r>
      <w:r w:rsidR="00A82DFE">
        <w:rPr>
          <w:rFonts w:ascii="Arial" w:hAnsi="Arial" w:cs="Arial"/>
          <w:sz w:val="20"/>
        </w:rPr>
        <w:t>, an email receipt</w:t>
      </w:r>
      <w:r w:rsidRPr="00850AE9">
        <w:rPr>
          <w:rFonts w:ascii="Arial" w:hAnsi="Arial" w:cs="Arial"/>
          <w:sz w:val="20"/>
        </w:rPr>
        <w:t xml:space="preserve"> and any means of reproducing words in a tangibl</w:t>
      </w:r>
      <w:r w:rsidR="00CD5F62">
        <w:rPr>
          <w:rFonts w:ascii="Arial" w:hAnsi="Arial" w:cs="Arial"/>
          <w:sz w:val="20"/>
        </w:rPr>
        <w:t>e and permanently visible form;</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$A, dollar or $ is to Australian currency;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time is to Melbourne, Australia time;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 xml:space="preserve">a reference to the </w:t>
      </w:r>
      <w:r w:rsidR="00366917">
        <w:rPr>
          <w:rFonts w:ascii="Arial" w:hAnsi="Arial" w:cs="Arial"/>
          <w:sz w:val="20"/>
        </w:rPr>
        <w:t>Sub-contractor</w:t>
      </w:r>
      <w:r w:rsidRPr="00850AE9">
        <w:rPr>
          <w:rFonts w:ascii="Arial" w:hAnsi="Arial" w:cs="Arial"/>
          <w:sz w:val="20"/>
        </w:rPr>
        <w:t xml:space="preserve"> includes, where the context so admits, its employees, agents and authorised sub-contractors;</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person includes a natural person, partnership, body corporate, association, governmental or local autho</w:t>
      </w:r>
      <w:r w:rsidR="00CD5F62">
        <w:rPr>
          <w:rFonts w:ascii="Arial" w:hAnsi="Arial" w:cs="Arial"/>
          <w:sz w:val="20"/>
        </w:rPr>
        <w:t>rity or agency or other entity;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statute, ordinance, code or other law includes regulations and other instruments under it and</w:t>
      </w:r>
      <w:r w:rsidR="00CD5F62">
        <w:rPr>
          <w:rFonts w:ascii="Arial" w:hAnsi="Arial" w:cs="Arial"/>
          <w:sz w:val="20"/>
        </w:rPr>
        <w:t xml:space="preserve"> consolidations, amendments, re-</w:t>
      </w:r>
      <w:r w:rsidRPr="00850AE9">
        <w:rPr>
          <w:rFonts w:ascii="Arial" w:hAnsi="Arial" w:cs="Arial"/>
          <w:sz w:val="20"/>
        </w:rPr>
        <w:t>enactments or replacements of any of them;</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lastRenderedPageBreak/>
        <w:t>the meaning of general words is not limited by specific examples introduced by including, for example or similar expressions;</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any agreement, representation, warranty or indemnity by two or more parties (including where two or more persons are included in the same defined term) bi</w:t>
      </w:r>
      <w:r w:rsidR="00CD5F62">
        <w:rPr>
          <w:rFonts w:ascii="Arial" w:hAnsi="Arial" w:cs="Arial"/>
          <w:sz w:val="20"/>
        </w:rPr>
        <w:t>nds them jointly and severally;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any agreement, representation, warranty or indemnity in favour of two or more parties (including where two or more persons are included in the same defined term) is for the benefit</w:t>
      </w:r>
      <w:r w:rsidR="00CD5F62">
        <w:rPr>
          <w:rFonts w:ascii="Arial" w:hAnsi="Arial" w:cs="Arial"/>
          <w:sz w:val="20"/>
        </w:rPr>
        <w:t xml:space="preserve"> of them jointly and severally;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if a day on or by which an obligation must be performed or an event must occur is not a Business Day, the obligation must be performed or the event must occur on or by the next Business Day; and</w:t>
      </w:r>
    </w:p>
    <w:p w:rsidR="00F4007C" w:rsidRDefault="00F4007C" w:rsidP="00140E82">
      <w:pPr>
        <w:numPr>
          <w:ilvl w:val="0"/>
          <w:numId w:val="27"/>
        </w:numPr>
        <w:tabs>
          <w:tab w:val="clear" w:pos="1080"/>
        </w:tabs>
        <w:ind w:left="1372" w:hanging="652"/>
        <w:jc w:val="both"/>
        <w:rPr>
          <w:rFonts w:ascii="Arial" w:hAnsi="Arial" w:cs="Arial"/>
          <w:sz w:val="20"/>
        </w:rPr>
      </w:pPr>
      <w:del w:id="63" w:author="Author">
        <w:r w:rsidRPr="00850AE9" w:rsidDel="00272107">
          <w:rPr>
            <w:rFonts w:ascii="Arial" w:hAnsi="Arial" w:cs="Arial"/>
            <w:sz w:val="20"/>
          </w:rPr>
          <w:delText xml:space="preserve">Headings </w:delText>
        </w:r>
      </w:del>
      <w:ins w:id="64" w:author="Author">
        <w:r w:rsidR="00272107">
          <w:rPr>
            <w:rFonts w:ascii="Arial" w:hAnsi="Arial" w:cs="Arial"/>
            <w:sz w:val="20"/>
          </w:rPr>
          <w:t>h</w:t>
        </w:r>
        <w:r w:rsidR="00272107" w:rsidRPr="00850AE9">
          <w:rPr>
            <w:rFonts w:ascii="Arial" w:hAnsi="Arial" w:cs="Arial"/>
            <w:sz w:val="20"/>
          </w:rPr>
          <w:t xml:space="preserve">eadings </w:t>
        </w:r>
      </w:ins>
      <w:r w:rsidRPr="00850AE9">
        <w:rPr>
          <w:rFonts w:ascii="Arial" w:hAnsi="Arial" w:cs="Arial"/>
          <w:sz w:val="20"/>
        </w:rPr>
        <w:t>are for ease of reference only and do not affect interpretation.</w:t>
      </w:r>
    </w:p>
    <w:p w:rsidR="00272107" w:rsidRPr="005C59A8" w:rsidRDefault="00272107" w:rsidP="00272107">
      <w:pPr>
        <w:ind w:left="720" w:hanging="720"/>
        <w:jc w:val="both"/>
        <w:rPr>
          <w:ins w:id="65" w:author="Author"/>
          <w:rFonts w:ascii="Arial" w:hAnsi="Arial" w:cs="Arial"/>
          <w:sz w:val="20"/>
        </w:rPr>
      </w:pPr>
      <w:ins w:id="66" w:author="Author">
        <w:r w:rsidRPr="005C59A8">
          <w:rPr>
            <w:rFonts w:ascii="Arial" w:hAnsi="Arial" w:cs="Arial"/>
            <w:sz w:val="20"/>
          </w:rPr>
          <w:t xml:space="preserve">In the event of any inconsistency, the documents will be read in the following order of precedence: </w:t>
        </w:r>
      </w:ins>
    </w:p>
    <w:p w:rsidR="00272107" w:rsidRPr="005C59A8" w:rsidRDefault="00272107" w:rsidP="008D4916">
      <w:pPr>
        <w:numPr>
          <w:ilvl w:val="0"/>
          <w:numId w:val="70"/>
        </w:numPr>
        <w:jc w:val="both"/>
        <w:rPr>
          <w:ins w:id="67" w:author="Author"/>
          <w:rFonts w:ascii="Arial" w:hAnsi="Arial" w:cs="Arial"/>
          <w:sz w:val="20"/>
        </w:rPr>
      </w:pPr>
      <w:ins w:id="68" w:author="Author">
        <w:r w:rsidRPr="005C59A8">
          <w:rPr>
            <w:rFonts w:ascii="Arial" w:hAnsi="Arial" w:cs="Arial"/>
            <w:sz w:val="20"/>
          </w:rPr>
          <w:t xml:space="preserve">A </w:t>
        </w:r>
        <w:r>
          <w:rPr>
            <w:rFonts w:ascii="Arial" w:hAnsi="Arial" w:cs="Arial"/>
            <w:sz w:val="20"/>
          </w:rPr>
          <w:t>Request for Change;</w:t>
        </w:r>
        <w:r w:rsidRPr="005C59A8">
          <w:rPr>
            <w:rFonts w:ascii="Arial" w:hAnsi="Arial" w:cs="Arial"/>
            <w:sz w:val="20"/>
          </w:rPr>
          <w:t xml:space="preserve"> </w:t>
        </w:r>
      </w:ins>
    </w:p>
    <w:p w:rsidR="00272107" w:rsidRPr="005C59A8" w:rsidRDefault="00272107" w:rsidP="008D4916">
      <w:pPr>
        <w:numPr>
          <w:ilvl w:val="0"/>
          <w:numId w:val="70"/>
        </w:numPr>
        <w:jc w:val="both"/>
        <w:rPr>
          <w:ins w:id="69" w:author="Author"/>
          <w:rFonts w:ascii="Arial" w:hAnsi="Arial" w:cs="Arial"/>
          <w:sz w:val="20"/>
        </w:rPr>
      </w:pPr>
      <w:ins w:id="70" w:author="Author">
        <w:r w:rsidRPr="005C59A8">
          <w:rPr>
            <w:rFonts w:ascii="Arial" w:hAnsi="Arial" w:cs="Arial"/>
            <w:sz w:val="20"/>
          </w:rPr>
          <w:t xml:space="preserve">this Agreement; </w:t>
        </w:r>
      </w:ins>
    </w:p>
    <w:p w:rsidR="00272107" w:rsidRDefault="00272107" w:rsidP="008D4916">
      <w:pPr>
        <w:numPr>
          <w:ilvl w:val="0"/>
          <w:numId w:val="70"/>
        </w:numPr>
        <w:jc w:val="both"/>
        <w:rPr>
          <w:ins w:id="71" w:author="Author"/>
          <w:rFonts w:ascii="Arial" w:hAnsi="Arial" w:cs="Arial"/>
          <w:sz w:val="20"/>
        </w:rPr>
      </w:pPr>
      <w:ins w:id="72" w:author="Author">
        <w:r>
          <w:rPr>
            <w:rFonts w:ascii="Arial" w:hAnsi="Arial" w:cs="Arial"/>
            <w:sz w:val="20"/>
          </w:rPr>
          <w:t>Schedule 2</w:t>
        </w:r>
        <w:r w:rsidRPr="005C59A8">
          <w:rPr>
            <w:rFonts w:ascii="Arial" w:hAnsi="Arial" w:cs="Arial"/>
            <w:sz w:val="20"/>
          </w:rPr>
          <w:t xml:space="preserve">; </w:t>
        </w:r>
      </w:ins>
    </w:p>
    <w:p w:rsidR="00272107" w:rsidRPr="005C59A8" w:rsidRDefault="00272107" w:rsidP="008D4916">
      <w:pPr>
        <w:numPr>
          <w:ilvl w:val="0"/>
          <w:numId w:val="70"/>
        </w:numPr>
        <w:jc w:val="both"/>
        <w:rPr>
          <w:ins w:id="73" w:author="Author"/>
          <w:rFonts w:ascii="Arial" w:hAnsi="Arial" w:cs="Arial"/>
          <w:sz w:val="20"/>
        </w:rPr>
      </w:pPr>
      <w:ins w:id="74" w:author="Author">
        <w:r>
          <w:rPr>
            <w:rFonts w:ascii="Arial" w:hAnsi="Arial" w:cs="Arial"/>
            <w:sz w:val="20"/>
          </w:rPr>
          <w:t>the Proposal</w:t>
        </w:r>
        <w:r w:rsidR="001E60BB">
          <w:rPr>
            <w:rFonts w:ascii="Arial" w:hAnsi="Arial" w:cs="Arial"/>
            <w:sz w:val="20"/>
          </w:rPr>
          <w:t xml:space="preserve"> in Attachment 1</w:t>
        </w:r>
        <w:r>
          <w:rPr>
            <w:rFonts w:ascii="Arial" w:hAnsi="Arial" w:cs="Arial"/>
            <w:sz w:val="20"/>
          </w:rPr>
          <w:t>;</w:t>
        </w:r>
      </w:ins>
    </w:p>
    <w:p w:rsidR="00272107" w:rsidRDefault="00272107" w:rsidP="008D4916">
      <w:pPr>
        <w:numPr>
          <w:ilvl w:val="0"/>
          <w:numId w:val="70"/>
        </w:numPr>
        <w:jc w:val="both"/>
        <w:rPr>
          <w:ins w:id="75" w:author="Author"/>
          <w:rFonts w:ascii="Arial" w:hAnsi="Arial" w:cs="Arial"/>
          <w:sz w:val="20"/>
        </w:rPr>
      </w:pPr>
      <w:ins w:id="76" w:author="Author">
        <w:r w:rsidRPr="005C59A8">
          <w:rPr>
            <w:rFonts w:ascii="Arial" w:hAnsi="Arial" w:cs="Arial"/>
            <w:sz w:val="20"/>
          </w:rPr>
          <w:t>the remaining Schedules</w:t>
        </w:r>
        <w:r>
          <w:rPr>
            <w:rFonts w:ascii="Arial" w:hAnsi="Arial" w:cs="Arial"/>
            <w:sz w:val="20"/>
          </w:rPr>
          <w:t>;</w:t>
        </w:r>
      </w:ins>
    </w:p>
    <w:p w:rsidR="00272107" w:rsidRPr="00D35EF8" w:rsidRDefault="00272107" w:rsidP="008D4916">
      <w:pPr>
        <w:numPr>
          <w:ilvl w:val="0"/>
          <w:numId w:val="70"/>
        </w:numPr>
        <w:jc w:val="both"/>
        <w:rPr>
          <w:ins w:id="77" w:author="Author"/>
          <w:rFonts w:ascii="Arial" w:hAnsi="Arial" w:cs="Arial"/>
          <w:sz w:val="20"/>
        </w:rPr>
      </w:pPr>
      <w:ins w:id="78" w:author="Author">
        <w:r w:rsidRPr="005C59A8">
          <w:rPr>
            <w:rFonts w:ascii="Arial" w:hAnsi="Arial" w:cs="Arial"/>
            <w:sz w:val="20"/>
          </w:rPr>
          <w:t>attachments to this Agreement</w:t>
        </w:r>
        <w:r>
          <w:rPr>
            <w:rFonts w:ascii="Arial" w:hAnsi="Arial" w:cs="Arial"/>
            <w:sz w:val="20"/>
          </w:rPr>
          <w:t xml:space="preserve"> and any other supporting d</w:t>
        </w:r>
        <w:r w:rsidRPr="005C59A8">
          <w:rPr>
            <w:rFonts w:ascii="Arial" w:hAnsi="Arial" w:cs="Arial"/>
            <w:sz w:val="20"/>
          </w:rPr>
          <w:t>ocumentation</w:t>
        </w:r>
        <w:r w:rsidRPr="00D35EF8">
          <w:rPr>
            <w:rFonts w:ascii="Arial" w:hAnsi="Arial" w:cs="Arial"/>
            <w:sz w:val="20"/>
          </w:rPr>
          <w:t>.</w:t>
        </w:r>
      </w:ins>
    </w:p>
    <w:p w:rsidR="00272107" w:rsidRPr="00850AE9" w:rsidRDefault="00272107" w:rsidP="00272107">
      <w:pPr>
        <w:jc w:val="both"/>
        <w:rPr>
          <w:rFonts w:ascii="Arial" w:hAnsi="Arial" w:cs="Arial"/>
          <w:sz w:val="20"/>
        </w:rPr>
      </w:pPr>
    </w:p>
    <w:p w:rsidR="001B2DAE" w:rsidRPr="008D58B1" w:rsidRDefault="006E3C20" w:rsidP="00C314AB">
      <w:pPr>
        <w:pStyle w:val="MELegal1"/>
        <w:jc w:val="both"/>
        <w:rPr>
          <w:rFonts w:ascii="Arial Bold" w:hAnsi="Arial Bold" w:cs="Arial"/>
          <w:b w:val="0"/>
          <w:bCs/>
          <w:iCs/>
          <w:spacing w:val="0"/>
          <w:w w:val="100"/>
          <w:sz w:val="26"/>
          <w:szCs w:val="26"/>
        </w:rPr>
      </w:pPr>
      <w:bookmarkStart w:id="79" w:name="_Toc316983923"/>
      <w:bookmarkStart w:id="80" w:name="_Ref215908935"/>
      <w:r w:rsidRPr="008D58B1">
        <w:rPr>
          <w:rFonts w:ascii="Arial Bold" w:hAnsi="Arial Bold" w:cs="Arial"/>
          <w:b w:val="0"/>
          <w:bCs/>
          <w:iCs/>
          <w:spacing w:val="0"/>
          <w:w w:val="100"/>
          <w:sz w:val="26"/>
          <w:szCs w:val="26"/>
        </w:rPr>
        <w:t>APPOINTMENT</w:t>
      </w:r>
      <w:bookmarkEnd w:id="79"/>
    </w:p>
    <w:p w:rsidR="001B2DAE" w:rsidRPr="008D58B1" w:rsidRDefault="001B2DAE" w:rsidP="001B2DAE">
      <w:pPr>
        <w:rPr>
          <w:rFonts w:ascii="Arial" w:hAnsi="Arial" w:cs="Arial"/>
          <w:b/>
        </w:rPr>
      </w:pPr>
      <w:r w:rsidRPr="008D58B1">
        <w:rPr>
          <w:rFonts w:ascii="Arial" w:hAnsi="Arial" w:cs="Arial"/>
          <w:b/>
        </w:rPr>
        <w:t>2.1</w:t>
      </w:r>
      <w:r w:rsidRPr="008D58B1">
        <w:rPr>
          <w:rFonts w:ascii="Arial" w:hAnsi="Arial" w:cs="Arial"/>
          <w:b/>
        </w:rPr>
        <w:tab/>
      </w:r>
      <w:r w:rsidR="006E3C20" w:rsidRPr="008D58B1">
        <w:rPr>
          <w:rFonts w:ascii="Arial" w:hAnsi="Arial" w:cs="Arial"/>
          <w:b/>
        </w:rPr>
        <w:t xml:space="preserve">Appointment </w:t>
      </w:r>
      <w:r w:rsidR="00065DA1" w:rsidRPr="008D58B1">
        <w:rPr>
          <w:rFonts w:ascii="Arial" w:hAnsi="Arial" w:cs="Arial"/>
          <w:b/>
        </w:rPr>
        <w:t>as Sub-contractor</w:t>
      </w:r>
      <w:r w:rsidR="0014014B" w:rsidRPr="008D58B1">
        <w:rPr>
          <w:rFonts w:ascii="Arial" w:hAnsi="Arial" w:cs="Arial"/>
          <w:b/>
        </w:rPr>
        <w:t xml:space="preserve"> </w:t>
      </w:r>
      <w:r w:rsidR="00991C2B">
        <w:rPr>
          <w:rFonts w:ascii="Arial" w:hAnsi="Arial" w:cs="Arial"/>
          <w:b/>
        </w:rPr>
        <w:t>to NeCTAR Project</w:t>
      </w:r>
    </w:p>
    <w:p w:rsidR="006E3C20" w:rsidRDefault="006E3C20" w:rsidP="0098610C">
      <w:pPr>
        <w:ind w:left="675"/>
        <w:jc w:val="both"/>
        <w:rPr>
          <w:rFonts w:ascii="Arial" w:hAnsi="Arial" w:cs="Arial"/>
          <w:sz w:val="20"/>
          <w:szCs w:val="20"/>
        </w:rPr>
      </w:pPr>
      <w:r>
        <w:rPr>
          <w:rFonts w:ascii="Arial" w:hAnsi="Arial" w:cs="Arial"/>
          <w:sz w:val="20"/>
          <w:szCs w:val="20"/>
        </w:rPr>
        <w:t xml:space="preserve">The University </w:t>
      </w:r>
      <w:r w:rsidR="00E32A6A">
        <w:rPr>
          <w:rFonts w:ascii="Arial" w:hAnsi="Arial" w:cs="Arial"/>
          <w:sz w:val="20"/>
          <w:szCs w:val="20"/>
        </w:rPr>
        <w:t xml:space="preserve">of Melbourne </w:t>
      </w:r>
      <w:r>
        <w:rPr>
          <w:rFonts w:ascii="Arial" w:hAnsi="Arial" w:cs="Arial"/>
          <w:sz w:val="20"/>
          <w:szCs w:val="20"/>
        </w:rPr>
        <w:t xml:space="preserve">appoints the Sub-contractor to perform the NeCTAR </w:t>
      </w:r>
      <w:r w:rsidR="00ED52FF">
        <w:rPr>
          <w:rFonts w:ascii="Arial" w:hAnsi="Arial" w:cs="Arial"/>
          <w:sz w:val="20"/>
          <w:szCs w:val="20"/>
        </w:rPr>
        <w:t>Sub-</w:t>
      </w:r>
      <w:r w:rsidR="00BA1A01">
        <w:rPr>
          <w:rFonts w:ascii="Arial" w:hAnsi="Arial" w:cs="Arial"/>
          <w:sz w:val="20"/>
          <w:szCs w:val="20"/>
        </w:rPr>
        <w:t>P</w:t>
      </w:r>
      <w:r>
        <w:rPr>
          <w:rFonts w:ascii="Arial" w:hAnsi="Arial" w:cs="Arial"/>
          <w:sz w:val="20"/>
          <w:szCs w:val="20"/>
        </w:rPr>
        <w:t xml:space="preserve">roject on the terms of this Agreement. The appointment is to </w:t>
      </w:r>
      <w:r w:rsidR="00E14E0A">
        <w:rPr>
          <w:rFonts w:ascii="Arial" w:hAnsi="Arial" w:cs="Arial"/>
          <w:sz w:val="20"/>
          <w:szCs w:val="20"/>
        </w:rPr>
        <w:t xml:space="preserve">provide </w:t>
      </w:r>
      <w:r>
        <w:rPr>
          <w:rFonts w:ascii="Arial" w:hAnsi="Arial" w:cs="Arial"/>
          <w:sz w:val="20"/>
          <w:szCs w:val="20"/>
        </w:rPr>
        <w:t>Assets for the use of Users. The</w:t>
      </w:r>
      <w:r w:rsidR="00065DA1">
        <w:rPr>
          <w:rFonts w:ascii="Arial" w:hAnsi="Arial" w:cs="Arial"/>
          <w:sz w:val="20"/>
          <w:szCs w:val="20"/>
        </w:rPr>
        <w:t xml:space="preserve"> Sub-cont</w:t>
      </w:r>
      <w:r w:rsidR="00991C2B">
        <w:rPr>
          <w:rFonts w:ascii="Arial" w:hAnsi="Arial" w:cs="Arial"/>
          <w:sz w:val="20"/>
          <w:szCs w:val="20"/>
        </w:rPr>
        <w:t>ractor accepts the appointment.</w:t>
      </w:r>
    </w:p>
    <w:p w:rsidR="006E3C20" w:rsidRPr="008D58B1" w:rsidRDefault="00065DA1" w:rsidP="00065DA1">
      <w:pPr>
        <w:rPr>
          <w:rFonts w:ascii="Arial" w:hAnsi="Arial" w:cs="Arial"/>
          <w:b/>
        </w:rPr>
      </w:pPr>
      <w:r w:rsidRPr="008D58B1">
        <w:rPr>
          <w:rFonts w:ascii="Arial" w:hAnsi="Arial" w:cs="Arial"/>
          <w:b/>
        </w:rPr>
        <w:t xml:space="preserve">2.2 </w:t>
      </w:r>
      <w:r w:rsidRPr="008D58B1">
        <w:rPr>
          <w:rFonts w:ascii="Arial" w:hAnsi="Arial" w:cs="Arial"/>
          <w:b/>
        </w:rPr>
        <w:tab/>
        <w:t>Promotion of NeCTAR Project</w:t>
      </w:r>
      <w:r w:rsidR="00EF1292" w:rsidRPr="008D58B1">
        <w:rPr>
          <w:rFonts w:ascii="Arial" w:hAnsi="Arial" w:cs="Arial"/>
          <w:b/>
        </w:rPr>
        <w:t>’s objectives</w:t>
      </w:r>
      <w:r w:rsidRPr="008D58B1">
        <w:rPr>
          <w:rFonts w:ascii="Arial" w:hAnsi="Arial" w:cs="Arial"/>
          <w:b/>
        </w:rPr>
        <w:t xml:space="preserve"> </w:t>
      </w:r>
    </w:p>
    <w:p w:rsidR="001B2DAE" w:rsidRDefault="001B2DAE" w:rsidP="001B2DAE">
      <w:pPr>
        <w:ind w:left="675"/>
        <w:rPr>
          <w:rFonts w:ascii="Arial" w:hAnsi="Arial" w:cs="Arial"/>
          <w:sz w:val="20"/>
          <w:szCs w:val="20"/>
        </w:rPr>
      </w:pPr>
      <w:r>
        <w:rPr>
          <w:rFonts w:ascii="Arial" w:hAnsi="Arial" w:cs="Arial"/>
          <w:sz w:val="20"/>
          <w:szCs w:val="20"/>
        </w:rPr>
        <w:t>The Sub-contractor agree</w:t>
      </w:r>
      <w:r w:rsidR="005E4A3C">
        <w:rPr>
          <w:rFonts w:ascii="Arial" w:hAnsi="Arial" w:cs="Arial"/>
          <w:sz w:val="20"/>
          <w:szCs w:val="20"/>
        </w:rPr>
        <w:t>s</w:t>
      </w:r>
      <w:r>
        <w:rPr>
          <w:rFonts w:ascii="Arial" w:hAnsi="Arial" w:cs="Arial"/>
          <w:sz w:val="20"/>
          <w:szCs w:val="20"/>
        </w:rPr>
        <w:t xml:space="preserve"> to </w:t>
      </w:r>
      <w:r w:rsidR="00065DA1">
        <w:rPr>
          <w:rFonts w:ascii="Arial" w:hAnsi="Arial" w:cs="Arial"/>
          <w:sz w:val="20"/>
          <w:szCs w:val="20"/>
        </w:rPr>
        <w:t xml:space="preserve">deliver </w:t>
      </w:r>
      <w:r>
        <w:rPr>
          <w:rFonts w:ascii="Arial" w:hAnsi="Arial" w:cs="Arial"/>
          <w:sz w:val="20"/>
          <w:szCs w:val="20"/>
        </w:rPr>
        <w:t>in a manner consistent with the objectives of the</w:t>
      </w:r>
      <w:r w:rsidR="00991C2B">
        <w:rPr>
          <w:rFonts w:ascii="Arial" w:hAnsi="Arial" w:cs="Arial"/>
          <w:sz w:val="20"/>
          <w:szCs w:val="20"/>
        </w:rPr>
        <w:t xml:space="preserve"> NeCTAR Project, which include</w:t>
      </w:r>
      <w:r w:rsidR="003209B1">
        <w:rPr>
          <w:rFonts w:ascii="Arial" w:hAnsi="Arial" w:cs="Arial"/>
          <w:sz w:val="20"/>
          <w:szCs w:val="20"/>
        </w:rPr>
        <w:t>s</w:t>
      </w:r>
      <w:r w:rsidR="00991C2B">
        <w:rPr>
          <w:rFonts w:ascii="Arial" w:hAnsi="Arial" w:cs="Arial"/>
          <w:sz w:val="20"/>
          <w:szCs w:val="20"/>
        </w:rPr>
        <w:t>:</w:t>
      </w:r>
    </w:p>
    <w:p w:rsidR="001B2DAE" w:rsidRPr="005E4A3C" w:rsidRDefault="0091440C" w:rsidP="005E4A3C">
      <w:pPr>
        <w:pStyle w:val="MELegal3"/>
        <w:jc w:val="both"/>
        <w:rPr>
          <w:rFonts w:ascii="Arial" w:hAnsi="Arial" w:cs="Arial"/>
          <w:sz w:val="20"/>
          <w:szCs w:val="20"/>
        </w:rPr>
      </w:pPr>
      <w:r>
        <w:rPr>
          <w:rFonts w:ascii="Arial" w:hAnsi="Arial" w:cs="Arial"/>
          <w:sz w:val="20"/>
          <w:szCs w:val="20"/>
        </w:rPr>
        <w:t>e</w:t>
      </w:r>
      <w:r w:rsidR="001B2DAE" w:rsidRPr="005E4A3C">
        <w:rPr>
          <w:rFonts w:ascii="Arial" w:hAnsi="Arial" w:cs="Arial"/>
          <w:sz w:val="20"/>
          <w:szCs w:val="20"/>
        </w:rPr>
        <w:t>nhancing research collaboration through the development of eResearch infrastructure capable of having national impact and, through this, enhanc</w:t>
      </w:r>
      <w:r w:rsidR="00991C2B">
        <w:rPr>
          <w:rFonts w:ascii="Arial" w:hAnsi="Arial" w:cs="Arial"/>
          <w:sz w:val="20"/>
          <w:szCs w:val="20"/>
        </w:rPr>
        <w:t>ing national research outcomes;</w:t>
      </w:r>
    </w:p>
    <w:p w:rsidR="001B2DAE" w:rsidRPr="005E4A3C" w:rsidRDefault="0091440C" w:rsidP="005E4A3C">
      <w:pPr>
        <w:pStyle w:val="MELegal3"/>
        <w:jc w:val="both"/>
        <w:rPr>
          <w:rFonts w:ascii="Arial" w:hAnsi="Arial" w:cs="Arial"/>
          <w:sz w:val="20"/>
          <w:szCs w:val="20"/>
        </w:rPr>
      </w:pPr>
      <w:r>
        <w:rPr>
          <w:rFonts w:ascii="Arial" w:hAnsi="Arial" w:cs="Arial"/>
          <w:sz w:val="20"/>
          <w:szCs w:val="20"/>
        </w:rPr>
        <w:t>d</w:t>
      </w:r>
      <w:r w:rsidR="001B2DAE" w:rsidRPr="005E4A3C">
        <w:rPr>
          <w:rFonts w:ascii="Arial" w:hAnsi="Arial" w:cs="Arial"/>
          <w:sz w:val="20"/>
          <w:szCs w:val="20"/>
        </w:rPr>
        <w:t xml:space="preserve">eploying eResearch infrastructure </w:t>
      </w:r>
      <w:r w:rsidR="005E4A3C" w:rsidRPr="005E4A3C">
        <w:rPr>
          <w:rFonts w:ascii="Arial" w:hAnsi="Arial" w:cs="Arial"/>
          <w:sz w:val="20"/>
          <w:szCs w:val="20"/>
        </w:rPr>
        <w:t>and services not otherwise available to publicly-f</w:t>
      </w:r>
      <w:r w:rsidR="00991C2B">
        <w:rPr>
          <w:rFonts w:ascii="Arial" w:hAnsi="Arial" w:cs="Arial"/>
          <w:sz w:val="20"/>
          <w:szCs w:val="20"/>
        </w:rPr>
        <w:t>unded researchers; and</w:t>
      </w:r>
    </w:p>
    <w:p w:rsidR="005E4A3C" w:rsidRPr="005E4A3C" w:rsidRDefault="0091440C" w:rsidP="005E4A3C">
      <w:pPr>
        <w:pStyle w:val="MELegal3"/>
        <w:jc w:val="both"/>
        <w:rPr>
          <w:rFonts w:ascii="Arial" w:hAnsi="Arial" w:cs="Arial"/>
          <w:sz w:val="20"/>
          <w:szCs w:val="20"/>
        </w:rPr>
      </w:pPr>
      <w:r>
        <w:rPr>
          <w:rFonts w:ascii="Arial" w:hAnsi="Arial" w:cs="Arial"/>
          <w:sz w:val="20"/>
          <w:szCs w:val="20"/>
        </w:rPr>
        <w:t>e</w:t>
      </w:r>
      <w:r w:rsidR="005E4A3C" w:rsidRPr="005E4A3C">
        <w:rPr>
          <w:rFonts w:ascii="Arial" w:hAnsi="Arial" w:cs="Arial"/>
          <w:sz w:val="20"/>
          <w:szCs w:val="20"/>
        </w:rPr>
        <w:t>xtending the use of these eResearch capabilities to a wider cross-section of publicly-funded researchers more quic</w:t>
      </w:r>
      <w:r w:rsidR="00991C2B">
        <w:rPr>
          <w:rFonts w:ascii="Arial" w:hAnsi="Arial" w:cs="Arial"/>
          <w:sz w:val="20"/>
          <w:szCs w:val="20"/>
        </w:rPr>
        <w:t>kly than would otherwise occur.</w:t>
      </w:r>
    </w:p>
    <w:p w:rsidR="005E4A3C" w:rsidRPr="008D58B1" w:rsidRDefault="00991C2B" w:rsidP="00BF0886">
      <w:pPr>
        <w:pStyle w:val="MELegal2"/>
        <w:numPr>
          <w:ilvl w:val="1"/>
          <w:numId w:val="38"/>
        </w:numPr>
        <w:rPr>
          <w:w w:val="100"/>
          <w:sz w:val="22"/>
          <w:szCs w:val="22"/>
        </w:rPr>
      </w:pPr>
      <w:r>
        <w:rPr>
          <w:w w:val="100"/>
          <w:sz w:val="22"/>
          <w:szCs w:val="22"/>
        </w:rPr>
        <w:t>Funding Agreement</w:t>
      </w:r>
    </w:p>
    <w:p w:rsidR="005E4A3C" w:rsidRPr="008B4B49" w:rsidRDefault="0091440C" w:rsidP="0091440C">
      <w:pPr>
        <w:pStyle w:val="MELegal3"/>
        <w:numPr>
          <w:ilvl w:val="0"/>
          <w:numId w:val="0"/>
        </w:numPr>
        <w:ind w:left="1361" w:hanging="681"/>
        <w:jc w:val="both"/>
        <w:rPr>
          <w:rFonts w:ascii="Arial" w:hAnsi="Arial" w:cs="Arial"/>
          <w:sz w:val="20"/>
          <w:szCs w:val="20"/>
        </w:rPr>
      </w:pPr>
      <w:r>
        <w:rPr>
          <w:rFonts w:ascii="Arial" w:hAnsi="Arial" w:cs="Arial"/>
          <w:sz w:val="20"/>
          <w:szCs w:val="20"/>
        </w:rPr>
        <w:t>(a)</w:t>
      </w:r>
      <w:r>
        <w:rPr>
          <w:rFonts w:ascii="Arial" w:hAnsi="Arial" w:cs="Arial"/>
          <w:sz w:val="20"/>
          <w:szCs w:val="20"/>
        </w:rPr>
        <w:tab/>
      </w:r>
      <w:r w:rsidR="005E4A3C" w:rsidRPr="008B4B49">
        <w:rPr>
          <w:rFonts w:ascii="Arial" w:hAnsi="Arial" w:cs="Arial"/>
          <w:sz w:val="20"/>
          <w:szCs w:val="20"/>
        </w:rPr>
        <w:t>The Sub-contractor acknowledges that the University</w:t>
      </w:r>
      <w:r w:rsidR="006556D6">
        <w:rPr>
          <w:rFonts w:ascii="Arial" w:hAnsi="Arial" w:cs="Arial"/>
          <w:sz w:val="20"/>
          <w:szCs w:val="20"/>
        </w:rPr>
        <w:t xml:space="preserve"> of Melbourne</w:t>
      </w:r>
      <w:r w:rsidR="005E4A3C" w:rsidRPr="008B4B49">
        <w:rPr>
          <w:rFonts w:ascii="Arial" w:hAnsi="Arial" w:cs="Arial"/>
          <w:sz w:val="20"/>
          <w:szCs w:val="20"/>
        </w:rPr>
        <w:t xml:space="preserve">’s receipt of the funding (or any part of the funding) from the Commonwealth may be conditional on the University </w:t>
      </w:r>
      <w:r w:rsidR="006556D6">
        <w:rPr>
          <w:rFonts w:ascii="Arial" w:hAnsi="Arial" w:cs="Arial"/>
          <w:sz w:val="20"/>
          <w:szCs w:val="20"/>
        </w:rPr>
        <w:t xml:space="preserve">of Melbourne </w:t>
      </w:r>
      <w:r w:rsidR="005E4A3C" w:rsidRPr="008B4B49">
        <w:rPr>
          <w:rFonts w:ascii="Arial" w:hAnsi="Arial" w:cs="Arial"/>
          <w:sz w:val="20"/>
          <w:szCs w:val="20"/>
        </w:rPr>
        <w:t>fulfilling its obligations under the Funding Agreement. Accordingly, the Sub-contractor agrees to use its best endeavours to p</w:t>
      </w:r>
      <w:r w:rsidR="00FE0F9F">
        <w:rPr>
          <w:rFonts w:ascii="Arial" w:hAnsi="Arial" w:cs="Arial"/>
          <w:sz w:val="20"/>
          <w:szCs w:val="20"/>
        </w:rPr>
        <w:t>romptly:</w:t>
      </w:r>
    </w:p>
    <w:p w:rsidR="005E4A3C" w:rsidRPr="008B4B49" w:rsidRDefault="00F74B0F" w:rsidP="008B4B49">
      <w:pPr>
        <w:pStyle w:val="MELegal4"/>
        <w:jc w:val="both"/>
        <w:rPr>
          <w:rFonts w:ascii="Arial" w:hAnsi="Arial" w:cs="Arial"/>
          <w:sz w:val="20"/>
          <w:szCs w:val="20"/>
        </w:rPr>
      </w:pPr>
      <w:r>
        <w:rPr>
          <w:rFonts w:ascii="Arial" w:hAnsi="Arial" w:cs="Arial"/>
          <w:sz w:val="20"/>
          <w:szCs w:val="20"/>
        </w:rPr>
        <w:lastRenderedPageBreak/>
        <w:t>p</w:t>
      </w:r>
      <w:r w:rsidR="003813A8" w:rsidRPr="008B4B49">
        <w:rPr>
          <w:rFonts w:ascii="Arial" w:hAnsi="Arial" w:cs="Arial"/>
          <w:sz w:val="20"/>
          <w:szCs w:val="20"/>
        </w:rPr>
        <w:t xml:space="preserve">rovide the University </w:t>
      </w:r>
      <w:r w:rsidR="006556D6">
        <w:rPr>
          <w:rFonts w:ascii="Arial" w:hAnsi="Arial" w:cs="Arial"/>
          <w:sz w:val="20"/>
          <w:szCs w:val="20"/>
        </w:rPr>
        <w:t xml:space="preserve">of Melbourne </w:t>
      </w:r>
      <w:r w:rsidR="003813A8" w:rsidRPr="008B4B49">
        <w:rPr>
          <w:rFonts w:ascii="Arial" w:hAnsi="Arial" w:cs="Arial"/>
          <w:sz w:val="20"/>
          <w:szCs w:val="20"/>
        </w:rPr>
        <w:t xml:space="preserve">with any assistance reasonably requested by it to meet its obligations (including its reporting obligations) under the Funding Agreement to the extent that such obligations relate to the </w:t>
      </w:r>
      <w:r w:rsidR="00F6456E">
        <w:rPr>
          <w:rFonts w:ascii="Arial" w:hAnsi="Arial" w:cs="Arial"/>
          <w:sz w:val="20"/>
          <w:szCs w:val="20"/>
        </w:rPr>
        <w:t xml:space="preserve">NeCTAR </w:t>
      </w:r>
      <w:r w:rsidR="00BA1A01">
        <w:rPr>
          <w:rFonts w:ascii="Arial" w:hAnsi="Arial" w:cs="Arial"/>
          <w:sz w:val="20"/>
          <w:szCs w:val="20"/>
        </w:rPr>
        <w:t>Sub-P</w:t>
      </w:r>
      <w:r w:rsidR="003813A8" w:rsidRPr="008B4B49">
        <w:rPr>
          <w:rFonts w:ascii="Arial" w:hAnsi="Arial" w:cs="Arial"/>
          <w:sz w:val="20"/>
          <w:szCs w:val="20"/>
        </w:rPr>
        <w:t xml:space="preserve">roject; </w:t>
      </w:r>
      <w:r>
        <w:rPr>
          <w:rFonts w:ascii="Arial" w:hAnsi="Arial" w:cs="Arial"/>
          <w:sz w:val="20"/>
          <w:szCs w:val="20"/>
        </w:rPr>
        <w:t>and</w:t>
      </w:r>
    </w:p>
    <w:p w:rsidR="003813A8" w:rsidRPr="008B4B49" w:rsidRDefault="00F74B0F" w:rsidP="008B4B49">
      <w:pPr>
        <w:pStyle w:val="MELegal4"/>
        <w:jc w:val="both"/>
        <w:rPr>
          <w:rFonts w:ascii="Arial" w:hAnsi="Arial" w:cs="Arial"/>
          <w:sz w:val="20"/>
          <w:szCs w:val="20"/>
        </w:rPr>
      </w:pPr>
      <w:r>
        <w:rPr>
          <w:rFonts w:ascii="Arial" w:hAnsi="Arial" w:cs="Arial"/>
          <w:sz w:val="20"/>
          <w:szCs w:val="20"/>
        </w:rPr>
        <w:t>p</w:t>
      </w:r>
      <w:r w:rsidR="003813A8" w:rsidRPr="008B4B49">
        <w:rPr>
          <w:rFonts w:ascii="Arial" w:hAnsi="Arial" w:cs="Arial"/>
          <w:sz w:val="20"/>
          <w:szCs w:val="20"/>
        </w:rPr>
        <w:t xml:space="preserve">rovide any information and assistance reasonably required by the University </w:t>
      </w:r>
      <w:r w:rsidR="006556D6">
        <w:rPr>
          <w:rFonts w:ascii="Arial" w:hAnsi="Arial" w:cs="Arial"/>
          <w:sz w:val="20"/>
          <w:szCs w:val="20"/>
        </w:rPr>
        <w:t xml:space="preserve">of Melbourne </w:t>
      </w:r>
      <w:r w:rsidR="003813A8" w:rsidRPr="008B4B49">
        <w:rPr>
          <w:rFonts w:ascii="Arial" w:hAnsi="Arial" w:cs="Arial"/>
          <w:sz w:val="20"/>
          <w:szCs w:val="20"/>
        </w:rPr>
        <w:t xml:space="preserve">in relation to the </w:t>
      </w:r>
      <w:r w:rsidR="00F6456E">
        <w:rPr>
          <w:rFonts w:ascii="Arial" w:hAnsi="Arial" w:cs="Arial"/>
          <w:sz w:val="20"/>
          <w:szCs w:val="20"/>
        </w:rPr>
        <w:t xml:space="preserve">NeCTAR </w:t>
      </w:r>
      <w:r w:rsidR="00BA1A01">
        <w:rPr>
          <w:rFonts w:ascii="Arial" w:hAnsi="Arial" w:cs="Arial"/>
          <w:sz w:val="20"/>
          <w:szCs w:val="20"/>
        </w:rPr>
        <w:t>Sub-P</w:t>
      </w:r>
      <w:r w:rsidR="003813A8" w:rsidRPr="008B4B49">
        <w:rPr>
          <w:rFonts w:ascii="Arial" w:hAnsi="Arial" w:cs="Arial"/>
          <w:sz w:val="20"/>
          <w:szCs w:val="20"/>
        </w:rPr>
        <w:t xml:space="preserve">roject for the </w:t>
      </w:r>
      <w:r w:rsidR="00ED52FF">
        <w:rPr>
          <w:rFonts w:ascii="Arial" w:hAnsi="Arial" w:cs="Arial"/>
          <w:sz w:val="20"/>
          <w:szCs w:val="20"/>
        </w:rPr>
        <w:t xml:space="preserve">preparation </w:t>
      </w:r>
      <w:r w:rsidR="003813A8" w:rsidRPr="008B4B49">
        <w:rPr>
          <w:rFonts w:ascii="Arial" w:hAnsi="Arial" w:cs="Arial"/>
          <w:sz w:val="20"/>
          <w:szCs w:val="20"/>
        </w:rPr>
        <w:t>of documentatio</w:t>
      </w:r>
      <w:r w:rsidR="00FE0F9F">
        <w:rPr>
          <w:rFonts w:ascii="Arial" w:hAnsi="Arial" w:cs="Arial"/>
          <w:sz w:val="20"/>
          <w:szCs w:val="20"/>
        </w:rPr>
        <w:t>n required by the Commonwealth.</w:t>
      </w:r>
    </w:p>
    <w:p w:rsidR="003813A8" w:rsidRPr="008B4B49" w:rsidRDefault="003813A8" w:rsidP="008B4B49">
      <w:pPr>
        <w:pStyle w:val="MELegal3"/>
        <w:jc w:val="both"/>
        <w:rPr>
          <w:rFonts w:ascii="Arial" w:hAnsi="Arial" w:cs="Arial"/>
          <w:sz w:val="20"/>
          <w:szCs w:val="20"/>
        </w:rPr>
      </w:pPr>
      <w:r w:rsidRPr="008B4B49">
        <w:rPr>
          <w:rFonts w:ascii="Arial" w:hAnsi="Arial" w:cs="Arial"/>
          <w:sz w:val="20"/>
          <w:szCs w:val="20"/>
        </w:rPr>
        <w:t>If the Funding Agreement expires or terminate</w:t>
      </w:r>
      <w:r w:rsidR="00495EEF">
        <w:rPr>
          <w:rFonts w:ascii="Arial" w:hAnsi="Arial" w:cs="Arial"/>
          <w:sz w:val="20"/>
          <w:szCs w:val="20"/>
        </w:rPr>
        <w:t>s</w:t>
      </w:r>
      <w:r w:rsidRPr="008B4B49">
        <w:rPr>
          <w:rFonts w:ascii="Arial" w:hAnsi="Arial" w:cs="Arial"/>
          <w:sz w:val="20"/>
          <w:szCs w:val="20"/>
        </w:rPr>
        <w:t xml:space="preserve"> </w:t>
      </w:r>
      <w:ins w:id="81" w:author="Author">
        <w:r w:rsidR="00B5009C">
          <w:rPr>
            <w:rFonts w:ascii="Arial" w:hAnsi="Arial" w:cs="Arial"/>
            <w:sz w:val="20"/>
            <w:szCs w:val="20"/>
          </w:rPr>
          <w:t xml:space="preserve">before the Funding Agreement Completion Date </w:t>
        </w:r>
      </w:ins>
      <w:r w:rsidRPr="008B4B49">
        <w:rPr>
          <w:rFonts w:ascii="Arial" w:hAnsi="Arial" w:cs="Arial"/>
          <w:sz w:val="20"/>
          <w:szCs w:val="20"/>
        </w:rPr>
        <w:t>or the funding is redirected or reallocated for any reason, the Parties shall, without limiting the University</w:t>
      </w:r>
      <w:r w:rsidR="006556D6">
        <w:rPr>
          <w:rFonts w:ascii="Arial" w:hAnsi="Arial" w:cs="Arial"/>
          <w:sz w:val="20"/>
          <w:szCs w:val="20"/>
        </w:rPr>
        <w:t xml:space="preserve"> of Melbourne</w:t>
      </w:r>
      <w:r w:rsidRPr="008B4B49">
        <w:rPr>
          <w:rFonts w:ascii="Arial" w:hAnsi="Arial" w:cs="Arial"/>
          <w:sz w:val="20"/>
          <w:szCs w:val="20"/>
        </w:rPr>
        <w:t xml:space="preserve">’s rights under </w:t>
      </w:r>
      <w:r w:rsidR="006001EE" w:rsidRPr="00581DDF">
        <w:rPr>
          <w:rFonts w:ascii="Arial" w:hAnsi="Arial" w:cs="Arial"/>
          <w:sz w:val="20"/>
          <w:szCs w:val="20"/>
        </w:rPr>
        <w:t>clause 17.</w:t>
      </w:r>
      <w:del w:id="82" w:author="Author">
        <w:r w:rsidR="006001EE" w:rsidRPr="00581DDF" w:rsidDel="00D75D2F">
          <w:rPr>
            <w:rFonts w:ascii="Arial" w:hAnsi="Arial" w:cs="Arial"/>
            <w:sz w:val="20"/>
            <w:szCs w:val="20"/>
          </w:rPr>
          <w:delText>1</w:delText>
        </w:r>
        <w:r w:rsidR="006001EE" w:rsidDel="00D75D2F">
          <w:rPr>
            <w:rFonts w:ascii="Arial" w:hAnsi="Arial" w:cs="Arial"/>
            <w:sz w:val="20"/>
            <w:szCs w:val="20"/>
          </w:rPr>
          <w:delText xml:space="preserve"> </w:delText>
        </w:r>
      </w:del>
      <w:ins w:id="83" w:author="Author">
        <w:r w:rsidR="00D75D2F">
          <w:rPr>
            <w:rFonts w:ascii="Arial" w:hAnsi="Arial" w:cs="Arial"/>
            <w:sz w:val="20"/>
            <w:szCs w:val="20"/>
          </w:rPr>
          <w:t xml:space="preserve">3 </w:t>
        </w:r>
      </w:ins>
      <w:r w:rsidRPr="008B4B49">
        <w:rPr>
          <w:rFonts w:ascii="Arial" w:hAnsi="Arial" w:cs="Arial"/>
          <w:sz w:val="20"/>
          <w:szCs w:val="20"/>
        </w:rPr>
        <w:t>negotiate in good faith to amend, replac</w:t>
      </w:r>
      <w:r w:rsidR="00FE0F9F">
        <w:rPr>
          <w:rFonts w:ascii="Arial" w:hAnsi="Arial" w:cs="Arial"/>
          <w:sz w:val="20"/>
          <w:szCs w:val="20"/>
        </w:rPr>
        <w:t xml:space="preserve">e or terminate this Agreement. </w:t>
      </w:r>
      <w:r w:rsidRPr="008B4B49">
        <w:rPr>
          <w:rFonts w:ascii="Arial" w:hAnsi="Arial" w:cs="Arial"/>
          <w:sz w:val="20"/>
          <w:szCs w:val="20"/>
        </w:rPr>
        <w:t xml:space="preserve">The Sub-contractor shall have no rights or remedies against the University </w:t>
      </w:r>
      <w:r w:rsidR="006556D6">
        <w:rPr>
          <w:rFonts w:ascii="Arial" w:hAnsi="Arial" w:cs="Arial"/>
          <w:sz w:val="20"/>
          <w:szCs w:val="20"/>
        </w:rPr>
        <w:t xml:space="preserve">of Melbourne </w:t>
      </w:r>
      <w:r w:rsidR="00FE0F9F">
        <w:rPr>
          <w:rFonts w:ascii="Arial" w:hAnsi="Arial" w:cs="Arial"/>
          <w:sz w:val="20"/>
          <w:szCs w:val="20"/>
        </w:rPr>
        <w:t>by reason of this decision.</w:t>
      </w:r>
      <w:ins w:id="84" w:author="Author">
        <w:r w:rsidR="00B5009C">
          <w:rPr>
            <w:rFonts w:ascii="Arial" w:hAnsi="Arial" w:cs="Arial"/>
            <w:sz w:val="20"/>
            <w:szCs w:val="20"/>
          </w:rPr>
          <w:t xml:space="preserve"> The University of Melbourne shall promptly notify the Sub-Contractor when it </w:t>
        </w:r>
        <w:r w:rsidR="0004009F">
          <w:rPr>
            <w:rFonts w:ascii="Arial" w:hAnsi="Arial" w:cs="Arial"/>
            <w:sz w:val="20"/>
            <w:szCs w:val="20"/>
          </w:rPr>
          <w:t>is formally advised</w:t>
        </w:r>
        <w:r w:rsidR="00B5009C">
          <w:rPr>
            <w:rFonts w:ascii="Arial" w:hAnsi="Arial" w:cs="Arial"/>
            <w:sz w:val="20"/>
            <w:szCs w:val="20"/>
          </w:rPr>
          <w:t xml:space="preserve"> by the Commonwealth to terminate the Funding Agreement or to redirect or reallocate the funding.</w:t>
        </w:r>
      </w:ins>
    </w:p>
    <w:p w:rsidR="00C314AB" w:rsidRPr="000B004A" w:rsidRDefault="00FB4662" w:rsidP="00C314AB">
      <w:pPr>
        <w:pStyle w:val="MELegal1"/>
        <w:jc w:val="both"/>
        <w:rPr>
          <w:rFonts w:ascii="Arial Bold" w:hAnsi="Arial Bold" w:cs="Arial"/>
          <w:b w:val="0"/>
          <w:bCs/>
          <w:iCs/>
          <w:spacing w:val="0"/>
          <w:w w:val="100"/>
          <w:sz w:val="26"/>
          <w:szCs w:val="26"/>
        </w:rPr>
      </w:pPr>
      <w:bookmarkStart w:id="85" w:name="_Toc316983924"/>
      <w:r w:rsidRPr="008D58B1">
        <w:rPr>
          <w:rFonts w:ascii="Arial Bold" w:hAnsi="Arial Bold" w:cs="Arial"/>
          <w:b w:val="0"/>
          <w:spacing w:val="0"/>
          <w:w w:val="100"/>
          <w:sz w:val="26"/>
          <w:szCs w:val="26"/>
        </w:rPr>
        <w:t>T</w:t>
      </w:r>
      <w:r>
        <w:rPr>
          <w:rFonts w:ascii="Arial Bold" w:hAnsi="Arial Bold" w:cs="Arial"/>
          <w:b w:val="0"/>
          <w:spacing w:val="0"/>
          <w:w w:val="100"/>
          <w:sz w:val="26"/>
          <w:szCs w:val="26"/>
        </w:rPr>
        <w:t>ERM</w:t>
      </w:r>
      <w:bookmarkEnd w:id="85"/>
    </w:p>
    <w:p w:rsidR="006001EE" w:rsidRPr="00F6456E" w:rsidRDefault="00C314AB" w:rsidP="008B4B49">
      <w:pPr>
        <w:ind w:left="720" w:hanging="720"/>
        <w:jc w:val="both"/>
        <w:rPr>
          <w:rFonts w:ascii="Arial" w:hAnsi="Arial" w:cs="Arial"/>
          <w:sz w:val="20"/>
          <w:szCs w:val="20"/>
        </w:rPr>
      </w:pPr>
      <w:r w:rsidRPr="00850AE9">
        <w:rPr>
          <w:rFonts w:ascii="Arial" w:hAnsi="Arial" w:cs="Arial"/>
          <w:b/>
          <w:sz w:val="20"/>
          <w:szCs w:val="20"/>
        </w:rPr>
        <w:tab/>
      </w:r>
      <w:r w:rsidRPr="00F6456E">
        <w:rPr>
          <w:rFonts w:ascii="Arial" w:hAnsi="Arial" w:cs="Arial"/>
          <w:sz w:val="20"/>
          <w:szCs w:val="20"/>
        </w:rPr>
        <w:t xml:space="preserve">This Agreement is effective on and from the </w:t>
      </w:r>
      <w:r w:rsidR="00D65E80" w:rsidRPr="00F6456E">
        <w:rPr>
          <w:rFonts w:ascii="Arial" w:hAnsi="Arial" w:cs="Arial"/>
          <w:sz w:val="20"/>
          <w:szCs w:val="20"/>
        </w:rPr>
        <w:t xml:space="preserve">Commencement Date </w:t>
      </w:r>
      <w:r w:rsidRPr="00F6456E">
        <w:rPr>
          <w:rFonts w:ascii="Arial" w:hAnsi="Arial" w:cs="Arial"/>
          <w:sz w:val="20"/>
          <w:szCs w:val="20"/>
        </w:rPr>
        <w:t xml:space="preserve">and continues </w:t>
      </w:r>
      <w:r w:rsidR="008B31D1" w:rsidRPr="00F6456E">
        <w:rPr>
          <w:rFonts w:ascii="Arial" w:hAnsi="Arial" w:cs="Arial"/>
          <w:sz w:val="20"/>
          <w:szCs w:val="20"/>
        </w:rPr>
        <w:t xml:space="preserve">until </w:t>
      </w:r>
      <w:r w:rsidR="00D65E80" w:rsidRPr="00F6456E">
        <w:rPr>
          <w:rFonts w:ascii="Arial" w:hAnsi="Arial" w:cs="Arial"/>
          <w:sz w:val="20"/>
          <w:szCs w:val="20"/>
        </w:rPr>
        <w:t>Completion Date</w:t>
      </w:r>
      <w:r w:rsidR="008D58B1">
        <w:rPr>
          <w:rFonts w:ascii="Arial" w:hAnsi="Arial" w:cs="Arial"/>
          <w:sz w:val="20"/>
          <w:szCs w:val="20"/>
        </w:rPr>
        <w:t xml:space="preserve"> subject to earlier termination under clause 17</w:t>
      </w:r>
      <w:r w:rsidR="006001EE" w:rsidRPr="00F6456E">
        <w:rPr>
          <w:rFonts w:ascii="Arial" w:hAnsi="Arial" w:cs="Arial"/>
          <w:sz w:val="20"/>
          <w:szCs w:val="20"/>
        </w:rPr>
        <w:t>,</w:t>
      </w:r>
      <w:r w:rsidR="00D65E80" w:rsidRPr="00F6456E">
        <w:rPr>
          <w:rFonts w:ascii="Arial" w:hAnsi="Arial" w:cs="Arial"/>
          <w:sz w:val="20"/>
          <w:szCs w:val="20"/>
        </w:rPr>
        <w:t xml:space="preserve"> </w:t>
      </w:r>
      <w:r w:rsidR="00E16433" w:rsidRPr="00F6456E">
        <w:rPr>
          <w:rFonts w:ascii="Arial" w:hAnsi="Arial" w:cs="Arial"/>
          <w:sz w:val="20"/>
          <w:szCs w:val="20"/>
        </w:rPr>
        <w:t xml:space="preserve">with the exception of </w:t>
      </w:r>
      <w:r w:rsidR="006001EE" w:rsidRPr="00F6456E">
        <w:rPr>
          <w:rFonts w:ascii="Arial" w:hAnsi="Arial" w:cs="Arial"/>
          <w:sz w:val="20"/>
          <w:szCs w:val="20"/>
        </w:rPr>
        <w:t>the following</w:t>
      </w:r>
      <w:r w:rsidR="004269D3">
        <w:rPr>
          <w:rFonts w:ascii="Arial" w:hAnsi="Arial" w:cs="Arial"/>
          <w:sz w:val="20"/>
          <w:szCs w:val="20"/>
        </w:rPr>
        <w:t>:</w:t>
      </w:r>
    </w:p>
    <w:p w:rsidR="004269D3" w:rsidRDefault="004269D3" w:rsidP="00BF0886">
      <w:pPr>
        <w:numPr>
          <w:ilvl w:val="0"/>
          <w:numId w:val="56"/>
        </w:numPr>
        <w:jc w:val="both"/>
        <w:rPr>
          <w:rFonts w:ascii="Arial" w:hAnsi="Arial" w:cs="Arial"/>
          <w:sz w:val="20"/>
          <w:szCs w:val="20"/>
        </w:rPr>
      </w:pPr>
      <w:r>
        <w:rPr>
          <w:rFonts w:ascii="Arial" w:hAnsi="Arial" w:cs="Arial"/>
          <w:sz w:val="20"/>
          <w:szCs w:val="20"/>
        </w:rPr>
        <w:t xml:space="preserve">clause 4.2(c) continues for three (3) years from </w:t>
      </w:r>
      <w:r w:rsidR="008D58B1">
        <w:rPr>
          <w:rFonts w:ascii="Arial" w:hAnsi="Arial" w:cs="Arial"/>
          <w:sz w:val="20"/>
          <w:szCs w:val="20"/>
        </w:rPr>
        <w:t xml:space="preserve">the </w:t>
      </w:r>
      <w:r w:rsidR="00581DDF">
        <w:rPr>
          <w:rFonts w:ascii="Arial" w:hAnsi="Arial" w:cs="Arial"/>
          <w:sz w:val="20"/>
          <w:szCs w:val="20"/>
        </w:rPr>
        <w:t>Acceptance Date;</w:t>
      </w:r>
    </w:p>
    <w:p w:rsidR="00F6456E" w:rsidRDefault="00E16433" w:rsidP="00BF0886">
      <w:pPr>
        <w:numPr>
          <w:ilvl w:val="0"/>
          <w:numId w:val="56"/>
        </w:numPr>
        <w:jc w:val="both"/>
        <w:rPr>
          <w:rFonts w:ascii="Arial" w:hAnsi="Arial" w:cs="Arial"/>
          <w:sz w:val="20"/>
          <w:szCs w:val="20"/>
        </w:rPr>
      </w:pPr>
      <w:r w:rsidRPr="00F6456E">
        <w:rPr>
          <w:rFonts w:ascii="Arial" w:hAnsi="Arial" w:cs="Arial"/>
          <w:sz w:val="20"/>
          <w:szCs w:val="20"/>
        </w:rPr>
        <w:t xml:space="preserve">clause </w:t>
      </w:r>
      <w:r w:rsidR="00992D7F" w:rsidRPr="00F6456E">
        <w:rPr>
          <w:rFonts w:ascii="Arial" w:hAnsi="Arial" w:cs="Arial"/>
          <w:sz w:val="20"/>
          <w:szCs w:val="20"/>
        </w:rPr>
        <w:t>4.2(d)</w:t>
      </w:r>
      <w:r w:rsidR="00ED52FF">
        <w:rPr>
          <w:rFonts w:ascii="Arial" w:hAnsi="Arial" w:cs="Arial"/>
          <w:sz w:val="20"/>
          <w:szCs w:val="20"/>
        </w:rPr>
        <w:t>(i)</w:t>
      </w:r>
      <w:r w:rsidRPr="00F6456E">
        <w:rPr>
          <w:rFonts w:ascii="Arial" w:hAnsi="Arial" w:cs="Arial"/>
          <w:sz w:val="20"/>
          <w:szCs w:val="20"/>
        </w:rPr>
        <w:t xml:space="preserve"> </w:t>
      </w:r>
      <w:r w:rsidR="00F6456E">
        <w:rPr>
          <w:rFonts w:ascii="Arial" w:hAnsi="Arial" w:cs="Arial"/>
          <w:sz w:val="20"/>
          <w:szCs w:val="20"/>
        </w:rPr>
        <w:t xml:space="preserve">continues </w:t>
      </w:r>
      <w:r w:rsidR="00ED52FF">
        <w:rPr>
          <w:rFonts w:ascii="Arial" w:hAnsi="Arial" w:cs="Arial"/>
          <w:sz w:val="20"/>
          <w:szCs w:val="20"/>
        </w:rPr>
        <w:t xml:space="preserve">for three (3) years </w:t>
      </w:r>
      <w:r w:rsidR="00C949DC">
        <w:rPr>
          <w:rFonts w:ascii="Arial" w:hAnsi="Arial" w:cs="Arial"/>
          <w:sz w:val="20"/>
          <w:szCs w:val="20"/>
        </w:rPr>
        <w:t xml:space="preserve">from the </w:t>
      </w:r>
      <w:r w:rsidR="00ED52FF">
        <w:rPr>
          <w:rFonts w:ascii="Arial" w:hAnsi="Arial" w:cs="Arial"/>
          <w:sz w:val="20"/>
          <w:szCs w:val="20"/>
        </w:rPr>
        <w:t>Acceptance Date</w:t>
      </w:r>
      <w:r w:rsidR="00581DDF">
        <w:rPr>
          <w:rFonts w:ascii="Arial" w:hAnsi="Arial" w:cs="Arial"/>
          <w:sz w:val="20"/>
          <w:szCs w:val="20"/>
        </w:rPr>
        <w:t>;</w:t>
      </w:r>
    </w:p>
    <w:p w:rsidR="008D58B1" w:rsidRDefault="008D58B1" w:rsidP="00BF0886">
      <w:pPr>
        <w:numPr>
          <w:ilvl w:val="0"/>
          <w:numId w:val="56"/>
        </w:numPr>
        <w:jc w:val="both"/>
        <w:rPr>
          <w:rFonts w:ascii="Arial" w:hAnsi="Arial" w:cs="Arial"/>
          <w:sz w:val="20"/>
          <w:szCs w:val="20"/>
        </w:rPr>
      </w:pPr>
      <w:r>
        <w:rPr>
          <w:rFonts w:ascii="Arial" w:hAnsi="Arial" w:cs="Arial"/>
          <w:sz w:val="20"/>
          <w:szCs w:val="20"/>
        </w:rPr>
        <w:t>clause 4.2(f) continues until the Fun</w:t>
      </w:r>
      <w:r w:rsidR="00581DDF">
        <w:rPr>
          <w:rFonts w:ascii="Arial" w:hAnsi="Arial" w:cs="Arial"/>
          <w:sz w:val="20"/>
          <w:szCs w:val="20"/>
        </w:rPr>
        <w:t>ding Agreement Completion Date;</w:t>
      </w:r>
    </w:p>
    <w:p w:rsidR="00F21AA2" w:rsidRDefault="00F21AA2" w:rsidP="00BF0886">
      <w:pPr>
        <w:numPr>
          <w:ilvl w:val="0"/>
          <w:numId w:val="56"/>
        </w:numPr>
        <w:jc w:val="both"/>
        <w:rPr>
          <w:rFonts w:ascii="Arial" w:hAnsi="Arial" w:cs="Arial"/>
          <w:sz w:val="20"/>
          <w:szCs w:val="20"/>
        </w:rPr>
      </w:pPr>
      <w:r>
        <w:rPr>
          <w:rFonts w:ascii="Arial" w:hAnsi="Arial" w:cs="Arial"/>
          <w:sz w:val="20"/>
          <w:szCs w:val="20"/>
        </w:rPr>
        <w:t xml:space="preserve">clause 5(c) continues </w:t>
      </w:r>
      <w:r w:rsidR="00162356">
        <w:rPr>
          <w:rFonts w:ascii="Arial" w:hAnsi="Arial" w:cs="Arial"/>
          <w:sz w:val="20"/>
          <w:szCs w:val="20"/>
        </w:rPr>
        <w:t>for three (3) years from the Acceptance Date</w:t>
      </w:r>
      <w:r w:rsidR="00ED52FF">
        <w:rPr>
          <w:rFonts w:ascii="Arial" w:hAnsi="Arial" w:cs="Arial"/>
          <w:sz w:val="20"/>
          <w:szCs w:val="20"/>
        </w:rPr>
        <w:t xml:space="preserve"> or such other period as agreed between the Parties</w:t>
      </w:r>
      <w:r w:rsidR="00581DDF">
        <w:rPr>
          <w:rFonts w:ascii="Arial" w:hAnsi="Arial" w:cs="Arial"/>
          <w:sz w:val="20"/>
          <w:szCs w:val="20"/>
        </w:rPr>
        <w:t>;</w:t>
      </w:r>
    </w:p>
    <w:p w:rsidR="008D58B1" w:rsidRPr="00F6456E" w:rsidRDefault="008D58B1" w:rsidP="00BF0886">
      <w:pPr>
        <w:numPr>
          <w:ilvl w:val="0"/>
          <w:numId w:val="56"/>
        </w:numPr>
        <w:jc w:val="both"/>
        <w:rPr>
          <w:rFonts w:ascii="Arial" w:hAnsi="Arial" w:cs="Arial"/>
          <w:sz w:val="20"/>
          <w:szCs w:val="20"/>
        </w:rPr>
      </w:pPr>
      <w:r>
        <w:rPr>
          <w:rFonts w:ascii="Arial" w:hAnsi="Arial" w:cs="Arial"/>
          <w:sz w:val="20"/>
          <w:szCs w:val="20"/>
        </w:rPr>
        <w:t xml:space="preserve">clause 7(c) continues </w:t>
      </w:r>
      <w:r w:rsidR="00162356">
        <w:rPr>
          <w:rFonts w:ascii="Arial" w:hAnsi="Arial" w:cs="Arial"/>
          <w:sz w:val="20"/>
          <w:szCs w:val="20"/>
        </w:rPr>
        <w:t>for three (3) years from the Acceptance Date</w:t>
      </w:r>
      <w:r w:rsidR="00C949DC">
        <w:rPr>
          <w:rFonts w:ascii="Arial" w:hAnsi="Arial" w:cs="Arial"/>
          <w:sz w:val="20"/>
          <w:szCs w:val="20"/>
        </w:rPr>
        <w:t xml:space="preserve"> or such other period as agreed between the Parties</w:t>
      </w:r>
      <w:r w:rsidR="00581DDF">
        <w:rPr>
          <w:rFonts w:ascii="Arial" w:hAnsi="Arial" w:cs="Arial"/>
          <w:sz w:val="20"/>
          <w:szCs w:val="20"/>
        </w:rPr>
        <w:t>:</w:t>
      </w:r>
    </w:p>
    <w:p w:rsidR="004269D3" w:rsidRDefault="004269D3" w:rsidP="00BF0886">
      <w:pPr>
        <w:numPr>
          <w:ilvl w:val="0"/>
          <w:numId w:val="56"/>
        </w:numPr>
        <w:jc w:val="both"/>
        <w:rPr>
          <w:rFonts w:ascii="Arial" w:hAnsi="Arial" w:cs="Arial"/>
          <w:sz w:val="20"/>
          <w:szCs w:val="20"/>
        </w:rPr>
      </w:pPr>
      <w:r>
        <w:rPr>
          <w:rFonts w:ascii="Arial" w:hAnsi="Arial" w:cs="Arial"/>
          <w:sz w:val="20"/>
          <w:szCs w:val="20"/>
        </w:rPr>
        <w:t>clause 14.1</w:t>
      </w:r>
      <w:r w:rsidR="00ED52FF">
        <w:rPr>
          <w:rFonts w:ascii="Arial" w:hAnsi="Arial" w:cs="Arial"/>
          <w:sz w:val="20"/>
          <w:szCs w:val="20"/>
        </w:rPr>
        <w:t>(c)</w:t>
      </w:r>
      <w:r>
        <w:rPr>
          <w:rFonts w:ascii="Arial" w:hAnsi="Arial" w:cs="Arial"/>
          <w:sz w:val="20"/>
          <w:szCs w:val="20"/>
        </w:rPr>
        <w:t xml:space="preserve"> continues for two (2) years after </w:t>
      </w:r>
      <w:r w:rsidR="00C949DC">
        <w:rPr>
          <w:rFonts w:ascii="Arial" w:hAnsi="Arial" w:cs="Arial"/>
          <w:sz w:val="20"/>
          <w:szCs w:val="20"/>
        </w:rPr>
        <w:t xml:space="preserve">the </w:t>
      </w:r>
      <w:r>
        <w:rPr>
          <w:rFonts w:ascii="Arial" w:hAnsi="Arial" w:cs="Arial"/>
          <w:sz w:val="20"/>
          <w:szCs w:val="20"/>
        </w:rPr>
        <w:t xml:space="preserve">Funding Agreement Completion Date; </w:t>
      </w:r>
      <w:r w:rsidR="00581DDF">
        <w:rPr>
          <w:rFonts w:ascii="Arial" w:hAnsi="Arial" w:cs="Arial"/>
          <w:sz w:val="20"/>
          <w:szCs w:val="20"/>
        </w:rPr>
        <w:t>and</w:t>
      </w:r>
    </w:p>
    <w:p w:rsidR="00F6456E" w:rsidRPr="00F6456E" w:rsidRDefault="00F6456E" w:rsidP="00BF0886">
      <w:pPr>
        <w:numPr>
          <w:ilvl w:val="0"/>
          <w:numId w:val="56"/>
        </w:numPr>
        <w:jc w:val="both"/>
        <w:rPr>
          <w:rFonts w:ascii="Arial" w:hAnsi="Arial" w:cs="Arial"/>
          <w:sz w:val="20"/>
          <w:szCs w:val="20"/>
        </w:rPr>
      </w:pPr>
      <w:r>
        <w:rPr>
          <w:rFonts w:ascii="Arial" w:hAnsi="Arial" w:cs="Arial"/>
          <w:sz w:val="20"/>
          <w:szCs w:val="20"/>
        </w:rPr>
        <w:t xml:space="preserve">clauses 14.2(c) and (d) continues </w:t>
      </w:r>
      <w:r w:rsidR="004269D3">
        <w:rPr>
          <w:rFonts w:ascii="Arial" w:hAnsi="Arial" w:cs="Arial"/>
          <w:sz w:val="20"/>
          <w:szCs w:val="20"/>
        </w:rPr>
        <w:t xml:space="preserve">for </w:t>
      </w:r>
      <w:r>
        <w:rPr>
          <w:rFonts w:ascii="Arial" w:hAnsi="Arial" w:cs="Arial"/>
          <w:sz w:val="20"/>
          <w:szCs w:val="20"/>
        </w:rPr>
        <w:t xml:space="preserve">seven (7) years after </w:t>
      </w:r>
      <w:r w:rsidR="00C949DC">
        <w:rPr>
          <w:rFonts w:ascii="Arial" w:hAnsi="Arial" w:cs="Arial"/>
          <w:sz w:val="20"/>
          <w:szCs w:val="20"/>
        </w:rPr>
        <w:t xml:space="preserve">the </w:t>
      </w:r>
      <w:r>
        <w:rPr>
          <w:rFonts w:ascii="Arial" w:hAnsi="Arial" w:cs="Arial"/>
          <w:sz w:val="20"/>
          <w:szCs w:val="20"/>
        </w:rPr>
        <w:t>NeCTAR Project Completion Date</w:t>
      </w:r>
      <w:r w:rsidR="008D58B1">
        <w:rPr>
          <w:rFonts w:ascii="Arial" w:hAnsi="Arial" w:cs="Arial"/>
          <w:sz w:val="20"/>
          <w:szCs w:val="20"/>
        </w:rPr>
        <w:t>.</w:t>
      </w:r>
    </w:p>
    <w:p w:rsidR="00BA5E20" w:rsidRPr="008D58B1" w:rsidRDefault="0091440C" w:rsidP="00B10F94">
      <w:pPr>
        <w:pStyle w:val="MELegal1"/>
        <w:rPr>
          <w:rFonts w:cs="Arial"/>
          <w:spacing w:val="0"/>
          <w:w w:val="100"/>
          <w:sz w:val="26"/>
          <w:szCs w:val="26"/>
        </w:rPr>
      </w:pPr>
      <w:bookmarkStart w:id="86" w:name="_Toc316983925"/>
      <w:bookmarkStart w:id="87" w:name="_Ref215966092"/>
      <w:bookmarkEnd w:id="80"/>
      <w:r w:rsidRPr="008D58B1">
        <w:rPr>
          <w:rFonts w:cs="Arial"/>
          <w:spacing w:val="0"/>
          <w:w w:val="100"/>
          <w:sz w:val="26"/>
          <w:szCs w:val="26"/>
        </w:rPr>
        <w:t xml:space="preserve">DELIVERY OF </w:t>
      </w:r>
      <w:r w:rsidR="0014014B" w:rsidRPr="008D58B1">
        <w:rPr>
          <w:rFonts w:cs="Arial"/>
          <w:spacing w:val="0"/>
          <w:w w:val="100"/>
          <w:sz w:val="26"/>
          <w:szCs w:val="26"/>
        </w:rPr>
        <w:t xml:space="preserve">NeCTAR </w:t>
      </w:r>
      <w:r w:rsidR="00ED52FF">
        <w:rPr>
          <w:rFonts w:cs="Arial"/>
          <w:spacing w:val="0"/>
          <w:w w:val="100"/>
          <w:sz w:val="26"/>
          <w:szCs w:val="26"/>
        </w:rPr>
        <w:t>SUB-</w:t>
      </w:r>
      <w:r w:rsidR="0014014B" w:rsidRPr="008D58B1">
        <w:rPr>
          <w:rFonts w:cs="Arial"/>
          <w:spacing w:val="0"/>
          <w:w w:val="100"/>
          <w:sz w:val="26"/>
          <w:szCs w:val="26"/>
        </w:rPr>
        <w:t>PROJECT</w:t>
      </w:r>
      <w:bookmarkEnd w:id="86"/>
    </w:p>
    <w:p w:rsidR="00B10F94" w:rsidRPr="008D58B1" w:rsidRDefault="0091440C" w:rsidP="00B10F94">
      <w:pPr>
        <w:pStyle w:val="MELegal3"/>
        <w:numPr>
          <w:ilvl w:val="0"/>
          <w:numId w:val="0"/>
        </w:numPr>
        <w:rPr>
          <w:rFonts w:ascii="Arial" w:eastAsia="SimSun" w:hAnsi="Arial" w:cs="Arial"/>
          <w:b/>
          <w:lang w:eastAsia="ja-JP"/>
        </w:rPr>
      </w:pPr>
      <w:r w:rsidRPr="008D58B1">
        <w:rPr>
          <w:rFonts w:ascii="Arial" w:eastAsia="SimSun" w:hAnsi="Arial" w:cs="Arial"/>
          <w:b/>
          <w:lang w:eastAsia="ja-JP"/>
        </w:rPr>
        <w:t>4</w:t>
      </w:r>
      <w:r w:rsidR="00B10F94" w:rsidRPr="008D58B1">
        <w:rPr>
          <w:rFonts w:ascii="Arial" w:eastAsia="SimSun" w:hAnsi="Arial" w:cs="Arial"/>
          <w:b/>
          <w:lang w:eastAsia="ja-JP"/>
        </w:rPr>
        <w:t>.1</w:t>
      </w:r>
      <w:r w:rsidR="00B10F94" w:rsidRPr="008D58B1">
        <w:rPr>
          <w:rFonts w:ascii="Arial" w:eastAsia="SimSun" w:hAnsi="Arial" w:cs="Arial"/>
          <w:b/>
          <w:lang w:eastAsia="ja-JP"/>
        </w:rPr>
        <w:tab/>
      </w:r>
      <w:r w:rsidR="004878CA" w:rsidRPr="008D58B1">
        <w:rPr>
          <w:rFonts w:ascii="Arial" w:eastAsia="SimSun" w:hAnsi="Arial" w:cs="Arial"/>
          <w:b/>
          <w:lang w:eastAsia="ja-JP"/>
        </w:rPr>
        <w:t xml:space="preserve">General requirements for </w:t>
      </w:r>
      <w:r w:rsidR="008A785F">
        <w:rPr>
          <w:rFonts w:ascii="Arial" w:eastAsia="SimSun" w:hAnsi="Arial" w:cs="Arial"/>
          <w:b/>
          <w:lang w:eastAsia="ja-JP"/>
        </w:rPr>
        <w:t xml:space="preserve">Creation and </w:t>
      </w:r>
      <w:r w:rsidR="00866CEE">
        <w:rPr>
          <w:rFonts w:ascii="Arial" w:eastAsia="SimSun" w:hAnsi="Arial" w:cs="Arial"/>
          <w:b/>
          <w:lang w:eastAsia="ja-JP"/>
        </w:rPr>
        <w:t>Development</w:t>
      </w:r>
      <w:r w:rsidR="008A785F">
        <w:rPr>
          <w:rFonts w:ascii="Arial" w:eastAsia="SimSun" w:hAnsi="Arial" w:cs="Arial"/>
          <w:b/>
          <w:lang w:eastAsia="ja-JP"/>
        </w:rPr>
        <w:t xml:space="preserve"> </w:t>
      </w:r>
      <w:r w:rsidR="00581DDF">
        <w:rPr>
          <w:rFonts w:ascii="Arial" w:eastAsia="SimSun" w:hAnsi="Arial" w:cs="Arial"/>
          <w:b/>
          <w:lang w:eastAsia="ja-JP"/>
        </w:rPr>
        <w:t>of Assets</w:t>
      </w:r>
    </w:p>
    <w:p w:rsidR="00BA5E20" w:rsidRDefault="004B2917" w:rsidP="00E902B2">
      <w:pPr>
        <w:pStyle w:val="MELegal3"/>
        <w:numPr>
          <w:ilvl w:val="0"/>
          <w:numId w:val="0"/>
        </w:numPr>
        <w:ind w:firstLine="680"/>
        <w:jc w:val="both"/>
        <w:rPr>
          <w:rFonts w:ascii="Arial" w:eastAsia="SimSun" w:hAnsi="Arial" w:cs="Arial"/>
          <w:sz w:val="20"/>
          <w:szCs w:val="20"/>
          <w:lang w:eastAsia="ja-JP"/>
        </w:rPr>
      </w:pPr>
      <w:r>
        <w:rPr>
          <w:rFonts w:ascii="Arial" w:eastAsia="SimSun" w:hAnsi="Arial" w:cs="Arial"/>
          <w:sz w:val="20"/>
          <w:szCs w:val="20"/>
          <w:lang w:eastAsia="ja-JP"/>
        </w:rPr>
        <w:t xml:space="preserve">The </w:t>
      </w:r>
      <w:r w:rsidR="00FE6978">
        <w:rPr>
          <w:rFonts w:ascii="Arial" w:eastAsia="SimSun" w:hAnsi="Arial" w:cs="Arial"/>
          <w:sz w:val="20"/>
          <w:szCs w:val="20"/>
          <w:lang w:eastAsia="ja-JP"/>
        </w:rPr>
        <w:t>Sub-contractor</w:t>
      </w:r>
      <w:r w:rsidR="00581DDF">
        <w:rPr>
          <w:rFonts w:ascii="Arial" w:eastAsia="SimSun" w:hAnsi="Arial" w:cs="Arial"/>
          <w:sz w:val="20"/>
          <w:szCs w:val="20"/>
          <w:lang w:eastAsia="ja-JP"/>
        </w:rPr>
        <w:t>:</w:t>
      </w:r>
    </w:p>
    <w:p w:rsidR="004B2917" w:rsidRPr="00870117" w:rsidRDefault="004B2917"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will </w:t>
      </w:r>
      <w:r w:rsidR="00C67A27" w:rsidRPr="00870117">
        <w:rPr>
          <w:rFonts w:ascii="Arial" w:eastAsia="SimSun" w:hAnsi="Arial" w:cs="Arial"/>
          <w:sz w:val="20"/>
          <w:szCs w:val="20"/>
          <w:lang w:eastAsia="ja-JP"/>
        </w:rPr>
        <w:t xml:space="preserve">provide </w:t>
      </w:r>
      <w:r w:rsidRPr="00870117">
        <w:rPr>
          <w:rFonts w:ascii="Arial" w:eastAsia="SimSun" w:hAnsi="Arial" w:cs="Arial"/>
          <w:sz w:val="20"/>
          <w:szCs w:val="20"/>
          <w:lang w:eastAsia="ja-JP"/>
        </w:rPr>
        <w:t>the</w:t>
      </w:r>
      <w:r w:rsidR="00C67A27" w:rsidRPr="00870117">
        <w:rPr>
          <w:rFonts w:ascii="Arial" w:eastAsia="SimSun" w:hAnsi="Arial" w:cs="Arial"/>
          <w:sz w:val="20"/>
          <w:szCs w:val="20"/>
          <w:lang w:eastAsia="ja-JP"/>
        </w:rPr>
        <w:t xml:space="preserve"> </w:t>
      </w:r>
      <w:r w:rsidR="0014014B">
        <w:rPr>
          <w:rFonts w:ascii="Arial" w:eastAsia="SimSun" w:hAnsi="Arial" w:cs="Arial"/>
          <w:sz w:val="20"/>
          <w:szCs w:val="20"/>
          <w:lang w:eastAsia="ja-JP"/>
        </w:rPr>
        <w:t xml:space="preserve">Assets </w:t>
      </w:r>
      <w:r w:rsidR="001A4782" w:rsidRPr="00870117">
        <w:rPr>
          <w:rFonts w:ascii="Arial" w:eastAsia="SimSun" w:hAnsi="Arial" w:cs="Arial"/>
          <w:sz w:val="20"/>
          <w:szCs w:val="20"/>
          <w:lang w:eastAsia="ja-JP"/>
        </w:rPr>
        <w:t xml:space="preserve">in accordance with </w:t>
      </w:r>
      <w:r w:rsidR="00BF41AC" w:rsidRPr="00870117">
        <w:rPr>
          <w:rFonts w:ascii="Arial" w:eastAsia="SimSun" w:hAnsi="Arial" w:cs="Arial"/>
          <w:sz w:val="20"/>
          <w:szCs w:val="20"/>
          <w:lang w:eastAsia="ja-JP"/>
        </w:rPr>
        <w:t xml:space="preserve">the Timetable </w:t>
      </w:r>
      <w:r w:rsidR="00870117">
        <w:rPr>
          <w:rFonts w:ascii="Arial" w:eastAsia="SimSun" w:hAnsi="Arial" w:cs="Arial"/>
          <w:sz w:val="20"/>
          <w:szCs w:val="20"/>
          <w:lang w:eastAsia="ja-JP"/>
        </w:rPr>
        <w:t>and in a timely, efficient and professional manner</w:t>
      </w:r>
      <w:r w:rsidR="00581DDF">
        <w:rPr>
          <w:rFonts w:ascii="Arial" w:eastAsia="SimSun" w:hAnsi="Arial" w:cs="Arial"/>
          <w:sz w:val="20"/>
          <w:szCs w:val="20"/>
          <w:lang w:eastAsia="ja-JP"/>
        </w:rPr>
        <w:t>;</w:t>
      </w:r>
    </w:p>
    <w:p w:rsidR="00C67A27" w:rsidRPr="00870117" w:rsidRDefault="001A4782"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must </w:t>
      </w:r>
      <w:r w:rsidR="00C67A27" w:rsidRPr="00870117">
        <w:rPr>
          <w:rFonts w:ascii="Arial" w:eastAsia="SimSun" w:hAnsi="Arial" w:cs="Arial"/>
          <w:sz w:val="20"/>
          <w:szCs w:val="20"/>
          <w:lang w:eastAsia="ja-JP"/>
        </w:rPr>
        <w:t xml:space="preserve">exercise all due care, skill and judgment and </w:t>
      </w:r>
      <w:r w:rsidR="00B44A2F">
        <w:rPr>
          <w:rFonts w:ascii="Arial" w:eastAsia="SimSun" w:hAnsi="Arial" w:cs="Arial"/>
          <w:sz w:val="20"/>
          <w:szCs w:val="20"/>
          <w:lang w:eastAsia="ja-JP"/>
        </w:rPr>
        <w:t xml:space="preserve">in a </w:t>
      </w:r>
      <w:r w:rsidR="00C67A27" w:rsidRPr="00870117">
        <w:rPr>
          <w:rFonts w:ascii="Arial" w:eastAsia="SimSun" w:hAnsi="Arial" w:cs="Arial"/>
          <w:sz w:val="20"/>
          <w:szCs w:val="20"/>
          <w:lang w:eastAsia="ja-JP"/>
        </w:rPr>
        <w:t xml:space="preserve">cost effective manner and in accordance with accepted professional and business practices </w:t>
      </w:r>
      <w:r w:rsidR="00870117">
        <w:rPr>
          <w:rFonts w:ascii="Arial" w:eastAsia="SimSun" w:hAnsi="Arial" w:cs="Arial"/>
          <w:sz w:val="20"/>
          <w:szCs w:val="20"/>
          <w:lang w:eastAsia="ja-JP"/>
        </w:rPr>
        <w:t xml:space="preserve">in the </w:t>
      </w:r>
      <w:r w:rsidR="008A785F">
        <w:rPr>
          <w:rFonts w:ascii="Arial" w:eastAsia="SimSun" w:hAnsi="Arial" w:cs="Arial"/>
          <w:sz w:val="20"/>
          <w:szCs w:val="20"/>
          <w:lang w:eastAsia="ja-JP"/>
        </w:rPr>
        <w:t>creation or development</w:t>
      </w:r>
      <w:r w:rsidR="00C67A27" w:rsidRPr="00870117">
        <w:rPr>
          <w:rFonts w:ascii="Arial" w:eastAsia="SimSun" w:hAnsi="Arial" w:cs="Arial"/>
          <w:sz w:val="20"/>
          <w:szCs w:val="20"/>
          <w:lang w:eastAsia="ja-JP"/>
        </w:rPr>
        <w:t xml:space="preserve"> </w:t>
      </w:r>
      <w:r w:rsidR="00870117">
        <w:rPr>
          <w:rFonts w:ascii="Arial" w:eastAsia="SimSun" w:hAnsi="Arial" w:cs="Arial"/>
          <w:sz w:val="20"/>
          <w:szCs w:val="20"/>
          <w:lang w:eastAsia="ja-JP"/>
        </w:rPr>
        <w:t xml:space="preserve">of </w:t>
      </w:r>
      <w:r w:rsidRPr="00870117">
        <w:rPr>
          <w:rFonts w:ascii="Arial" w:eastAsia="SimSun" w:hAnsi="Arial" w:cs="Arial"/>
          <w:sz w:val="20"/>
          <w:szCs w:val="20"/>
          <w:lang w:eastAsia="ja-JP"/>
        </w:rPr>
        <w:t xml:space="preserve">the </w:t>
      </w:r>
      <w:r w:rsidR="00992D7F">
        <w:rPr>
          <w:rFonts w:ascii="Arial" w:eastAsia="SimSun" w:hAnsi="Arial" w:cs="Arial"/>
          <w:sz w:val="20"/>
          <w:szCs w:val="20"/>
          <w:lang w:eastAsia="ja-JP"/>
        </w:rPr>
        <w:t>Assets</w:t>
      </w:r>
      <w:r w:rsidR="00581DDF">
        <w:rPr>
          <w:rFonts w:ascii="Arial" w:eastAsia="SimSun" w:hAnsi="Arial" w:cs="Arial"/>
          <w:sz w:val="20"/>
          <w:szCs w:val="20"/>
          <w:lang w:eastAsia="ja-JP"/>
        </w:rPr>
        <w:t>;</w:t>
      </w:r>
    </w:p>
    <w:p w:rsidR="00C67A27" w:rsidRPr="00870117" w:rsidRDefault="00870117" w:rsidP="00870117">
      <w:pPr>
        <w:pStyle w:val="MELegal3"/>
        <w:jc w:val="both"/>
        <w:rPr>
          <w:rFonts w:ascii="Arial" w:eastAsia="SimSun" w:hAnsi="Arial" w:cs="Arial"/>
          <w:sz w:val="20"/>
          <w:szCs w:val="20"/>
          <w:lang w:eastAsia="ja-JP"/>
        </w:rPr>
      </w:pPr>
      <w:r>
        <w:rPr>
          <w:rFonts w:ascii="Arial" w:eastAsia="SimSun" w:hAnsi="Arial" w:cs="Arial"/>
          <w:sz w:val="20"/>
          <w:szCs w:val="20"/>
          <w:lang w:eastAsia="ja-JP"/>
        </w:rPr>
        <w:t xml:space="preserve">will provide the </w:t>
      </w:r>
      <w:r w:rsidR="00992D7F">
        <w:rPr>
          <w:rFonts w:ascii="Arial" w:eastAsia="SimSun" w:hAnsi="Arial" w:cs="Arial"/>
          <w:sz w:val="20"/>
          <w:szCs w:val="20"/>
          <w:lang w:eastAsia="ja-JP"/>
        </w:rPr>
        <w:t xml:space="preserve">Assets </w:t>
      </w:r>
      <w:r>
        <w:rPr>
          <w:rFonts w:ascii="Arial" w:eastAsia="SimSun" w:hAnsi="Arial" w:cs="Arial"/>
          <w:sz w:val="20"/>
          <w:szCs w:val="20"/>
          <w:lang w:eastAsia="ja-JP"/>
        </w:rPr>
        <w:t>in accordance with this Agreement</w:t>
      </w:r>
      <w:r w:rsidR="00581DDF">
        <w:rPr>
          <w:rFonts w:ascii="Arial" w:eastAsia="SimSun" w:hAnsi="Arial" w:cs="Arial"/>
          <w:sz w:val="20"/>
          <w:szCs w:val="20"/>
          <w:lang w:eastAsia="ja-JP"/>
        </w:rPr>
        <w:t>;</w:t>
      </w:r>
    </w:p>
    <w:p w:rsidR="008C6BE1" w:rsidRPr="00870117" w:rsidRDefault="008C6BE1"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will cooperate with other sub-contractors or any third party as </w:t>
      </w:r>
      <w:ins w:id="88" w:author="Author">
        <w:r w:rsidR="007D79D1">
          <w:rPr>
            <w:rFonts w:ascii="Arial" w:eastAsia="SimSun" w:hAnsi="Arial" w:cs="Arial"/>
            <w:sz w:val="20"/>
            <w:szCs w:val="20"/>
            <w:lang w:eastAsia="ja-JP"/>
          </w:rPr>
          <w:t xml:space="preserve">reasonably </w:t>
        </w:r>
      </w:ins>
      <w:r w:rsidRPr="00870117">
        <w:rPr>
          <w:rFonts w:ascii="Arial" w:eastAsia="SimSun" w:hAnsi="Arial" w:cs="Arial"/>
          <w:sz w:val="20"/>
          <w:szCs w:val="20"/>
          <w:lang w:eastAsia="ja-JP"/>
        </w:rPr>
        <w:t>directed by the University</w:t>
      </w:r>
      <w:r w:rsidR="00495EEF" w:rsidRPr="00870117">
        <w:rPr>
          <w:rFonts w:ascii="Arial" w:eastAsia="SimSun" w:hAnsi="Arial" w:cs="Arial"/>
          <w:sz w:val="20"/>
          <w:szCs w:val="20"/>
          <w:lang w:eastAsia="ja-JP"/>
        </w:rPr>
        <w:t xml:space="preserve"> </w:t>
      </w:r>
      <w:r w:rsidR="006556D6">
        <w:rPr>
          <w:rFonts w:ascii="Arial" w:eastAsia="SimSun" w:hAnsi="Arial" w:cs="Arial"/>
          <w:sz w:val="20"/>
          <w:szCs w:val="20"/>
          <w:lang w:eastAsia="ja-JP"/>
        </w:rPr>
        <w:t xml:space="preserve">of Melbourne </w:t>
      </w:r>
      <w:r w:rsidR="00495EEF" w:rsidRPr="00870117">
        <w:rPr>
          <w:rFonts w:ascii="Arial" w:eastAsia="SimSun" w:hAnsi="Arial" w:cs="Arial"/>
          <w:sz w:val="20"/>
          <w:szCs w:val="20"/>
          <w:lang w:eastAsia="ja-JP"/>
        </w:rPr>
        <w:t>Nominated Representative</w:t>
      </w:r>
      <w:r w:rsidRPr="00870117">
        <w:rPr>
          <w:rFonts w:ascii="Arial" w:eastAsia="SimSun" w:hAnsi="Arial" w:cs="Arial"/>
          <w:sz w:val="20"/>
          <w:szCs w:val="20"/>
          <w:lang w:eastAsia="ja-JP"/>
        </w:rPr>
        <w:t>; an</w:t>
      </w:r>
      <w:r w:rsidR="00581DDF">
        <w:rPr>
          <w:rFonts w:ascii="Arial" w:eastAsia="SimSun" w:hAnsi="Arial" w:cs="Arial"/>
          <w:sz w:val="20"/>
          <w:szCs w:val="20"/>
          <w:lang w:eastAsia="ja-JP"/>
        </w:rPr>
        <w:t>d</w:t>
      </w:r>
    </w:p>
    <w:p w:rsidR="00C70ECE" w:rsidRDefault="00C70ECE" w:rsidP="00870117">
      <w:pPr>
        <w:pStyle w:val="MELegal3"/>
        <w:jc w:val="both"/>
        <w:rPr>
          <w:rFonts w:ascii="Arial" w:eastAsia="SimSun" w:hAnsi="Arial" w:cs="Arial"/>
          <w:sz w:val="20"/>
          <w:szCs w:val="20"/>
          <w:lang w:eastAsia="ja-JP"/>
        </w:rPr>
      </w:pPr>
      <w:r>
        <w:rPr>
          <w:rFonts w:ascii="Arial" w:eastAsia="SimSun" w:hAnsi="Arial" w:cs="Arial"/>
          <w:sz w:val="20"/>
          <w:szCs w:val="20"/>
          <w:lang w:eastAsia="ja-JP"/>
        </w:rPr>
        <w:lastRenderedPageBreak/>
        <w:t xml:space="preserve">will provide additional documentation relevant to the </w:t>
      </w:r>
      <w:r w:rsidR="00992D7F">
        <w:rPr>
          <w:rFonts w:ascii="Arial" w:eastAsia="SimSun" w:hAnsi="Arial" w:cs="Arial"/>
          <w:sz w:val="20"/>
          <w:szCs w:val="20"/>
          <w:lang w:eastAsia="ja-JP"/>
        </w:rPr>
        <w:t xml:space="preserve">Assets </w:t>
      </w:r>
      <w:r w:rsidR="00581DDF">
        <w:rPr>
          <w:rFonts w:ascii="Arial" w:eastAsia="SimSun" w:hAnsi="Arial" w:cs="Arial"/>
          <w:sz w:val="20"/>
          <w:szCs w:val="20"/>
          <w:lang w:eastAsia="ja-JP"/>
        </w:rPr>
        <w:t>which are:</w:t>
      </w:r>
    </w:p>
    <w:p w:rsidR="00C70ECE" w:rsidRPr="00C70ECE" w:rsidRDefault="00C70ECE" w:rsidP="00C70ECE">
      <w:pPr>
        <w:pStyle w:val="MELegal4"/>
        <w:rPr>
          <w:rFonts w:ascii="Arial" w:eastAsia="SimSun" w:hAnsi="Arial" w:cs="Arial"/>
          <w:sz w:val="20"/>
          <w:szCs w:val="20"/>
          <w:lang w:eastAsia="ja-JP"/>
        </w:rPr>
      </w:pPr>
      <w:r w:rsidRPr="00C70ECE">
        <w:rPr>
          <w:rFonts w:ascii="Arial" w:eastAsia="SimSun" w:hAnsi="Arial" w:cs="Arial"/>
          <w:sz w:val="20"/>
          <w:szCs w:val="20"/>
          <w:lang w:eastAsia="ja-JP"/>
        </w:rPr>
        <w:t>of reasonable standard in terms of pr</w:t>
      </w:r>
      <w:r w:rsidR="00581DDF">
        <w:rPr>
          <w:rFonts w:ascii="Arial" w:eastAsia="SimSun" w:hAnsi="Arial" w:cs="Arial"/>
          <w:sz w:val="20"/>
          <w:szCs w:val="20"/>
          <w:lang w:eastAsia="ja-JP"/>
        </w:rPr>
        <w:t>esentation, accuracy and scope;</w:t>
      </w:r>
    </w:p>
    <w:p w:rsidR="00C70ECE" w:rsidRDefault="00C70ECE" w:rsidP="00C70ECE">
      <w:pPr>
        <w:pStyle w:val="MELegal4"/>
        <w:rPr>
          <w:rFonts w:ascii="Arial" w:eastAsia="SimSun" w:hAnsi="Arial" w:cs="Arial"/>
          <w:sz w:val="20"/>
          <w:szCs w:val="20"/>
          <w:lang w:eastAsia="ja-JP"/>
        </w:rPr>
      </w:pPr>
      <w:r>
        <w:rPr>
          <w:rFonts w:ascii="Arial" w:eastAsia="SimSun" w:hAnsi="Arial" w:cs="Arial"/>
          <w:sz w:val="20"/>
          <w:szCs w:val="20"/>
          <w:lang w:eastAsia="ja-JP"/>
        </w:rPr>
        <w:t>the most current, accurate and up-to-date version available; and</w:t>
      </w:r>
    </w:p>
    <w:p w:rsidR="00C70ECE" w:rsidRDefault="00C70ECE" w:rsidP="00C70ECE">
      <w:pPr>
        <w:pStyle w:val="MELegal4"/>
        <w:rPr>
          <w:rFonts w:ascii="Arial" w:eastAsia="SimSun" w:hAnsi="Arial" w:cs="Arial"/>
          <w:sz w:val="20"/>
          <w:szCs w:val="20"/>
          <w:lang w:eastAsia="ja-JP"/>
        </w:rPr>
      </w:pPr>
      <w:r>
        <w:rPr>
          <w:rFonts w:ascii="Arial" w:eastAsia="SimSun" w:hAnsi="Arial" w:cs="Arial"/>
          <w:sz w:val="20"/>
          <w:szCs w:val="20"/>
          <w:lang w:eastAsia="ja-JP"/>
        </w:rPr>
        <w:t>published in English with all key terms, words and symbols adequately defined</w:t>
      </w:r>
      <w:r w:rsidR="00992D7F">
        <w:rPr>
          <w:rFonts w:ascii="Arial" w:eastAsia="SimSun" w:hAnsi="Arial" w:cs="Arial"/>
          <w:sz w:val="20"/>
          <w:szCs w:val="20"/>
          <w:lang w:eastAsia="ja-JP"/>
        </w:rPr>
        <w:t>; and</w:t>
      </w:r>
    </w:p>
    <w:p w:rsidR="00C67A27" w:rsidRDefault="008C6BE1" w:rsidP="00870117">
      <w:pPr>
        <w:pStyle w:val="MELegal3"/>
        <w:jc w:val="both"/>
        <w:rPr>
          <w:rFonts w:ascii="Arial" w:eastAsia="SimSun" w:hAnsi="Arial" w:cs="Arial"/>
          <w:sz w:val="20"/>
          <w:szCs w:val="20"/>
          <w:lang w:eastAsia="ja-JP"/>
        </w:rPr>
      </w:pPr>
      <w:r w:rsidRPr="00C70ECE">
        <w:rPr>
          <w:rFonts w:ascii="Arial" w:eastAsia="SimSun" w:hAnsi="Arial" w:cs="Arial"/>
          <w:sz w:val="20"/>
          <w:szCs w:val="20"/>
          <w:lang w:eastAsia="ja-JP"/>
        </w:rPr>
        <w:t xml:space="preserve">is </w:t>
      </w:r>
      <w:r w:rsidR="00C67A27" w:rsidRPr="00C70ECE">
        <w:rPr>
          <w:rFonts w:ascii="Arial" w:eastAsia="SimSun" w:hAnsi="Arial" w:cs="Arial"/>
          <w:sz w:val="20"/>
          <w:szCs w:val="20"/>
          <w:lang w:eastAsia="ja-JP"/>
        </w:rPr>
        <w:t xml:space="preserve">deemed to have conducted due diligence prior to the </w:t>
      </w:r>
      <w:r w:rsidR="00992D7F">
        <w:rPr>
          <w:rFonts w:ascii="Arial" w:eastAsia="SimSun" w:hAnsi="Arial" w:cs="Arial"/>
          <w:sz w:val="20"/>
          <w:szCs w:val="20"/>
          <w:lang w:eastAsia="ja-JP"/>
        </w:rPr>
        <w:t xml:space="preserve">Commencement Date </w:t>
      </w:r>
      <w:r w:rsidR="00C67A27" w:rsidRPr="00C70ECE">
        <w:rPr>
          <w:rFonts w:ascii="Arial" w:eastAsia="SimSun" w:hAnsi="Arial" w:cs="Arial"/>
          <w:sz w:val="20"/>
          <w:szCs w:val="20"/>
          <w:lang w:eastAsia="ja-JP"/>
        </w:rPr>
        <w:t xml:space="preserve">and shall ensure that it has the capacity to meet and provide any services, functions or responsibilities incidental to the </w:t>
      </w:r>
      <w:r w:rsidR="00992D7F">
        <w:rPr>
          <w:rFonts w:ascii="Arial" w:eastAsia="SimSun" w:hAnsi="Arial" w:cs="Arial"/>
          <w:sz w:val="20"/>
          <w:szCs w:val="20"/>
          <w:lang w:eastAsia="ja-JP"/>
        </w:rPr>
        <w:t>Asset</w:t>
      </w:r>
      <w:ins w:id="89" w:author="Author">
        <w:r w:rsidR="00D75D2F">
          <w:rPr>
            <w:rFonts w:ascii="Arial" w:eastAsia="SimSun" w:hAnsi="Arial" w:cs="Arial"/>
            <w:sz w:val="20"/>
            <w:szCs w:val="20"/>
            <w:lang w:eastAsia="ja-JP"/>
          </w:rPr>
          <w:t>s</w:t>
        </w:r>
      </w:ins>
      <w:r w:rsidR="00992D7F">
        <w:rPr>
          <w:rFonts w:ascii="Arial" w:eastAsia="SimSun" w:hAnsi="Arial" w:cs="Arial"/>
          <w:sz w:val="20"/>
          <w:szCs w:val="20"/>
          <w:lang w:eastAsia="ja-JP"/>
        </w:rPr>
        <w:t xml:space="preserve"> </w:t>
      </w:r>
      <w:r w:rsidR="00C67A27" w:rsidRPr="00C70ECE">
        <w:rPr>
          <w:rFonts w:ascii="Arial" w:eastAsia="SimSun" w:hAnsi="Arial" w:cs="Arial"/>
          <w:sz w:val="20"/>
          <w:szCs w:val="20"/>
          <w:lang w:eastAsia="ja-JP"/>
        </w:rPr>
        <w:t xml:space="preserve">which are required for the proper performance of the </w:t>
      </w:r>
      <w:r w:rsidR="00992D7F">
        <w:rPr>
          <w:rFonts w:ascii="Arial" w:eastAsia="SimSun" w:hAnsi="Arial" w:cs="Arial"/>
          <w:sz w:val="20"/>
          <w:szCs w:val="20"/>
          <w:lang w:eastAsia="ja-JP"/>
        </w:rPr>
        <w:t>Asset</w:t>
      </w:r>
      <w:ins w:id="90" w:author="Author">
        <w:r w:rsidR="00D75D2F">
          <w:rPr>
            <w:rFonts w:ascii="Arial" w:eastAsia="SimSun" w:hAnsi="Arial" w:cs="Arial"/>
            <w:sz w:val="20"/>
            <w:szCs w:val="20"/>
            <w:lang w:eastAsia="ja-JP"/>
          </w:rPr>
          <w:t>s</w:t>
        </w:r>
      </w:ins>
      <w:r w:rsidR="00992D7F">
        <w:rPr>
          <w:rFonts w:ascii="Arial" w:eastAsia="SimSun" w:hAnsi="Arial" w:cs="Arial"/>
          <w:sz w:val="20"/>
          <w:szCs w:val="20"/>
          <w:lang w:eastAsia="ja-JP"/>
        </w:rPr>
        <w:t xml:space="preserve"> </w:t>
      </w:r>
      <w:r w:rsidR="00C67A27" w:rsidRPr="00C70ECE">
        <w:rPr>
          <w:rFonts w:ascii="Arial" w:eastAsia="SimSun" w:hAnsi="Arial" w:cs="Arial"/>
          <w:sz w:val="20"/>
          <w:szCs w:val="20"/>
          <w:lang w:eastAsia="ja-JP"/>
        </w:rPr>
        <w:t xml:space="preserve">and provided to the University </w:t>
      </w:r>
      <w:r w:rsidR="006556D6">
        <w:rPr>
          <w:rFonts w:ascii="Arial" w:eastAsia="SimSun" w:hAnsi="Arial" w:cs="Arial"/>
          <w:sz w:val="20"/>
          <w:szCs w:val="20"/>
          <w:lang w:eastAsia="ja-JP"/>
        </w:rPr>
        <w:t xml:space="preserve">of Melbourne </w:t>
      </w:r>
      <w:r w:rsidR="00975DA3">
        <w:rPr>
          <w:rFonts w:ascii="Arial" w:eastAsia="SimSun" w:hAnsi="Arial" w:cs="Arial"/>
          <w:sz w:val="20"/>
          <w:szCs w:val="20"/>
          <w:lang w:eastAsia="ja-JP"/>
        </w:rPr>
        <w:t>at no additional cost.</w:t>
      </w:r>
    </w:p>
    <w:p w:rsidR="0091440C" w:rsidRPr="008D58B1" w:rsidRDefault="004878CA" w:rsidP="0091440C">
      <w:pPr>
        <w:pStyle w:val="MELegal2"/>
        <w:rPr>
          <w:rFonts w:eastAsia="SimSun" w:cs="Arial"/>
          <w:bCs w:val="0"/>
          <w:w w:val="100"/>
          <w:sz w:val="22"/>
          <w:szCs w:val="22"/>
          <w:lang w:eastAsia="ja-JP"/>
        </w:rPr>
      </w:pPr>
      <w:r w:rsidRPr="008D58B1">
        <w:rPr>
          <w:rFonts w:eastAsia="SimSun" w:cs="Arial"/>
          <w:bCs w:val="0"/>
          <w:w w:val="100"/>
          <w:sz w:val="22"/>
          <w:szCs w:val="22"/>
          <w:lang w:eastAsia="ja-JP"/>
        </w:rPr>
        <w:t xml:space="preserve">Specific provisions on </w:t>
      </w:r>
      <w:r w:rsidR="00975DA3">
        <w:rPr>
          <w:rFonts w:eastAsia="SimSun" w:cs="Arial"/>
          <w:bCs w:val="0"/>
          <w:w w:val="100"/>
          <w:sz w:val="22"/>
          <w:szCs w:val="22"/>
          <w:lang w:eastAsia="ja-JP"/>
        </w:rPr>
        <w:t>Assets</w:t>
      </w:r>
    </w:p>
    <w:p w:rsidR="0091440C" w:rsidRPr="00EE1B6D" w:rsidRDefault="00EE1B6D" w:rsidP="00960D58">
      <w:pPr>
        <w:ind w:firstLine="680"/>
        <w:rPr>
          <w:rFonts w:ascii="Arial" w:hAnsi="Arial" w:cs="Arial"/>
          <w:b/>
          <w:sz w:val="20"/>
          <w:szCs w:val="20"/>
        </w:rPr>
      </w:pPr>
      <w:r w:rsidRPr="00EE1B6D">
        <w:rPr>
          <w:rFonts w:ascii="Arial" w:hAnsi="Arial" w:cs="Arial"/>
          <w:b/>
          <w:sz w:val="20"/>
          <w:szCs w:val="20"/>
        </w:rPr>
        <w:t>(a)</w:t>
      </w:r>
      <w:r w:rsidR="00975DA3">
        <w:rPr>
          <w:rFonts w:ascii="Arial" w:hAnsi="Arial" w:cs="Arial"/>
          <w:b/>
          <w:sz w:val="20"/>
          <w:szCs w:val="20"/>
        </w:rPr>
        <w:tab/>
        <w:t>Ownership</w:t>
      </w:r>
    </w:p>
    <w:p w:rsidR="0091440C" w:rsidRPr="00EE1B6D" w:rsidRDefault="0091440C" w:rsidP="00BF0886">
      <w:pPr>
        <w:pStyle w:val="MELegal3"/>
        <w:numPr>
          <w:ilvl w:val="2"/>
          <w:numId w:val="34"/>
        </w:numPr>
        <w:ind w:left="1985" w:hanging="425"/>
        <w:jc w:val="both"/>
        <w:rPr>
          <w:rFonts w:ascii="Arial" w:hAnsi="Arial" w:cs="Arial"/>
          <w:sz w:val="20"/>
          <w:szCs w:val="20"/>
        </w:rPr>
      </w:pPr>
      <w:r w:rsidRPr="00EE1B6D">
        <w:rPr>
          <w:rFonts w:ascii="Arial" w:hAnsi="Arial" w:cs="Arial"/>
          <w:sz w:val="20"/>
          <w:szCs w:val="20"/>
        </w:rPr>
        <w:t xml:space="preserve">Ownership of </w:t>
      </w:r>
      <w:r w:rsidR="00D12EC2" w:rsidRPr="00EE1B6D">
        <w:rPr>
          <w:rFonts w:ascii="Arial" w:hAnsi="Arial" w:cs="Arial"/>
          <w:sz w:val="20"/>
          <w:szCs w:val="20"/>
        </w:rPr>
        <w:t xml:space="preserve">Assets </w:t>
      </w:r>
      <w:r w:rsidRPr="00EE1B6D">
        <w:rPr>
          <w:rFonts w:ascii="Arial" w:hAnsi="Arial" w:cs="Arial"/>
          <w:sz w:val="20"/>
          <w:szCs w:val="20"/>
        </w:rPr>
        <w:t xml:space="preserve">will be identified and recorded in </w:t>
      </w:r>
      <w:r w:rsidR="000069C3">
        <w:rPr>
          <w:rFonts w:ascii="Arial" w:hAnsi="Arial" w:cs="Arial"/>
          <w:sz w:val="20"/>
          <w:szCs w:val="20"/>
        </w:rPr>
        <w:t xml:space="preserve">the </w:t>
      </w:r>
      <w:ins w:id="91" w:author="Author">
        <w:r w:rsidR="004C0843">
          <w:rPr>
            <w:rFonts w:ascii="Arial" w:hAnsi="Arial" w:cs="Arial"/>
            <w:sz w:val="20"/>
            <w:szCs w:val="20"/>
          </w:rPr>
          <w:t xml:space="preserve">Asset </w:t>
        </w:r>
      </w:ins>
      <w:del w:id="92" w:author="Author">
        <w:r w:rsidR="000069C3" w:rsidDel="004C0843">
          <w:rPr>
            <w:rFonts w:ascii="Arial" w:hAnsi="Arial" w:cs="Arial"/>
            <w:sz w:val="20"/>
            <w:szCs w:val="20"/>
          </w:rPr>
          <w:delText>r</w:delText>
        </w:r>
      </w:del>
      <w:ins w:id="93" w:author="Author">
        <w:r w:rsidR="004C0843">
          <w:rPr>
            <w:rFonts w:ascii="Arial" w:hAnsi="Arial" w:cs="Arial"/>
            <w:sz w:val="20"/>
            <w:szCs w:val="20"/>
          </w:rPr>
          <w:t>R</w:t>
        </w:r>
      </w:ins>
      <w:r w:rsidR="00975DA3">
        <w:rPr>
          <w:rFonts w:ascii="Arial" w:hAnsi="Arial" w:cs="Arial"/>
          <w:sz w:val="20"/>
          <w:szCs w:val="20"/>
        </w:rPr>
        <w:t>egister.</w:t>
      </w:r>
    </w:p>
    <w:p w:rsidR="0091440C" w:rsidRPr="00EE1B6D" w:rsidRDefault="00EE1B6D" w:rsidP="00ED52FF">
      <w:pPr>
        <w:ind w:firstLine="675"/>
        <w:jc w:val="both"/>
        <w:rPr>
          <w:rFonts w:ascii="Arial" w:hAnsi="Arial" w:cs="Arial"/>
          <w:b/>
          <w:sz w:val="20"/>
          <w:szCs w:val="20"/>
        </w:rPr>
      </w:pPr>
      <w:r w:rsidRPr="00EE1B6D">
        <w:rPr>
          <w:rFonts w:ascii="Arial" w:hAnsi="Arial" w:cs="Arial"/>
          <w:b/>
          <w:sz w:val="20"/>
          <w:szCs w:val="20"/>
        </w:rPr>
        <w:t>(b)</w:t>
      </w:r>
      <w:r w:rsidR="00975DA3">
        <w:rPr>
          <w:rFonts w:ascii="Arial" w:hAnsi="Arial" w:cs="Arial"/>
          <w:b/>
          <w:sz w:val="20"/>
          <w:szCs w:val="20"/>
        </w:rPr>
        <w:tab/>
      </w:r>
      <w:ins w:id="94" w:author="Author">
        <w:r w:rsidR="004C0843">
          <w:rPr>
            <w:rFonts w:ascii="Arial" w:hAnsi="Arial" w:cs="Arial"/>
            <w:b/>
            <w:sz w:val="20"/>
            <w:szCs w:val="20"/>
          </w:rPr>
          <w:t xml:space="preserve">Asset </w:t>
        </w:r>
      </w:ins>
      <w:r w:rsidR="00975DA3">
        <w:rPr>
          <w:rFonts w:ascii="Arial" w:hAnsi="Arial" w:cs="Arial"/>
          <w:b/>
          <w:sz w:val="20"/>
          <w:szCs w:val="20"/>
        </w:rPr>
        <w:t>Register</w:t>
      </w:r>
    </w:p>
    <w:p w:rsidR="0091440C" w:rsidRPr="00EE1B6D" w:rsidRDefault="0091440C" w:rsidP="00BF0886">
      <w:pPr>
        <w:pStyle w:val="MELegal3"/>
        <w:numPr>
          <w:ilvl w:val="2"/>
          <w:numId w:val="35"/>
        </w:numPr>
        <w:ind w:left="1985" w:hanging="425"/>
        <w:jc w:val="both"/>
        <w:rPr>
          <w:rFonts w:ascii="Arial" w:hAnsi="Arial" w:cs="Arial"/>
          <w:sz w:val="20"/>
          <w:szCs w:val="20"/>
        </w:rPr>
      </w:pPr>
      <w:r w:rsidRPr="00EE1B6D">
        <w:rPr>
          <w:rFonts w:ascii="Arial" w:hAnsi="Arial" w:cs="Arial"/>
          <w:sz w:val="20"/>
          <w:szCs w:val="20"/>
        </w:rPr>
        <w:t xml:space="preserve">The University </w:t>
      </w:r>
      <w:r w:rsidR="00FD00AD">
        <w:rPr>
          <w:rFonts w:ascii="Arial" w:hAnsi="Arial" w:cs="Arial"/>
          <w:sz w:val="20"/>
          <w:szCs w:val="20"/>
        </w:rPr>
        <w:t xml:space="preserve">of Melbourne </w:t>
      </w:r>
      <w:r w:rsidRPr="00EE1B6D">
        <w:rPr>
          <w:rFonts w:ascii="Arial" w:hAnsi="Arial" w:cs="Arial"/>
          <w:sz w:val="20"/>
          <w:szCs w:val="20"/>
        </w:rPr>
        <w:t xml:space="preserve">will maintain </w:t>
      </w:r>
      <w:r w:rsidR="00715942">
        <w:rPr>
          <w:rFonts w:ascii="Arial" w:hAnsi="Arial" w:cs="Arial"/>
          <w:sz w:val="20"/>
          <w:szCs w:val="20"/>
        </w:rPr>
        <w:t>the</w:t>
      </w:r>
      <w:r w:rsidR="00E14E0A" w:rsidRPr="00EE1B6D">
        <w:rPr>
          <w:rFonts w:ascii="Arial" w:hAnsi="Arial" w:cs="Arial"/>
          <w:sz w:val="20"/>
          <w:szCs w:val="20"/>
        </w:rPr>
        <w:t xml:space="preserve"> </w:t>
      </w:r>
      <w:ins w:id="95" w:author="Author">
        <w:r w:rsidR="004C0843">
          <w:rPr>
            <w:rFonts w:ascii="Arial" w:hAnsi="Arial" w:cs="Arial"/>
            <w:sz w:val="20"/>
            <w:szCs w:val="20"/>
          </w:rPr>
          <w:t xml:space="preserve">Asset </w:t>
        </w:r>
      </w:ins>
      <w:del w:id="96" w:author="Author">
        <w:r w:rsidR="000069C3" w:rsidDel="004C0843">
          <w:rPr>
            <w:rFonts w:ascii="Arial" w:hAnsi="Arial" w:cs="Arial"/>
            <w:sz w:val="20"/>
            <w:szCs w:val="20"/>
          </w:rPr>
          <w:delText>r</w:delText>
        </w:r>
      </w:del>
      <w:ins w:id="97" w:author="Author">
        <w:r w:rsidR="004C0843">
          <w:rPr>
            <w:rFonts w:ascii="Arial" w:hAnsi="Arial" w:cs="Arial"/>
            <w:sz w:val="20"/>
            <w:szCs w:val="20"/>
          </w:rPr>
          <w:t>R</w:t>
        </w:r>
      </w:ins>
      <w:r w:rsidRPr="00EE1B6D">
        <w:rPr>
          <w:rFonts w:ascii="Arial" w:hAnsi="Arial" w:cs="Arial"/>
          <w:sz w:val="20"/>
          <w:szCs w:val="20"/>
        </w:rPr>
        <w:t xml:space="preserve">egister identifying each </w:t>
      </w:r>
      <w:r w:rsidR="00D12EC2" w:rsidRPr="00EE1B6D">
        <w:rPr>
          <w:rFonts w:ascii="Arial" w:hAnsi="Arial" w:cs="Arial"/>
          <w:sz w:val="20"/>
          <w:szCs w:val="20"/>
        </w:rPr>
        <w:t xml:space="preserve">Asset </w:t>
      </w:r>
      <w:r w:rsidRPr="00EE1B6D">
        <w:rPr>
          <w:rFonts w:ascii="Arial" w:hAnsi="Arial" w:cs="Arial"/>
          <w:sz w:val="20"/>
          <w:szCs w:val="20"/>
        </w:rPr>
        <w:t xml:space="preserve">and showing the owner, location and value of each </w:t>
      </w:r>
      <w:r w:rsidR="00D12EC2" w:rsidRPr="00EE1B6D">
        <w:rPr>
          <w:rFonts w:ascii="Arial" w:hAnsi="Arial" w:cs="Arial"/>
          <w:sz w:val="20"/>
          <w:szCs w:val="20"/>
        </w:rPr>
        <w:t>Asset</w:t>
      </w:r>
      <w:r w:rsidR="00975DA3">
        <w:rPr>
          <w:rFonts w:ascii="Arial" w:hAnsi="Arial" w:cs="Arial"/>
          <w:sz w:val="20"/>
          <w:szCs w:val="20"/>
        </w:rPr>
        <w:t>.</w:t>
      </w:r>
    </w:p>
    <w:p w:rsidR="0091440C" w:rsidRDefault="0091440C" w:rsidP="00BF0886">
      <w:pPr>
        <w:pStyle w:val="MELegal3"/>
        <w:numPr>
          <w:ilvl w:val="2"/>
          <w:numId w:val="35"/>
        </w:numPr>
        <w:ind w:left="1985" w:hanging="425"/>
        <w:jc w:val="both"/>
        <w:rPr>
          <w:ins w:id="98" w:author="Author"/>
          <w:rFonts w:ascii="Arial" w:hAnsi="Arial" w:cs="Arial"/>
          <w:sz w:val="20"/>
          <w:szCs w:val="20"/>
        </w:rPr>
      </w:pPr>
      <w:r w:rsidRPr="00EE1B6D">
        <w:rPr>
          <w:rFonts w:ascii="Arial" w:hAnsi="Arial" w:cs="Arial"/>
          <w:sz w:val="20"/>
          <w:szCs w:val="20"/>
        </w:rPr>
        <w:t xml:space="preserve">The Sub-contractor must provide the </w:t>
      </w:r>
      <w:r w:rsidR="00992D7F">
        <w:rPr>
          <w:rFonts w:ascii="Arial" w:hAnsi="Arial" w:cs="Arial"/>
          <w:sz w:val="20"/>
          <w:szCs w:val="20"/>
        </w:rPr>
        <w:t>U</w:t>
      </w:r>
      <w:r w:rsidRPr="00EE1B6D">
        <w:rPr>
          <w:rFonts w:ascii="Arial" w:hAnsi="Arial" w:cs="Arial"/>
          <w:sz w:val="20"/>
          <w:szCs w:val="20"/>
        </w:rPr>
        <w:t xml:space="preserve">niversity </w:t>
      </w:r>
      <w:r w:rsidR="006556D6">
        <w:rPr>
          <w:rFonts w:ascii="Arial" w:hAnsi="Arial" w:cs="Arial"/>
          <w:sz w:val="20"/>
          <w:szCs w:val="20"/>
        </w:rPr>
        <w:t xml:space="preserve">of Melbourne </w:t>
      </w:r>
      <w:r w:rsidRPr="00EE1B6D">
        <w:rPr>
          <w:rFonts w:ascii="Arial" w:hAnsi="Arial" w:cs="Arial"/>
          <w:sz w:val="20"/>
          <w:szCs w:val="20"/>
        </w:rPr>
        <w:t xml:space="preserve">with all information reasonably requested by the University </w:t>
      </w:r>
      <w:r w:rsidR="006556D6">
        <w:rPr>
          <w:rFonts w:ascii="Arial" w:hAnsi="Arial" w:cs="Arial"/>
          <w:sz w:val="20"/>
          <w:szCs w:val="20"/>
        </w:rPr>
        <w:t xml:space="preserve">of Melbourne </w:t>
      </w:r>
      <w:r w:rsidRPr="00EE1B6D">
        <w:rPr>
          <w:rFonts w:ascii="Arial" w:hAnsi="Arial" w:cs="Arial"/>
          <w:sz w:val="20"/>
          <w:szCs w:val="20"/>
        </w:rPr>
        <w:t>for the purpose</w:t>
      </w:r>
      <w:r w:rsidR="00975DA3">
        <w:rPr>
          <w:rFonts w:ascii="Arial" w:hAnsi="Arial" w:cs="Arial"/>
          <w:sz w:val="20"/>
          <w:szCs w:val="20"/>
        </w:rPr>
        <w:t>s of maintaining the register.</w:t>
      </w:r>
    </w:p>
    <w:p w:rsidR="004C0843" w:rsidRPr="00EE1B6D" w:rsidRDefault="004C0843" w:rsidP="00BF0886">
      <w:pPr>
        <w:pStyle w:val="MELegal3"/>
        <w:numPr>
          <w:ilvl w:val="2"/>
          <w:numId w:val="35"/>
        </w:numPr>
        <w:ind w:left="1985" w:hanging="425"/>
        <w:jc w:val="both"/>
        <w:rPr>
          <w:rFonts w:ascii="Arial" w:hAnsi="Arial" w:cs="Arial"/>
          <w:sz w:val="20"/>
          <w:szCs w:val="20"/>
        </w:rPr>
      </w:pPr>
      <w:ins w:id="99" w:author="Author">
        <w:r>
          <w:rPr>
            <w:rFonts w:ascii="Arial" w:hAnsi="Arial" w:cs="Arial"/>
            <w:sz w:val="20"/>
            <w:szCs w:val="20"/>
          </w:rPr>
          <w:t>The Sub-Contractor may inspect their own entries in the Asset Register at any time on reasonable notice.</w:t>
        </w:r>
      </w:ins>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(c)</w:t>
      </w:r>
      <w:r w:rsidR="0091440C" w:rsidRPr="00EE1B6D">
        <w:rPr>
          <w:rFonts w:ascii="Arial" w:hAnsi="Arial" w:cs="Arial"/>
          <w:b/>
          <w:sz w:val="20"/>
          <w:szCs w:val="20"/>
        </w:rPr>
        <w:tab/>
      </w:r>
      <w:r w:rsidR="00162356">
        <w:rPr>
          <w:rFonts w:ascii="Arial" w:hAnsi="Arial" w:cs="Arial"/>
          <w:b/>
          <w:sz w:val="20"/>
          <w:szCs w:val="20"/>
        </w:rPr>
        <w:t xml:space="preserve">Use and </w:t>
      </w:r>
      <w:r w:rsidR="00975DA3">
        <w:rPr>
          <w:rFonts w:ascii="Arial" w:hAnsi="Arial" w:cs="Arial"/>
          <w:b/>
          <w:sz w:val="20"/>
          <w:szCs w:val="20"/>
        </w:rPr>
        <w:t>maintenance</w:t>
      </w:r>
    </w:p>
    <w:p w:rsidR="0091440C" w:rsidRPr="00E6786B" w:rsidRDefault="0091440C" w:rsidP="00ED52FF">
      <w:pPr>
        <w:ind w:left="1360"/>
        <w:jc w:val="both"/>
        <w:rPr>
          <w:rFonts w:ascii="Arial" w:hAnsi="Arial" w:cs="Arial"/>
          <w:sz w:val="20"/>
          <w:szCs w:val="20"/>
        </w:rPr>
      </w:pPr>
      <w:r>
        <w:rPr>
          <w:rFonts w:ascii="Arial" w:hAnsi="Arial" w:cs="Arial"/>
          <w:sz w:val="20"/>
          <w:szCs w:val="20"/>
        </w:rPr>
        <w:t xml:space="preserve">For each </w:t>
      </w:r>
      <w:r w:rsidR="00D12EC2">
        <w:rPr>
          <w:rFonts w:ascii="Arial" w:hAnsi="Arial" w:cs="Arial"/>
          <w:sz w:val="20"/>
          <w:szCs w:val="20"/>
        </w:rPr>
        <w:t>Asset</w:t>
      </w:r>
      <w:r>
        <w:rPr>
          <w:rFonts w:ascii="Arial" w:hAnsi="Arial" w:cs="Arial"/>
          <w:sz w:val="20"/>
          <w:szCs w:val="20"/>
        </w:rPr>
        <w:t xml:space="preserve">, the Sub-contractor must ensure that, from the date of the purchase or creation of the </w:t>
      </w:r>
      <w:r w:rsidR="00D12EC2">
        <w:rPr>
          <w:rFonts w:ascii="Arial" w:hAnsi="Arial" w:cs="Arial"/>
          <w:sz w:val="20"/>
          <w:szCs w:val="20"/>
        </w:rPr>
        <w:t xml:space="preserve">Asset </w:t>
      </w:r>
      <w:r>
        <w:rPr>
          <w:rFonts w:ascii="Arial" w:hAnsi="Arial" w:cs="Arial"/>
          <w:sz w:val="20"/>
          <w:szCs w:val="20"/>
        </w:rPr>
        <w:t xml:space="preserve">until at least three (3) years following the Acceptance </w:t>
      </w:r>
      <w:r w:rsidR="00D65E80">
        <w:rPr>
          <w:rFonts w:ascii="Arial" w:hAnsi="Arial" w:cs="Arial"/>
          <w:sz w:val="20"/>
          <w:szCs w:val="20"/>
        </w:rPr>
        <w:t xml:space="preserve">Date </w:t>
      </w:r>
      <w:r>
        <w:rPr>
          <w:rFonts w:ascii="Arial" w:hAnsi="Arial" w:cs="Arial"/>
          <w:sz w:val="20"/>
          <w:szCs w:val="20"/>
        </w:rPr>
        <w:t xml:space="preserve">for that </w:t>
      </w:r>
      <w:r w:rsidR="00D12EC2">
        <w:rPr>
          <w:rFonts w:ascii="Arial" w:hAnsi="Arial" w:cs="Arial"/>
          <w:sz w:val="20"/>
          <w:szCs w:val="20"/>
        </w:rPr>
        <w:t>Asset</w:t>
      </w:r>
      <w:r>
        <w:rPr>
          <w:rFonts w:ascii="Arial" w:hAnsi="Arial" w:cs="Arial"/>
          <w:sz w:val="20"/>
          <w:szCs w:val="20"/>
        </w:rPr>
        <w:t>, it: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uses the </w:t>
      </w:r>
      <w:r w:rsidR="00D12EC2" w:rsidRPr="00EE1B6D">
        <w:rPr>
          <w:rFonts w:ascii="Arial" w:hAnsi="Arial" w:cs="Arial"/>
          <w:sz w:val="20"/>
          <w:szCs w:val="20"/>
        </w:rPr>
        <w:t xml:space="preserve">Asset </w:t>
      </w:r>
      <w:r w:rsidRPr="00EE1B6D">
        <w:rPr>
          <w:rFonts w:ascii="Arial" w:hAnsi="Arial" w:cs="Arial"/>
          <w:sz w:val="20"/>
          <w:szCs w:val="20"/>
        </w:rPr>
        <w:t xml:space="preserve">in accordance with this Agreement and for the </w:t>
      </w:r>
      <w:r w:rsidR="00975DA3">
        <w:rPr>
          <w:rFonts w:ascii="Arial" w:hAnsi="Arial" w:cs="Arial"/>
          <w:sz w:val="20"/>
          <w:szCs w:val="20"/>
        </w:rPr>
        <w:t>purposes of the NeCTAR Project;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does not encumber or dispose of the </w:t>
      </w:r>
      <w:r w:rsidR="00D12EC2" w:rsidRPr="00EE1B6D">
        <w:rPr>
          <w:rFonts w:ascii="Arial" w:hAnsi="Arial" w:cs="Arial"/>
          <w:sz w:val="20"/>
          <w:szCs w:val="20"/>
        </w:rPr>
        <w:t>Asset</w:t>
      </w:r>
      <w:r w:rsidRPr="00EE1B6D">
        <w:rPr>
          <w:rFonts w:ascii="Arial" w:hAnsi="Arial" w:cs="Arial"/>
          <w:sz w:val="20"/>
          <w:szCs w:val="20"/>
        </w:rPr>
        <w:t xml:space="preserve">, or deal with or use the </w:t>
      </w:r>
      <w:r w:rsidR="00D12EC2" w:rsidRPr="00EE1B6D">
        <w:rPr>
          <w:rFonts w:ascii="Arial" w:hAnsi="Arial" w:cs="Arial"/>
          <w:sz w:val="20"/>
          <w:szCs w:val="20"/>
        </w:rPr>
        <w:t>Asset</w:t>
      </w:r>
      <w:r w:rsidRPr="00EE1B6D">
        <w:rPr>
          <w:rFonts w:ascii="Arial" w:hAnsi="Arial" w:cs="Arial"/>
          <w:sz w:val="20"/>
          <w:szCs w:val="20"/>
        </w:rPr>
        <w:t xml:space="preserve">, other than in accordance with this clause </w:t>
      </w:r>
      <w:r w:rsidR="00D12EC2" w:rsidRPr="00EE1B6D">
        <w:rPr>
          <w:rFonts w:ascii="Arial" w:hAnsi="Arial" w:cs="Arial"/>
          <w:sz w:val="20"/>
          <w:szCs w:val="20"/>
        </w:rPr>
        <w:t>4</w:t>
      </w:r>
      <w:r w:rsidRPr="00EE1B6D">
        <w:rPr>
          <w:rFonts w:ascii="Arial" w:hAnsi="Arial" w:cs="Arial"/>
          <w:sz w:val="20"/>
          <w:szCs w:val="20"/>
        </w:rPr>
        <w:t>, without the prior written consent of the University</w:t>
      </w:r>
      <w:r w:rsidR="00FD00AD">
        <w:rPr>
          <w:rFonts w:ascii="Arial" w:hAnsi="Arial" w:cs="Arial"/>
          <w:sz w:val="20"/>
          <w:szCs w:val="20"/>
        </w:rPr>
        <w:t xml:space="preserve"> of Melbourne</w:t>
      </w:r>
      <w:r w:rsidR="00975DA3">
        <w:rPr>
          <w:rFonts w:ascii="Arial" w:hAnsi="Arial" w:cs="Arial"/>
          <w:sz w:val="20"/>
          <w:szCs w:val="20"/>
        </w:rPr>
        <w: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safeguards the </w:t>
      </w:r>
      <w:r w:rsidR="00D12EC2" w:rsidRPr="00EE1B6D">
        <w:rPr>
          <w:rFonts w:ascii="Arial" w:hAnsi="Arial" w:cs="Arial"/>
          <w:sz w:val="20"/>
          <w:szCs w:val="20"/>
        </w:rPr>
        <w:t xml:space="preserve">Asset </w:t>
      </w:r>
      <w:r w:rsidRPr="00EE1B6D">
        <w:rPr>
          <w:rFonts w:ascii="Arial" w:hAnsi="Arial" w:cs="Arial"/>
          <w:sz w:val="20"/>
          <w:szCs w:val="20"/>
        </w:rPr>
        <w:t xml:space="preserve">against theft, </w:t>
      </w:r>
      <w:del w:id="100" w:author="Author">
        <w:r w:rsidRPr="00EE1B6D" w:rsidDel="00D75D2F">
          <w:rPr>
            <w:rFonts w:ascii="Arial" w:hAnsi="Arial" w:cs="Arial"/>
            <w:sz w:val="20"/>
            <w:szCs w:val="20"/>
          </w:rPr>
          <w:delText>lo</w:delText>
        </w:r>
        <w:r w:rsidR="00975DA3" w:rsidDel="00D75D2F">
          <w:rPr>
            <w:rFonts w:ascii="Arial" w:hAnsi="Arial" w:cs="Arial"/>
            <w:sz w:val="20"/>
            <w:szCs w:val="20"/>
          </w:rPr>
          <w:delText>ss</w:delText>
        </w:r>
      </w:del>
      <w:ins w:id="101" w:author="Author">
        <w:r w:rsidR="00D75D2F">
          <w:rPr>
            <w:rFonts w:ascii="Arial" w:hAnsi="Arial" w:cs="Arial"/>
            <w:sz w:val="20"/>
            <w:szCs w:val="20"/>
          </w:rPr>
          <w:t>L</w:t>
        </w:r>
        <w:r w:rsidR="00D75D2F" w:rsidRPr="00EE1B6D">
          <w:rPr>
            <w:rFonts w:ascii="Arial" w:hAnsi="Arial" w:cs="Arial"/>
            <w:sz w:val="20"/>
            <w:szCs w:val="20"/>
          </w:rPr>
          <w:t>o</w:t>
        </w:r>
        <w:r w:rsidR="00D75D2F">
          <w:rPr>
            <w:rFonts w:ascii="Arial" w:hAnsi="Arial" w:cs="Arial"/>
            <w:sz w:val="20"/>
            <w:szCs w:val="20"/>
          </w:rPr>
          <w:t>ss</w:t>
        </w:r>
      </w:ins>
      <w:r w:rsidR="00975DA3">
        <w:rPr>
          <w:rFonts w:ascii="Arial" w:hAnsi="Arial" w:cs="Arial"/>
          <w:sz w:val="20"/>
          <w:szCs w:val="20"/>
        </w:rPr>
        <w:t>, damage or unauthorised use;</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maintain</w:t>
      </w:r>
      <w:r w:rsidR="00B44A2F">
        <w:rPr>
          <w:rFonts w:ascii="Arial" w:hAnsi="Arial" w:cs="Arial"/>
          <w:sz w:val="20"/>
          <w:szCs w:val="20"/>
        </w:rPr>
        <w:t>s</w:t>
      </w:r>
      <w:r w:rsidRPr="00EE1B6D">
        <w:rPr>
          <w:rFonts w:ascii="Arial" w:hAnsi="Arial" w:cs="Arial"/>
          <w:sz w:val="20"/>
          <w:szCs w:val="20"/>
        </w:rPr>
        <w:t xml:space="preserve"> the </w:t>
      </w:r>
      <w:r w:rsidR="00D12EC2" w:rsidRPr="00EE1B6D">
        <w:rPr>
          <w:rFonts w:ascii="Arial" w:hAnsi="Arial" w:cs="Arial"/>
          <w:sz w:val="20"/>
          <w:szCs w:val="20"/>
        </w:rPr>
        <w:t>Asset</w:t>
      </w:r>
      <w:r w:rsidR="00975DA3">
        <w:rPr>
          <w:rFonts w:ascii="Arial" w:hAnsi="Arial" w:cs="Arial"/>
          <w:sz w:val="20"/>
          <w:szCs w:val="20"/>
        </w:rPr>
        <w:t xml:space="preserve"> in good working order;</w:t>
      </w:r>
    </w:p>
    <w:p w:rsidR="00162356" w:rsidDel="00D75D2F" w:rsidRDefault="00162356" w:rsidP="00ED52FF">
      <w:pPr>
        <w:pStyle w:val="MELegal4"/>
        <w:jc w:val="both"/>
        <w:rPr>
          <w:del w:id="102" w:author="Author"/>
          <w:rFonts w:ascii="Arial" w:hAnsi="Arial" w:cs="Arial"/>
          <w:sz w:val="20"/>
          <w:szCs w:val="20"/>
        </w:rPr>
      </w:pPr>
      <w:del w:id="103" w:author="Author">
        <w:r w:rsidDel="00D75D2F">
          <w:rPr>
            <w:rFonts w:ascii="Arial" w:hAnsi="Arial" w:cs="Arial"/>
            <w:sz w:val="20"/>
            <w:szCs w:val="20"/>
          </w:rPr>
          <w:delText>maintain</w:delText>
        </w:r>
        <w:r w:rsidR="00B44A2F" w:rsidDel="00D75D2F">
          <w:rPr>
            <w:rFonts w:ascii="Arial" w:hAnsi="Arial" w:cs="Arial"/>
            <w:sz w:val="20"/>
            <w:szCs w:val="20"/>
          </w:rPr>
          <w:delText>s</w:delText>
        </w:r>
        <w:r w:rsidDel="00D75D2F">
          <w:rPr>
            <w:rFonts w:ascii="Arial" w:hAnsi="Arial" w:cs="Arial"/>
            <w:sz w:val="20"/>
            <w:szCs w:val="20"/>
          </w:rPr>
          <w:delText xml:space="preserve"> the Service Levels for use and access by </w:delText>
        </w:r>
        <w:r w:rsidR="00975DA3" w:rsidDel="00D75D2F">
          <w:rPr>
            <w:rFonts w:ascii="Arial" w:hAnsi="Arial" w:cs="Arial"/>
            <w:sz w:val="20"/>
            <w:szCs w:val="20"/>
          </w:rPr>
          <w:delText>Users;</w:delText>
        </w:r>
      </w:del>
    </w:p>
    <w:p w:rsidR="00162356" w:rsidDel="00D75D2F" w:rsidRDefault="00162356" w:rsidP="00ED52FF">
      <w:pPr>
        <w:pStyle w:val="MELegal4"/>
        <w:jc w:val="both"/>
        <w:rPr>
          <w:del w:id="104" w:author="Author"/>
          <w:rFonts w:ascii="Arial" w:hAnsi="Arial" w:cs="Arial"/>
          <w:sz w:val="20"/>
          <w:szCs w:val="20"/>
        </w:rPr>
      </w:pPr>
      <w:del w:id="105" w:author="Author">
        <w:r w:rsidDel="00D75D2F">
          <w:rPr>
            <w:rFonts w:ascii="Arial" w:hAnsi="Arial" w:cs="Arial"/>
            <w:sz w:val="20"/>
            <w:szCs w:val="20"/>
          </w:rPr>
          <w:delText>maintain</w:delText>
        </w:r>
        <w:r w:rsidR="00B44A2F" w:rsidDel="00D75D2F">
          <w:rPr>
            <w:rFonts w:ascii="Arial" w:hAnsi="Arial" w:cs="Arial"/>
            <w:sz w:val="20"/>
            <w:szCs w:val="20"/>
          </w:rPr>
          <w:delText>s</w:delText>
        </w:r>
        <w:r w:rsidDel="00D75D2F">
          <w:rPr>
            <w:rFonts w:ascii="Arial" w:hAnsi="Arial" w:cs="Arial"/>
            <w:sz w:val="20"/>
            <w:szCs w:val="20"/>
          </w:rPr>
          <w:delText xml:space="preserve"> the </w:delText>
        </w:r>
        <w:r w:rsidR="00E14E0A" w:rsidDel="00D75D2F">
          <w:rPr>
            <w:rFonts w:ascii="Arial" w:hAnsi="Arial" w:cs="Arial"/>
            <w:sz w:val="20"/>
            <w:szCs w:val="20"/>
          </w:rPr>
          <w:delText>level of committed</w:delText>
        </w:r>
        <w:r w:rsidR="007118B2" w:rsidDel="00D75D2F">
          <w:rPr>
            <w:rFonts w:ascii="Arial" w:hAnsi="Arial" w:cs="Arial"/>
            <w:sz w:val="20"/>
            <w:szCs w:val="20"/>
          </w:rPr>
          <w:delText xml:space="preserve"> c</w:delText>
        </w:r>
        <w:r w:rsidR="000069C3" w:rsidDel="00D75D2F">
          <w:rPr>
            <w:rFonts w:ascii="Arial" w:hAnsi="Arial" w:cs="Arial"/>
            <w:sz w:val="20"/>
            <w:szCs w:val="20"/>
          </w:rPr>
          <w:delText>o-investment</w:delText>
        </w:r>
        <w:r w:rsidR="007118B2" w:rsidDel="00D75D2F">
          <w:rPr>
            <w:rFonts w:ascii="Arial" w:hAnsi="Arial" w:cs="Arial"/>
            <w:sz w:val="20"/>
            <w:szCs w:val="20"/>
          </w:rPr>
          <w:delText xml:space="preserve"> </w:delText>
        </w:r>
        <w:r w:rsidR="00E14E0A" w:rsidDel="00D75D2F">
          <w:rPr>
            <w:rFonts w:ascii="Arial" w:hAnsi="Arial" w:cs="Arial"/>
            <w:sz w:val="20"/>
            <w:szCs w:val="20"/>
          </w:rPr>
          <w:delText>planned for the Asset</w:delText>
        </w:r>
        <w:r w:rsidR="00975DA3" w:rsidDel="00D75D2F">
          <w:rPr>
            <w:rFonts w:ascii="Arial" w:hAnsi="Arial" w:cs="Arial"/>
            <w:sz w:val="20"/>
            <w:szCs w:val="20"/>
          </w:rPr>
          <w:delText>;</w:delText>
        </w:r>
      </w:del>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maintain</w:t>
      </w:r>
      <w:r w:rsidR="00B44A2F">
        <w:rPr>
          <w:rFonts w:ascii="Arial" w:hAnsi="Arial" w:cs="Arial"/>
          <w:sz w:val="20"/>
          <w:szCs w:val="20"/>
        </w:rPr>
        <w:t>s</w:t>
      </w:r>
      <w:r w:rsidRPr="00EE1B6D">
        <w:rPr>
          <w:rFonts w:ascii="Arial" w:hAnsi="Arial" w:cs="Arial"/>
          <w:sz w:val="20"/>
          <w:szCs w:val="20"/>
        </w:rPr>
        <w:t xml:space="preserve"> all appropriate insurances for the </w:t>
      </w:r>
      <w:r w:rsidR="00D12EC2" w:rsidRPr="00EE1B6D">
        <w:rPr>
          <w:rFonts w:ascii="Arial" w:hAnsi="Arial" w:cs="Arial"/>
          <w:sz w:val="20"/>
          <w:szCs w:val="20"/>
        </w:rPr>
        <w:t xml:space="preserve">Asset </w:t>
      </w:r>
      <w:r w:rsidRPr="00EE1B6D">
        <w:rPr>
          <w:rFonts w:ascii="Arial" w:hAnsi="Arial" w:cs="Arial"/>
          <w:sz w:val="20"/>
          <w:szCs w:val="20"/>
        </w:rPr>
        <w:t>to their full replacement value, and provide satisfactory evidence of this on request from the University</w:t>
      </w:r>
      <w:r w:rsidR="006556D6">
        <w:rPr>
          <w:rFonts w:ascii="Arial" w:hAnsi="Arial" w:cs="Arial"/>
          <w:sz w:val="20"/>
          <w:szCs w:val="20"/>
        </w:rPr>
        <w:t xml:space="preserve"> of Melbourne</w:t>
      </w:r>
      <w:r w:rsidR="00975DA3">
        <w:rPr>
          <w:rFonts w:ascii="Arial" w:hAnsi="Arial" w:cs="Arial"/>
          <w:sz w:val="20"/>
          <w:szCs w:val="20"/>
        </w:rPr>
        <w: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if required by law, maintain registration and licensing of </w:t>
      </w:r>
      <w:r w:rsidR="00ED52FF">
        <w:rPr>
          <w:rFonts w:ascii="Arial" w:hAnsi="Arial" w:cs="Arial"/>
          <w:sz w:val="20"/>
          <w:szCs w:val="20"/>
        </w:rPr>
        <w:t>each</w:t>
      </w:r>
      <w:r w:rsidR="00ED52FF" w:rsidRPr="00EE1B6D">
        <w:rPr>
          <w:rFonts w:ascii="Arial" w:hAnsi="Arial" w:cs="Arial"/>
          <w:sz w:val="20"/>
          <w:szCs w:val="20"/>
        </w:rPr>
        <w:t xml:space="preserve"> </w:t>
      </w:r>
      <w:r w:rsidR="00D12EC2" w:rsidRPr="00EE1B6D">
        <w:rPr>
          <w:rFonts w:ascii="Arial" w:hAnsi="Arial" w:cs="Arial"/>
          <w:sz w:val="20"/>
          <w:szCs w:val="20"/>
        </w:rPr>
        <w:t>Asset</w:t>
      </w:r>
      <w:r w:rsidR="00975DA3">
        <w:rPr>
          <w:rFonts w:ascii="Arial" w:hAnsi="Arial" w:cs="Arial"/>
          <w:sz w:val="20"/>
          <w:szCs w:val="20"/>
        </w:rPr>
        <w:t>; and</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is fully responsible for, and bears all risks relating to, the use of </w:t>
      </w:r>
      <w:r w:rsidR="00274C21">
        <w:rPr>
          <w:rFonts w:ascii="Arial" w:hAnsi="Arial" w:cs="Arial"/>
          <w:sz w:val="20"/>
          <w:szCs w:val="20"/>
        </w:rPr>
        <w:t xml:space="preserve">and </w:t>
      </w:r>
      <w:r w:rsidR="00975DA3">
        <w:rPr>
          <w:rFonts w:ascii="Arial" w:hAnsi="Arial" w:cs="Arial"/>
          <w:sz w:val="20"/>
          <w:szCs w:val="20"/>
        </w:rPr>
        <w:t>disposal of the Asset.</w:t>
      </w:r>
    </w:p>
    <w:p w:rsidR="0091440C" w:rsidRPr="00EE1B6D" w:rsidRDefault="00EE1B6D" w:rsidP="00ED52FF">
      <w:pPr>
        <w:ind w:firstLine="675"/>
        <w:jc w:val="both"/>
        <w:rPr>
          <w:rFonts w:ascii="Arial" w:hAnsi="Arial" w:cs="Arial"/>
          <w:b/>
          <w:sz w:val="20"/>
          <w:szCs w:val="20"/>
        </w:rPr>
      </w:pPr>
      <w:r w:rsidRPr="00EE1B6D">
        <w:rPr>
          <w:rFonts w:ascii="Arial" w:hAnsi="Arial" w:cs="Arial"/>
          <w:b/>
          <w:sz w:val="20"/>
          <w:szCs w:val="20"/>
        </w:rPr>
        <w:t>(d)</w:t>
      </w:r>
      <w:r w:rsidRPr="00EE1B6D">
        <w:rPr>
          <w:rFonts w:ascii="Arial" w:hAnsi="Arial" w:cs="Arial"/>
          <w:b/>
          <w:sz w:val="20"/>
          <w:szCs w:val="20"/>
        </w:rPr>
        <w:tab/>
      </w:r>
      <w:r w:rsidR="00696A52">
        <w:rPr>
          <w:rFonts w:ascii="Arial" w:hAnsi="Arial" w:cs="Arial"/>
          <w:b/>
          <w:sz w:val="20"/>
          <w:szCs w:val="20"/>
        </w:rPr>
        <w:t>Repayment</w:t>
      </w:r>
    </w:p>
    <w:p w:rsidR="0091440C" w:rsidRDefault="0091440C" w:rsidP="00EE1B6D">
      <w:pPr>
        <w:ind w:left="1418"/>
        <w:jc w:val="both"/>
        <w:rPr>
          <w:rFonts w:ascii="Arial" w:hAnsi="Arial" w:cs="Arial"/>
          <w:sz w:val="20"/>
          <w:szCs w:val="20"/>
        </w:rPr>
      </w:pPr>
      <w:r>
        <w:rPr>
          <w:rFonts w:ascii="Arial" w:hAnsi="Arial" w:cs="Arial"/>
          <w:sz w:val="20"/>
          <w:szCs w:val="20"/>
        </w:rPr>
        <w:lastRenderedPageBreak/>
        <w:t xml:space="preserve">The University </w:t>
      </w:r>
      <w:r w:rsidR="006556D6">
        <w:rPr>
          <w:rFonts w:ascii="Arial" w:hAnsi="Arial" w:cs="Arial"/>
          <w:sz w:val="20"/>
          <w:szCs w:val="20"/>
        </w:rPr>
        <w:t xml:space="preserve">of Melbourne </w:t>
      </w:r>
      <w:ins w:id="106" w:author="Author">
        <w:r w:rsidR="00D75D2F">
          <w:rPr>
            <w:rFonts w:ascii="Arial" w:hAnsi="Arial" w:cs="Arial"/>
            <w:sz w:val="20"/>
            <w:szCs w:val="20"/>
          </w:rPr>
          <w:t xml:space="preserve">under instruction of the Commonwealth </w:t>
        </w:r>
      </w:ins>
      <w:r>
        <w:rPr>
          <w:rFonts w:ascii="Arial" w:hAnsi="Arial" w:cs="Arial"/>
          <w:sz w:val="20"/>
          <w:szCs w:val="20"/>
        </w:rPr>
        <w:t xml:space="preserve">may issue a written notice requiring the Sub-contractor to repay </w:t>
      </w:r>
      <w:ins w:id="107" w:author="Author">
        <w:r w:rsidR="00D75D2F">
          <w:rPr>
            <w:rFonts w:ascii="Arial" w:hAnsi="Arial" w:cs="Arial"/>
            <w:sz w:val="20"/>
            <w:szCs w:val="20"/>
          </w:rPr>
          <w:t xml:space="preserve">the Commonwealth’s contribution to </w:t>
        </w:r>
      </w:ins>
      <w:r>
        <w:rPr>
          <w:rFonts w:ascii="Arial" w:hAnsi="Arial" w:cs="Arial"/>
          <w:sz w:val="20"/>
          <w:szCs w:val="20"/>
        </w:rPr>
        <w:t>a proportion of the market value of a</w:t>
      </w:r>
      <w:r w:rsidR="00ED52FF">
        <w:rPr>
          <w:rFonts w:ascii="Arial" w:hAnsi="Arial" w:cs="Arial"/>
          <w:sz w:val="20"/>
          <w:szCs w:val="20"/>
        </w:rPr>
        <w:t>n</w:t>
      </w:r>
      <w:r>
        <w:rPr>
          <w:rFonts w:ascii="Arial" w:hAnsi="Arial" w:cs="Arial"/>
          <w:sz w:val="20"/>
          <w:szCs w:val="20"/>
        </w:rPr>
        <w:t xml:space="preserve"> </w:t>
      </w:r>
      <w:r w:rsidR="00D12EC2">
        <w:rPr>
          <w:rFonts w:ascii="Arial" w:hAnsi="Arial" w:cs="Arial"/>
          <w:sz w:val="20"/>
          <w:szCs w:val="20"/>
        </w:rPr>
        <w:t xml:space="preserve">Asset </w:t>
      </w:r>
      <w:r>
        <w:rPr>
          <w:rFonts w:ascii="Arial" w:hAnsi="Arial" w:cs="Arial"/>
          <w:sz w:val="20"/>
          <w:szCs w:val="20"/>
        </w:rPr>
        <w:t xml:space="preserve">equal to the amount of the Milestone Payments expended on that </w:t>
      </w:r>
      <w:r w:rsidR="00D12EC2">
        <w:rPr>
          <w:rFonts w:ascii="Arial" w:hAnsi="Arial" w:cs="Arial"/>
          <w:sz w:val="20"/>
          <w:szCs w:val="20"/>
        </w:rPr>
        <w:t xml:space="preserve">Asset </w:t>
      </w:r>
      <w:r w:rsidR="00696A52">
        <w:rPr>
          <w:rFonts w:ascii="Arial" w:hAnsi="Arial" w:cs="Arial"/>
          <w:sz w:val="20"/>
          <w:szCs w:val="20"/>
        </w:rPr>
        <w:t>if:</w:t>
      </w:r>
    </w:p>
    <w:p w:rsidR="0091440C" w:rsidRDefault="0091440C" w:rsidP="00960D58">
      <w:pPr>
        <w:ind w:left="2710" w:hanging="675"/>
        <w:jc w:val="both"/>
        <w:rPr>
          <w:rFonts w:ascii="Arial" w:hAnsi="Arial" w:cs="Arial"/>
          <w:sz w:val="20"/>
          <w:szCs w:val="20"/>
        </w:rPr>
      </w:pPr>
      <w:r>
        <w:rPr>
          <w:rFonts w:ascii="Arial" w:hAnsi="Arial" w:cs="Arial"/>
          <w:sz w:val="20"/>
          <w:szCs w:val="20"/>
        </w:rPr>
        <w:t xml:space="preserve">(i) </w:t>
      </w:r>
      <w:r>
        <w:rPr>
          <w:rFonts w:ascii="Arial" w:hAnsi="Arial" w:cs="Arial"/>
          <w:sz w:val="20"/>
          <w:szCs w:val="20"/>
        </w:rPr>
        <w:tab/>
        <w:t xml:space="preserve">the Sub-contractor sells or otherwise disposes of the </w:t>
      </w:r>
      <w:r w:rsidR="00D12EC2">
        <w:rPr>
          <w:rFonts w:ascii="Arial" w:hAnsi="Arial" w:cs="Arial"/>
          <w:sz w:val="20"/>
          <w:szCs w:val="20"/>
        </w:rPr>
        <w:t xml:space="preserve">Asset </w:t>
      </w:r>
      <w:r w:rsidR="00516AF6">
        <w:rPr>
          <w:rFonts w:ascii="Arial" w:hAnsi="Arial" w:cs="Arial"/>
          <w:sz w:val="20"/>
          <w:szCs w:val="20"/>
        </w:rPr>
        <w:t>within three (3) years from Acceptance Date</w:t>
      </w:r>
      <w:r w:rsidR="00696A52">
        <w:rPr>
          <w:rFonts w:ascii="Arial" w:hAnsi="Arial" w:cs="Arial"/>
          <w:sz w:val="20"/>
          <w:szCs w:val="20"/>
        </w:rPr>
        <w:t>;</w:t>
      </w:r>
    </w:p>
    <w:p w:rsidR="0091440C" w:rsidRDefault="0091440C" w:rsidP="00960D58">
      <w:pPr>
        <w:ind w:left="2710" w:hanging="675"/>
        <w:jc w:val="both"/>
        <w:rPr>
          <w:rFonts w:ascii="Arial" w:hAnsi="Arial" w:cs="Arial"/>
          <w:sz w:val="20"/>
          <w:szCs w:val="20"/>
        </w:rPr>
      </w:pPr>
      <w:r>
        <w:rPr>
          <w:rFonts w:ascii="Arial" w:hAnsi="Arial" w:cs="Arial"/>
          <w:sz w:val="20"/>
          <w:szCs w:val="20"/>
        </w:rPr>
        <w:t>(ii)</w:t>
      </w:r>
      <w:r>
        <w:rPr>
          <w:rFonts w:ascii="Arial" w:hAnsi="Arial" w:cs="Arial"/>
          <w:sz w:val="20"/>
          <w:szCs w:val="20"/>
        </w:rPr>
        <w:tab/>
        <w:t xml:space="preserve">the Commonwealth reduces the scope of the Funding Agreement and the </w:t>
      </w:r>
      <w:r w:rsidR="00D12EC2">
        <w:rPr>
          <w:rFonts w:ascii="Arial" w:hAnsi="Arial" w:cs="Arial"/>
          <w:sz w:val="20"/>
          <w:szCs w:val="20"/>
        </w:rPr>
        <w:t xml:space="preserve">Asset </w:t>
      </w:r>
      <w:r>
        <w:rPr>
          <w:rFonts w:ascii="Arial" w:hAnsi="Arial" w:cs="Arial"/>
          <w:sz w:val="20"/>
          <w:szCs w:val="20"/>
        </w:rPr>
        <w:t>is not required for the continu</w:t>
      </w:r>
      <w:r w:rsidR="00696A52">
        <w:rPr>
          <w:rFonts w:ascii="Arial" w:hAnsi="Arial" w:cs="Arial"/>
          <w:sz w:val="20"/>
          <w:szCs w:val="20"/>
        </w:rPr>
        <w:t>ation of the NeCTAR Project; or</w:t>
      </w:r>
    </w:p>
    <w:p w:rsidR="0091440C" w:rsidRDefault="0091440C" w:rsidP="00960D58">
      <w:pPr>
        <w:ind w:left="2710" w:hanging="675"/>
        <w:jc w:val="both"/>
        <w:rPr>
          <w:rFonts w:ascii="Arial" w:hAnsi="Arial" w:cs="Arial"/>
          <w:sz w:val="20"/>
          <w:szCs w:val="20"/>
        </w:rPr>
      </w:pPr>
      <w:r>
        <w:rPr>
          <w:rFonts w:ascii="Arial" w:hAnsi="Arial" w:cs="Arial"/>
          <w:sz w:val="20"/>
          <w:szCs w:val="20"/>
        </w:rPr>
        <w:t>(iii)</w:t>
      </w:r>
      <w:r>
        <w:rPr>
          <w:rFonts w:ascii="Arial" w:hAnsi="Arial" w:cs="Arial"/>
          <w:sz w:val="20"/>
          <w:szCs w:val="20"/>
        </w:rPr>
        <w:tab/>
        <w:t xml:space="preserve">this Agreement is terminated before </w:t>
      </w:r>
      <w:r w:rsidR="00992D7F">
        <w:rPr>
          <w:rFonts w:ascii="Arial" w:hAnsi="Arial" w:cs="Arial"/>
          <w:sz w:val="20"/>
          <w:szCs w:val="20"/>
        </w:rPr>
        <w:t>NeCTAR Project Completion Date</w:t>
      </w:r>
      <w:r w:rsidR="00696A52">
        <w:rPr>
          <w:rFonts w:ascii="Arial" w:hAnsi="Arial" w:cs="Arial"/>
          <w:sz w:val="20"/>
          <w:szCs w:val="20"/>
        </w:rPr>
        <w:t>.</w:t>
      </w:r>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(e)</w:t>
      </w:r>
      <w:r w:rsidR="00696A52">
        <w:rPr>
          <w:rFonts w:ascii="Arial" w:hAnsi="Arial" w:cs="Arial"/>
          <w:b/>
          <w:sz w:val="20"/>
          <w:szCs w:val="20"/>
        </w:rPr>
        <w:tab/>
        <w:t>Loss of or damage</w:t>
      </w:r>
    </w:p>
    <w:p w:rsidR="0091440C" w:rsidRDefault="0091440C" w:rsidP="00EE1B6D">
      <w:pPr>
        <w:ind w:left="1418"/>
        <w:rPr>
          <w:rFonts w:ascii="Arial" w:hAnsi="Arial" w:cs="Arial"/>
          <w:sz w:val="20"/>
          <w:szCs w:val="20"/>
        </w:rPr>
      </w:pPr>
      <w:r>
        <w:rPr>
          <w:rFonts w:ascii="Arial" w:hAnsi="Arial" w:cs="Arial"/>
          <w:sz w:val="20"/>
          <w:szCs w:val="20"/>
        </w:rPr>
        <w:t>In the event that a</w:t>
      </w:r>
      <w:r w:rsidR="00D12EC2">
        <w:rPr>
          <w:rFonts w:ascii="Arial" w:hAnsi="Arial" w:cs="Arial"/>
          <w:sz w:val="20"/>
          <w:szCs w:val="20"/>
        </w:rPr>
        <w:t>n</w:t>
      </w:r>
      <w:r>
        <w:rPr>
          <w:rFonts w:ascii="Arial" w:hAnsi="Arial" w:cs="Arial"/>
          <w:sz w:val="20"/>
          <w:szCs w:val="20"/>
        </w:rPr>
        <w:t xml:space="preserve"> </w:t>
      </w:r>
      <w:r w:rsidR="00D12EC2">
        <w:rPr>
          <w:rFonts w:ascii="Arial" w:hAnsi="Arial" w:cs="Arial"/>
          <w:sz w:val="20"/>
          <w:szCs w:val="20"/>
        </w:rPr>
        <w:t xml:space="preserve">Asset </w:t>
      </w:r>
      <w:r>
        <w:rPr>
          <w:rFonts w:ascii="Arial" w:hAnsi="Arial" w:cs="Arial"/>
          <w:sz w:val="20"/>
          <w:szCs w:val="20"/>
        </w:rPr>
        <w:t>is lost, damaged or destroyed</w:t>
      </w:r>
      <w:r w:rsidR="00D12EC2">
        <w:rPr>
          <w:rFonts w:ascii="Arial" w:hAnsi="Arial" w:cs="Arial"/>
          <w:sz w:val="20"/>
          <w:szCs w:val="20"/>
        </w:rPr>
        <w:t>,</w:t>
      </w:r>
      <w:r>
        <w:rPr>
          <w:rFonts w:ascii="Arial" w:hAnsi="Arial" w:cs="Arial"/>
          <w:sz w:val="20"/>
          <w:szCs w:val="20"/>
        </w:rPr>
        <w:t xml:space="preserve"> the Sub-contractor must (unless the Parties agree </w:t>
      </w:r>
      <w:r w:rsidR="00696A52">
        <w:rPr>
          <w:rFonts w:ascii="Arial" w:hAnsi="Arial" w:cs="Arial"/>
          <w:sz w:val="20"/>
          <w:szCs w:val="20"/>
        </w:rPr>
        <w:t>otherwise in writing) promptly:</w:t>
      </w:r>
    </w:p>
    <w:p w:rsidR="0091440C" w:rsidRDefault="0091440C" w:rsidP="00960D58">
      <w:pPr>
        <w:ind w:left="680"/>
        <w:rPr>
          <w:rFonts w:ascii="Arial" w:hAnsi="Arial" w:cs="Arial"/>
          <w:sz w:val="20"/>
          <w:szCs w:val="20"/>
        </w:rPr>
      </w:pPr>
      <w:r>
        <w:rPr>
          <w:rFonts w:ascii="Arial" w:hAnsi="Arial" w:cs="Arial"/>
          <w:sz w:val="20"/>
          <w:szCs w:val="20"/>
        </w:rPr>
        <w:tab/>
      </w:r>
      <w:r>
        <w:rPr>
          <w:rFonts w:ascii="Arial" w:hAnsi="Arial" w:cs="Arial"/>
          <w:sz w:val="20"/>
          <w:szCs w:val="20"/>
        </w:rPr>
        <w:tab/>
        <w:t xml:space="preserve">(i) </w:t>
      </w:r>
      <w:r>
        <w:rPr>
          <w:rFonts w:ascii="Arial" w:hAnsi="Arial" w:cs="Arial"/>
          <w:sz w:val="20"/>
          <w:szCs w:val="20"/>
        </w:rPr>
        <w:tab/>
        <w:t>replace or repa</w:t>
      </w:r>
      <w:r w:rsidR="00D12EC2">
        <w:rPr>
          <w:rFonts w:ascii="Arial" w:hAnsi="Arial" w:cs="Arial"/>
          <w:sz w:val="20"/>
          <w:szCs w:val="20"/>
        </w:rPr>
        <w:t>y</w:t>
      </w:r>
      <w:r>
        <w:rPr>
          <w:rFonts w:ascii="Arial" w:hAnsi="Arial" w:cs="Arial"/>
          <w:sz w:val="20"/>
          <w:szCs w:val="20"/>
        </w:rPr>
        <w:t xml:space="preserve"> the </w:t>
      </w:r>
      <w:r w:rsidR="00D12EC2">
        <w:rPr>
          <w:rFonts w:ascii="Arial" w:hAnsi="Arial" w:cs="Arial"/>
          <w:sz w:val="20"/>
          <w:szCs w:val="20"/>
        </w:rPr>
        <w:t xml:space="preserve">Asset </w:t>
      </w:r>
      <w:r w:rsidR="00696A52">
        <w:rPr>
          <w:rFonts w:ascii="Arial" w:hAnsi="Arial" w:cs="Arial"/>
          <w:sz w:val="20"/>
          <w:szCs w:val="20"/>
        </w:rPr>
        <w:t>so as to fully restore it; and</w:t>
      </w:r>
    </w:p>
    <w:p w:rsidR="0091440C" w:rsidRDefault="0091440C" w:rsidP="00960D58">
      <w:pPr>
        <w:ind w:left="2720" w:hanging="675"/>
        <w:jc w:val="both"/>
        <w:rPr>
          <w:rFonts w:ascii="Arial" w:hAnsi="Arial" w:cs="Arial"/>
          <w:sz w:val="20"/>
          <w:szCs w:val="20"/>
        </w:rPr>
      </w:pPr>
      <w:r>
        <w:rPr>
          <w:rFonts w:ascii="Arial" w:hAnsi="Arial" w:cs="Arial"/>
          <w:sz w:val="20"/>
          <w:szCs w:val="20"/>
        </w:rPr>
        <w:t>(ii)</w:t>
      </w:r>
      <w:r>
        <w:rPr>
          <w:rFonts w:ascii="Arial" w:hAnsi="Arial" w:cs="Arial"/>
          <w:sz w:val="20"/>
          <w:szCs w:val="20"/>
        </w:rPr>
        <w:tab/>
        <w:t>claim</w:t>
      </w:r>
      <w:ins w:id="108" w:author="Author">
        <w:r w:rsidR="006216A1">
          <w:rPr>
            <w:rFonts w:ascii="Arial" w:hAnsi="Arial" w:cs="Arial"/>
            <w:sz w:val="20"/>
            <w:szCs w:val="20"/>
          </w:rPr>
          <w:t>, if appropriate,</w:t>
        </w:r>
      </w:ins>
      <w:r>
        <w:rPr>
          <w:rFonts w:ascii="Arial" w:hAnsi="Arial" w:cs="Arial"/>
          <w:sz w:val="20"/>
          <w:szCs w:val="20"/>
        </w:rPr>
        <w:t xml:space="preserve"> on any applicable insurance policy and apply the proceeds to the replacement or </w:t>
      </w:r>
      <w:r w:rsidR="004E04FD">
        <w:rPr>
          <w:rFonts w:ascii="Arial" w:hAnsi="Arial" w:cs="Arial"/>
          <w:sz w:val="20"/>
          <w:szCs w:val="20"/>
        </w:rPr>
        <w:t xml:space="preserve">repair </w:t>
      </w:r>
      <w:r>
        <w:rPr>
          <w:rFonts w:ascii="Arial" w:hAnsi="Arial" w:cs="Arial"/>
          <w:sz w:val="20"/>
          <w:szCs w:val="20"/>
        </w:rPr>
        <w:t xml:space="preserve">of the </w:t>
      </w:r>
      <w:r w:rsidR="00D12EC2">
        <w:rPr>
          <w:rFonts w:ascii="Arial" w:hAnsi="Arial" w:cs="Arial"/>
          <w:sz w:val="20"/>
          <w:szCs w:val="20"/>
        </w:rPr>
        <w:t>Asset</w:t>
      </w:r>
      <w:r>
        <w:rPr>
          <w:rFonts w:ascii="Arial" w:hAnsi="Arial" w:cs="Arial"/>
          <w:sz w:val="20"/>
          <w:szCs w:val="20"/>
        </w:rPr>
        <w:t xml:space="preserve">. Any surplus from these proceeds must be notified in writing to the University </w:t>
      </w:r>
      <w:r w:rsidR="006556D6">
        <w:rPr>
          <w:rFonts w:ascii="Arial" w:hAnsi="Arial" w:cs="Arial"/>
          <w:sz w:val="20"/>
          <w:szCs w:val="20"/>
        </w:rPr>
        <w:t xml:space="preserve">of Melbourne </w:t>
      </w:r>
      <w:r>
        <w:rPr>
          <w:rFonts w:ascii="Arial" w:hAnsi="Arial" w:cs="Arial"/>
          <w:sz w:val="20"/>
          <w:szCs w:val="20"/>
        </w:rPr>
        <w:t>and accounted for as a Milestone Payment received under this Agreement (i</w:t>
      </w:r>
      <w:ins w:id="109" w:author="Author">
        <w:r w:rsidR="00D75D2F">
          <w:rPr>
            <w:rFonts w:ascii="Arial" w:hAnsi="Arial" w:cs="Arial"/>
            <w:sz w:val="20"/>
            <w:szCs w:val="20"/>
          </w:rPr>
          <w:t>.</w:t>
        </w:r>
      </w:ins>
      <w:r>
        <w:rPr>
          <w:rFonts w:ascii="Arial" w:hAnsi="Arial" w:cs="Arial"/>
          <w:sz w:val="20"/>
          <w:szCs w:val="20"/>
        </w:rPr>
        <w:t>e.</w:t>
      </w:r>
      <w:ins w:id="110" w:author="Author">
        <w:r w:rsidR="00D75D2F">
          <w:rPr>
            <w:rFonts w:ascii="Arial" w:hAnsi="Arial" w:cs="Arial"/>
            <w:sz w:val="20"/>
            <w:szCs w:val="20"/>
          </w:rPr>
          <w:t xml:space="preserve"> </w:t>
        </w:r>
      </w:ins>
      <w:r>
        <w:rPr>
          <w:rFonts w:ascii="Arial" w:hAnsi="Arial" w:cs="Arial"/>
          <w:sz w:val="20"/>
          <w:szCs w:val="20"/>
        </w:rPr>
        <w:t>it will be deducted from the next Milestone Payment payable to the Sub-contractor, but if the next Milestone Payment is less than the surplus, the surplus must be paid by the Sub-contractor to the University</w:t>
      </w:r>
      <w:r w:rsidR="006556D6">
        <w:rPr>
          <w:rFonts w:ascii="Arial" w:hAnsi="Arial" w:cs="Arial"/>
          <w:sz w:val="20"/>
          <w:szCs w:val="20"/>
        </w:rPr>
        <w:t xml:space="preserve"> of Melbourne</w:t>
      </w:r>
      <w:r>
        <w:rPr>
          <w:rFonts w:ascii="Arial" w:hAnsi="Arial" w:cs="Arial"/>
          <w:sz w:val="20"/>
          <w:szCs w:val="20"/>
        </w:rPr>
        <w:t>).</w:t>
      </w:r>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(f)</w:t>
      </w:r>
      <w:r w:rsidR="00FA78FF">
        <w:rPr>
          <w:rFonts w:ascii="Arial" w:hAnsi="Arial" w:cs="Arial"/>
          <w:b/>
          <w:sz w:val="20"/>
          <w:szCs w:val="20"/>
        </w:rPr>
        <w:tab/>
        <w:t>Future use</w:t>
      </w:r>
    </w:p>
    <w:p w:rsidR="00D75D2F" w:rsidRDefault="00D75D2F" w:rsidP="00D75D2F">
      <w:pPr>
        <w:ind w:left="1355" w:firstLine="5"/>
        <w:rPr>
          <w:ins w:id="111" w:author="Author"/>
          <w:rFonts w:ascii="Arial" w:hAnsi="Arial" w:cs="Arial"/>
          <w:sz w:val="20"/>
          <w:szCs w:val="20"/>
        </w:rPr>
      </w:pPr>
      <w:ins w:id="112" w:author="Author">
        <w:r>
          <w:rPr>
            <w:rFonts w:ascii="Arial" w:hAnsi="Arial" w:cs="Arial"/>
            <w:sz w:val="20"/>
            <w:szCs w:val="20"/>
          </w:rPr>
          <w:t>The University of Melbourne may require the Sub-contractor to deal with the Assets as agreed in writing:</w:t>
        </w:r>
      </w:ins>
    </w:p>
    <w:p w:rsidR="00D75D2F" w:rsidRDefault="00D75D2F" w:rsidP="00D75D2F">
      <w:pPr>
        <w:ind w:left="2720" w:hanging="680"/>
        <w:rPr>
          <w:rFonts w:ascii="Arial" w:hAnsi="Arial" w:cs="Arial"/>
          <w:sz w:val="20"/>
          <w:szCs w:val="20"/>
        </w:rPr>
      </w:pPr>
      <w:r>
        <w:rPr>
          <w:rFonts w:ascii="Arial" w:hAnsi="Arial" w:cs="Arial"/>
          <w:sz w:val="20"/>
          <w:szCs w:val="20"/>
        </w:rPr>
        <w:t xml:space="preserve">(i) </w:t>
      </w:r>
      <w:r>
        <w:rPr>
          <w:rFonts w:ascii="Arial" w:hAnsi="Arial" w:cs="Arial"/>
          <w:sz w:val="20"/>
          <w:szCs w:val="20"/>
        </w:rPr>
        <w:tab/>
      </w:r>
      <w:ins w:id="113" w:author="Author">
        <w:r>
          <w:rPr>
            <w:rFonts w:ascii="Arial" w:hAnsi="Arial" w:cs="Arial"/>
            <w:sz w:val="20"/>
            <w:szCs w:val="20"/>
          </w:rPr>
          <w:t>if the scope of this agreement is reduced by the Commonwealth under clause 17; or</w:t>
        </w:r>
      </w:ins>
    </w:p>
    <w:p w:rsidR="00D75D2F" w:rsidRDefault="00D75D2F" w:rsidP="00D75D2F">
      <w:pPr>
        <w:ind w:left="2720" w:hanging="680"/>
        <w:rPr>
          <w:ins w:id="114" w:author="Author"/>
          <w:rFonts w:ascii="Arial" w:hAnsi="Arial" w:cs="Arial"/>
          <w:sz w:val="20"/>
          <w:szCs w:val="20"/>
        </w:rPr>
      </w:pPr>
      <w:r>
        <w:rPr>
          <w:rFonts w:ascii="Arial" w:hAnsi="Arial" w:cs="Arial"/>
          <w:sz w:val="20"/>
          <w:szCs w:val="20"/>
        </w:rPr>
        <w:t>(ii)</w:t>
      </w:r>
      <w:r>
        <w:rPr>
          <w:rFonts w:ascii="Arial" w:hAnsi="Arial" w:cs="Arial"/>
          <w:sz w:val="20"/>
          <w:szCs w:val="20"/>
        </w:rPr>
        <w:tab/>
      </w:r>
      <w:ins w:id="115" w:author="Author">
        <w:r>
          <w:rPr>
            <w:rFonts w:ascii="Arial" w:hAnsi="Arial" w:cs="Arial"/>
            <w:sz w:val="20"/>
            <w:szCs w:val="20"/>
          </w:rPr>
          <w:t>on termination of this agreement before the end of the NeCTAR Project Completion Date.</w:t>
        </w:r>
      </w:ins>
    </w:p>
    <w:p w:rsidR="000B568A" w:rsidRPr="00D75D2F" w:rsidRDefault="00D75D2F" w:rsidP="00D75D2F">
      <w:pPr>
        <w:ind w:left="1360"/>
        <w:jc w:val="both"/>
        <w:rPr>
          <w:rFonts w:ascii="Arial" w:hAnsi="Arial" w:cs="Arial"/>
          <w:sz w:val="20"/>
          <w:szCs w:val="20"/>
        </w:rPr>
      </w:pPr>
      <w:ins w:id="116" w:author="Author">
        <w:r>
          <w:rPr>
            <w:rFonts w:ascii="Arial" w:hAnsi="Arial" w:cs="Arial"/>
            <w:sz w:val="20"/>
            <w:szCs w:val="20"/>
          </w:rPr>
          <w:t>On the Funding Agreement Completion Date or the earlier termination of this Agreement the Commonwealth may, at its sole discretion, require by direction in writing that the Sub-contractor makes the Assets available for use pursuant to any subsequent agreement supporting the NeCTAR Project.</w:t>
        </w:r>
      </w:ins>
    </w:p>
    <w:p w:rsidR="006715A4" w:rsidRPr="008D58B1" w:rsidRDefault="00AF555E" w:rsidP="006715A4">
      <w:pPr>
        <w:pStyle w:val="MELegal2"/>
        <w:jc w:val="both"/>
        <w:rPr>
          <w:rFonts w:eastAsia="SimSun" w:cs="Arial"/>
          <w:w w:val="100"/>
          <w:sz w:val="22"/>
          <w:szCs w:val="22"/>
          <w:lang w:eastAsia="ja-JP"/>
        </w:rPr>
      </w:pPr>
      <w:r>
        <w:rPr>
          <w:rFonts w:eastAsia="SimSun" w:cs="Arial"/>
          <w:w w:val="100"/>
          <w:sz w:val="22"/>
          <w:szCs w:val="22"/>
          <w:lang w:eastAsia="ja-JP"/>
        </w:rPr>
        <w:t>Acceptance</w:t>
      </w:r>
    </w:p>
    <w:p w:rsidR="006715A4" w:rsidRPr="00EE1B6D" w:rsidRDefault="00EE1B6D" w:rsidP="00960D58">
      <w:pPr>
        <w:ind w:firstLine="680"/>
        <w:rPr>
          <w:rFonts w:ascii="Arial" w:eastAsia="SimSun" w:hAnsi="Arial" w:cs="Arial"/>
          <w:b/>
          <w:sz w:val="20"/>
          <w:szCs w:val="20"/>
          <w:lang w:eastAsia="ja-JP"/>
        </w:rPr>
      </w:pPr>
      <w:r w:rsidRPr="00EE1B6D">
        <w:rPr>
          <w:rFonts w:ascii="Arial" w:eastAsia="SimSun" w:hAnsi="Arial" w:cs="Arial"/>
          <w:b/>
          <w:sz w:val="20"/>
          <w:szCs w:val="20"/>
          <w:lang w:eastAsia="ja-JP"/>
        </w:rPr>
        <w:t>(a)</w:t>
      </w:r>
      <w:r w:rsidR="006715A4" w:rsidRPr="00EE1B6D">
        <w:rPr>
          <w:rFonts w:ascii="Arial" w:eastAsia="SimSun" w:hAnsi="Arial" w:cs="Arial"/>
          <w:b/>
          <w:sz w:val="20"/>
          <w:szCs w:val="20"/>
          <w:lang w:eastAsia="ja-JP"/>
        </w:rPr>
        <w:tab/>
        <w:t xml:space="preserve">Acceptance </w:t>
      </w:r>
      <w:r w:rsidR="00E139F8" w:rsidRPr="00EE1B6D">
        <w:rPr>
          <w:rFonts w:ascii="Arial" w:eastAsia="SimSun" w:hAnsi="Arial" w:cs="Arial"/>
          <w:b/>
          <w:sz w:val="20"/>
          <w:szCs w:val="20"/>
          <w:lang w:eastAsia="ja-JP"/>
        </w:rPr>
        <w:t>Test</w:t>
      </w:r>
    </w:p>
    <w:p w:rsidR="009975DC" w:rsidRDefault="009975DC" w:rsidP="00BF0886">
      <w:pPr>
        <w:pStyle w:val="MELegal3"/>
        <w:numPr>
          <w:ilvl w:val="0"/>
          <w:numId w:val="36"/>
        </w:numPr>
        <w:jc w:val="both"/>
        <w:rPr>
          <w:rFonts w:ascii="Arial" w:eastAsia="SimSun" w:hAnsi="Arial" w:cs="Arial"/>
          <w:sz w:val="20"/>
          <w:szCs w:val="20"/>
          <w:lang w:eastAsia="ja-JP"/>
        </w:rPr>
      </w:pPr>
      <w:r>
        <w:rPr>
          <w:rFonts w:ascii="Arial" w:eastAsia="SimSun" w:hAnsi="Arial" w:cs="Arial"/>
          <w:sz w:val="20"/>
          <w:szCs w:val="20"/>
          <w:lang w:eastAsia="ja-JP"/>
        </w:rPr>
        <w:t>T</w:t>
      </w:r>
      <w:r w:rsidR="006715A4" w:rsidRPr="00200BD1">
        <w:rPr>
          <w:rFonts w:ascii="Arial" w:eastAsia="SimSun" w:hAnsi="Arial" w:cs="Arial"/>
          <w:sz w:val="20"/>
          <w:szCs w:val="20"/>
          <w:lang w:eastAsia="ja-JP"/>
        </w:rPr>
        <w:t xml:space="preserve">he </w:t>
      </w:r>
      <w:r w:rsidR="00632E6A">
        <w:rPr>
          <w:rFonts w:ascii="Arial" w:eastAsia="SimSun" w:hAnsi="Arial" w:cs="Arial"/>
          <w:sz w:val="20"/>
          <w:szCs w:val="20"/>
          <w:lang w:eastAsia="ja-JP"/>
        </w:rPr>
        <w:t xml:space="preserve">Sub-contractor </w:t>
      </w:r>
      <w:r w:rsidR="006715A4" w:rsidRPr="00200BD1">
        <w:rPr>
          <w:rFonts w:ascii="Arial" w:eastAsia="SimSun" w:hAnsi="Arial" w:cs="Arial"/>
          <w:sz w:val="20"/>
          <w:szCs w:val="20"/>
          <w:lang w:eastAsia="ja-JP"/>
        </w:rPr>
        <w:t xml:space="preserve">must </w:t>
      </w:r>
      <w:r w:rsidR="006715A4">
        <w:rPr>
          <w:rFonts w:ascii="Arial" w:eastAsia="SimSun" w:hAnsi="Arial" w:cs="Arial"/>
          <w:sz w:val="20"/>
          <w:szCs w:val="20"/>
          <w:lang w:eastAsia="ja-JP"/>
        </w:rPr>
        <w:t xml:space="preserve">conduct an Acceptance Test on </w:t>
      </w:r>
      <w:r w:rsidR="00516AF6">
        <w:rPr>
          <w:rFonts w:ascii="Arial" w:eastAsia="SimSun" w:hAnsi="Arial" w:cs="Arial"/>
          <w:sz w:val="20"/>
          <w:szCs w:val="20"/>
          <w:lang w:eastAsia="ja-JP"/>
        </w:rPr>
        <w:t>each</w:t>
      </w:r>
      <w:r w:rsidR="00516AF6" w:rsidRPr="00200BD1">
        <w:rPr>
          <w:rFonts w:ascii="Arial" w:eastAsia="SimSun" w:hAnsi="Arial" w:cs="Arial"/>
          <w:sz w:val="20"/>
          <w:szCs w:val="20"/>
          <w:lang w:eastAsia="ja-JP"/>
        </w:rPr>
        <w:t xml:space="preserve"> </w:t>
      </w:r>
      <w:r>
        <w:rPr>
          <w:rFonts w:ascii="Arial" w:eastAsia="SimSun" w:hAnsi="Arial" w:cs="Arial"/>
          <w:sz w:val="20"/>
          <w:szCs w:val="20"/>
          <w:lang w:eastAsia="ja-JP"/>
        </w:rPr>
        <w:t xml:space="preserve">Asset </w:t>
      </w:r>
      <w:r w:rsidR="006715A4" w:rsidRPr="00200BD1">
        <w:rPr>
          <w:rFonts w:ascii="Arial" w:eastAsia="SimSun" w:hAnsi="Arial" w:cs="Arial"/>
          <w:sz w:val="20"/>
          <w:szCs w:val="20"/>
          <w:lang w:eastAsia="ja-JP"/>
        </w:rPr>
        <w:t xml:space="preserve">to determine if </w:t>
      </w:r>
      <w:r w:rsidR="00F143C6">
        <w:rPr>
          <w:rFonts w:ascii="Arial" w:eastAsia="SimSun" w:hAnsi="Arial" w:cs="Arial"/>
          <w:sz w:val="20"/>
          <w:szCs w:val="20"/>
          <w:lang w:eastAsia="ja-JP"/>
        </w:rPr>
        <w:t xml:space="preserve">that </w:t>
      </w:r>
      <w:r>
        <w:rPr>
          <w:rFonts w:ascii="Arial" w:eastAsia="SimSun" w:hAnsi="Arial" w:cs="Arial"/>
          <w:sz w:val="20"/>
          <w:szCs w:val="20"/>
          <w:lang w:eastAsia="ja-JP"/>
        </w:rPr>
        <w:t xml:space="preserve">Asset </w:t>
      </w:r>
      <w:r w:rsidR="006715A4" w:rsidRPr="00200BD1">
        <w:rPr>
          <w:rFonts w:ascii="Arial" w:eastAsia="SimSun" w:hAnsi="Arial" w:cs="Arial"/>
          <w:sz w:val="20"/>
          <w:szCs w:val="20"/>
          <w:lang w:eastAsia="ja-JP"/>
        </w:rPr>
        <w:t xml:space="preserve">satisfies and conforms </w:t>
      </w:r>
      <w:r w:rsidR="006715A4">
        <w:rPr>
          <w:rFonts w:ascii="Arial" w:eastAsia="SimSun" w:hAnsi="Arial" w:cs="Arial"/>
          <w:sz w:val="20"/>
          <w:szCs w:val="20"/>
          <w:lang w:eastAsia="ja-JP"/>
        </w:rPr>
        <w:t xml:space="preserve">to the Acceptance Criteria specified for that </w:t>
      </w:r>
      <w:r w:rsidR="00AF555E">
        <w:rPr>
          <w:rFonts w:ascii="Arial" w:eastAsia="SimSun" w:hAnsi="Arial" w:cs="Arial"/>
          <w:sz w:val="20"/>
          <w:szCs w:val="20"/>
          <w:lang w:eastAsia="ja-JP"/>
        </w:rPr>
        <w:t>Asset.</w:t>
      </w:r>
    </w:p>
    <w:p w:rsidR="006715A4" w:rsidRPr="00200BD1" w:rsidRDefault="00632E6A" w:rsidP="00BF0886">
      <w:pPr>
        <w:pStyle w:val="MELegal3"/>
        <w:numPr>
          <w:ilvl w:val="0"/>
          <w:numId w:val="36"/>
        </w:numPr>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must record and </w:t>
      </w:r>
      <w:r w:rsidR="0086080D">
        <w:rPr>
          <w:rFonts w:ascii="Arial" w:eastAsia="SimSun" w:hAnsi="Arial" w:cs="Arial"/>
          <w:sz w:val="20"/>
          <w:szCs w:val="20"/>
          <w:lang w:eastAsia="ja-JP"/>
        </w:rPr>
        <w:t xml:space="preserve">approve </w:t>
      </w:r>
      <w:r>
        <w:rPr>
          <w:rFonts w:ascii="Arial" w:eastAsia="SimSun" w:hAnsi="Arial" w:cs="Arial"/>
          <w:sz w:val="20"/>
          <w:szCs w:val="20"/>
          <w:lang w:eastAsia="ja-JP"/>
        </w:rPr>
        <w:t xml:space="preserve">the results </w:t>
      </w:r>
      <w:r w:rsidR="009975DC">
        <w:rPr>
          <w:rFonts w:ascii="Arial" w:eastAsia="SimSun" w:hAnsi="Arial" w:cs="Arial"/>
          <w:sz w:val="20"/>
          <w:szCs w:val="20"/>
          <w:lang w:eastAsia="ja-JP"/>
        </w:rPr>
        <w:t xml:space="preserve">and provide </w:t>
      </w:r>
      <w:r w:rsidR="0086080D">
        <w:rPr>
          <w:rFonts w:ascii="Arial" w:eastAsia="SimSun" w:hAnsi="Arial" w:cs="Arial"/>
          <w:sz w:val="20"/>
          <w:szCs w:val="20"/>
          <w:lang w:eastAsia="ja-JP"/>
        </w:rPr>
        <w:t>these</w:t>
      </w:r>
      <w:r w:rsidR="00DE7FBD">
        <w:rPr>
          <w:rFonts w:ascii="Arial" w:eastAsia="SimSun" w:hAnsi="Arial" w:cs="Arial"/>
          <w:sz w:val="20"/>
          <w:szCs w:val="20"/>
          <w:lang w:eastAsia="ja-JP"/>
        </w:rPr>
        <w:t xml:space="preserve"> </w:t>
      </w:r>
      <w:r w:rsidR="009975DC">
        <w:rPr>
          <w:rFonts w:ascii="Arial" w:eastAsia="SimSun" w:hAnsi="Arial" w:cs="Arial"/>
          <w:sz w:val="20"/>
          <w:szCs w:val="20"/>
          <w:lang w:eastAsia="ja-JP"/>
        </w:rPr>
        <w:t>to the University</w:t>
      </w:r>
      <w:r w:rsidR="00FD00AD">
        <w:rPr>
          <w:rFonts w:ascii="Arial" w:eastAsia="SimSun" w:hAnsi="Arial" w:cs="Arial"/>
          <w:sz w:val="20"/>
          <w:szCs w:val="20"/>
          <w:lang w:eastAsia="ja-JP"/>
        </w:rPr>
        <w:t xml:space="preserve"> of Melbourne</w:t>
      </w:r>
      <w:r w:rsidR="009975DC">
        <w:rPr>
          <w:rFonts w:ascii="Arial" w:eastAsia="SimSun" w:hAnsi="Arial" w:cs="Arial"/>
          <w:sz w:val="20"/>
          <w:szCs w:val="20"/>
          <w:lang w:eastAsia="ja-JP"/>
        </w:rPr>
        <w:t xml:space="preserve"> Nominated Representative within </w:t>
      </w:r>
      <w:r w:rsidR="00C008A2">
        <w:rPr>
          <w:rFonts w:ascii="Arial" w:eastAsia="SimSun" w:hAnsi="Arial" w:cs="Arial"/>
          <w:sz w:val="20"/>
          <w:szCs w:val="20"/>
          <w:lang w:eastAsia="ja-JP"/>
        </w:rPr>
        <w:t xml:space="preserve">three (3) </w:t>
      </w:r>
      <w:r w:rsidR="009975DC">
        <w:rPr>
          <w:rFonts w:ascii="Arial" w:eastAsia="SimSun" w:hAnsi="Arial" w:cs="Arial"/>
          <w:sz w:val="20"/>
          <w:szCs w:val="20"/>
          <w:lang w:eastAsia="ja-JP"/>
        </w:rPr>
        <w:t>Business Days</w:t>
      </w:r>
      <w:r w:rsidR="00DE7FBD">
        <w:rPr>
          <w:rFonts w:ascii="Arial" w:eastAsia="SimSun" w:hAnsi="Arial" w:cs="Arial"/>
          <w:sz w:val="20"/>
          <w:szCs w:val="20"/>
          <w:lang w:eastAsia="ja-JP"/>
        </w:rPr>
        <w:t xml:space="preserve"> </w:t>
      </w:r>
      <w:r w:rsidR="0086080D">
        <w:rPr>
          <w:rFonts w:ascii="Arial" w:eastAsia="SimSun" w:hAnsi="Arial" w:cs="Arial"/>
          <w:sz w:val="20"/>
          <w:szCs w:val="20"/>
          <w:lang w:eastAsia="ja-JP"/>
        </w:rPr>
        <w:t>of the Acceptance Test</w:t>
      </w:r>
      <w:r w:rsidR="00AF555E">
        <w:rPr>
          <w:rFonts w:ascii="Arial" w:eastAsia="SimSun" w:hAnsi="Arial" w:cs="Arial"/>
          <w:sz w:val="20"/>
          <w:szCs w:val="20"/>
          <w:lang w:eastAsia="ja-JP"/>
        </w:rPr>
        <w:t>.</w:t>
      </w:r>
    </w:p>
    <w:p w:rsidR="006715A4" w:rsidRDefault="006715A4" w:rsidP="00BF0886">
      <w:pPr>
        <w:pStyle w:val="MELegal3"/>
        <w:numPr>
          <w:ilvl w:val="0"/>
          <w:numId w:val="36"/>
        </w:numPr>
        <w:jc w:val="both"/>
        <w:rPr>
          <w:rFonts w:ascii="Arial" w:eastAsia="SimSun" w:hAnsi="Arial" w:cs="Arial"/>
          <w:sz w:val="20"/>
          <w:szCs w:val="20"/>
          <w:lang w:eastAsia="ja-JP"/>
        </w:rPr>
      </w:pPr>
      <w:r w:rsidRPr="00243497">
        <w:rPr>
          <w:rFonts w:ascii="Arial" w:eastAsia="SimSun" w:hAnsi="Arial" w:cs="Arial"/>
          <w:sz w:val="20"/>
          <w:szCs w:val="20"/>
          <w:lang w:eastAsia="ja-JP"/>
        </w:rPr>
        <w:t xml:space="preserve">If, following the </w:t>
      </w:r>
      <w:r>
        <w:rPr>
          <w:rFonts w:ascii="Arial" w:eastAsia="SimSun" w:hAnsi="Arial" w:cs="Arial"/>
          <w:sz w:val="20"/>
          <w:szCs w:val="20"/>
          <w:lang w:eastAsia="ja-JP"/>
        </w:rPr>
        <w:t xml:space="preserve">Acceptance Tests </w:t>
      </w:r>
      <w:r w:rsidRPr="00243497">
        <w:rPr>
          <w:rFonts w:ascii="Arial" w:eastAsia="SimSun" w:hAnsi="Arial" w:cs="Arial"/>
          <w:sz w:val="20"/>
          <w:szCs w:val="20"/>
          <w:lang w:eastAsia="ja-JP"/>
        </w:rPr>
        <w:t xml:space="preserve">under clause </w:t>
      </w:r>
      <w:r w:rsidR="009975DC">
        <w:rPr>
          <w:rFonts w:ascii="Arial" w:eastAsia="SimSun" w:hAnsi="Arial" w:cs="Arial"/>
          <w:sz w:val="20"/>
          <w:szCs w:val="20"/>
          <w:lang w:eastAsia="ja-JP"/>
        </w:rPr>
        <w:t>4</w:t>
      </w:r>
      <w:r w:rsidRPr="00243497">
        <w:rPr>
          <w:rFonts w:ascii="Arial" w:eastAsia="SimSun" w:hAnsi="Arial" w:cs="Arial"/>
          <w:sz w:val="20"/>
          <w:szCs w:val="20"/>
          <w:lang w:eastAsia="ja-JP"/>
        </w:rPr>
        <w:t>.</w:t>
      </w:r>
      <w:r w:rsidR="009975DC">
        <w:rPr>
          <w:rFonts w:ascii="Arial" w:eastAsia="SimSun" w:hAnsi="Arial" w:cs="Arial"/>
          <w:sz w:val="20"/>
          <w:szCs w:val="20"/>
          <w:lang w:eastAsia="ja-JP"/>
        </w:rPr>
        <w:t>3</w:t>
      </w:r>
      <w:r w:rsidRPr="00243497">
        <w:rPr>
          <w:rFonts w:ascii="Arial" w:eastAsia="SimSun" w:hAnsi="Arial" w:cs="Arial"/>
          <w:sz w:val="20"/>
          <w:szCs w:val="20"/>
          <w:lang w:eastAsia="ja-JP"/>
        </w:rPr>
        <w:t>(</w:t>
      </w:r>
      <w:r w:rsidR="00EE1B6D">
        <w:rPr>
          <w:rFonts w:ascii="Arial" w:eastAsia="SimSun" w:hAnsi="Arial" w:cs="Arial"/>
          <w:sz w:val="20"/>
          <w:szCs w:val="20"/>
          <w:lang w:eastAsia="ja-JP"/>
        </w:rPr>
        <w:t>a</w:t>
      </w:r>
      <w:r w:rsidRPr="00243497">
        <w:rPr>
          <w:rFonts w:ascii="Arial" w:eastAsia="SimSun" w:hAnsi="Arial" w:cs="Arial"/>
          <w:sz w:val="20"/>
          <w:szCs w:val="20"/>
          <w:lang w:eastAsia="ja-JP"/>
        </w:rPr>
        <w:t>)</w:t>
      </w:r>
      <w:r w:rsidR="00EE1B6D">
        <w:rPr>
          <w:rFonts w:ascii="Arial" w:eastAsia="SimSun" w:hAnsi="Arial" w:cs="Arial"/>
          <w:sz w:val="20"/>
          <w:szCs w:val="20"/>
          <w:lang w:eastAsia="ja-JP"/>
        </w:rPr>
        <w:t>(i)</w:t>
      </w:r>
      <w:r w:rsidRPr="00243497">
        <w:rPr>
          <w:rFonts w:ascii="Arial" w:eastAsia="SimSun" w:hAnsi="Arial" w:cs="Arial"/>
          <w:sz w:val="20"/>
          <w:szCs w:val="20"/>
          <w:lang w:eastAsia="ja-JP"/>
        </w:rPr>
        <w:t xml:space="preserve">, the </w:t>
      </w:r>
      <w:r w:rsidR="009975DC">
        <w:rPr>
          <w:rFonts w:ascii="Arial" w:eastAsia="SimSun" w:hAnsi="Arial" w:cs="Arial"/>
          <w:sz w:val="20"/>
          <w:szCs w:val="20"/>
          <w:lang w:eastAsia="ja-JP"/>
        </w:rPr>
        <w:t xml:space="preserve">Asset </w:t>
      </w:r>
      <w:r>
        <w:rPr>
          <w:rFonts w:ascii="Arial" w:eastAsia="SimSun" w:hAnsi="Arial" w:cs="Arial"/>
          <w:sz w:val="20"/>
          <w:szCs w:val="20"/>
          <w:lang w:eastAsia="ja-JP"/>
        </w:rPr>
        <w:t>satisfies the Acceptance Criteria</w:t>
      </w:r>
      <w:r w:rsidRPr="00243497">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Pr="00243497">
        <w:rPr>
          <w:rFonts w:ascii="Arial" w:eastAsia="SimSun" w:hAnsi="Arial" w:cs="Arial"/>
          <w:sz w:val="20"/>
          <w:szCs w:val="20"/>
          <w:lang w:eastAsia="ja-JP"/>
        </w:rPr>
        <w:t xml:space="preserve"> will </w:t>
      </w:r>
      <w:r w:rsidR="009975DC">
        <w:rPr>
          <w:rFonts w:ascii="Arial" w:eastAsia="SimSun" w:hAnsi="Arial" w:cs="Arial"/>
          <w:sz w:val="20"/>
          <w:szCs w:val="20"/>
          <w:lang w:eastAsia="ja-JP"/>
        </w:rPr>
        <w:t>issue</w:t>
      </w:r>
      <w:r w:rsidRPr="00243497">
        <w:rPr>
          <w:rFonts w:ascii="Arial" w:eastAsia="SimSun" w:hAnsi="Arial" w:cs="Arial"/>
          <w:sz w:val="20"/>
          <w:szCs w:val="20"/>
          <w:lang w:eastAsia="ja-JP"/>
        </w:rPr>
        <w:t xml:space="preserve"> a written </w:t>
      </w:r>
      <w:r>
        <w:rPr>
          <w:rFonts w:ascii="Arial" w:eastAsia="SimSun" w:hAnsi="Arial" w:cs="Arial"/>
          <w:sz w:val="20"/>
          <w:szCs w:val="20"/>
          <w:lang w:eastAsia="ja-JP"/>
        </w:rPr>
        <w:t xml:space="preserve">notice of acceptance to the </w:t>
      </w:r>
      <w:r w:rsidR="00632E6A">
        <w:rPr>
          <w:rFonts w:ascii="Arial" w:eastAsia="SimSun" w:hAnsi="Arial" w:cs="Arial"/>
          <w:sz w:val="20"/>
          <w:szCs w:val="20"/>
          <w:lang w:eastAsia="ja-JP"/>
        </w:rPr>
        <w:t>Sub-contractor</w:t>
      </w:r>
      <w:r w:rsidR="00DE7FBD">
        <w:rPr>
          <w:rFonts w:ascii="Arial" w:eastAsia="SimSun" w:hAnsi="Arial" w:cs="Arial"/>
          <w:sz w:val="20"/>
          <w:szCs w:val="20"/>
          <w:lang w:eastAsia="ja-JP"/>
        </w:rPr>
        <w:t xml:space="preserve"> </w:t>
      </w:r>
      <w:r w:rsidR="009975DC">
        <w:rPr>
          <w:rFonts w:ascii="Arial" w:eastAsia="SimSun" w:hAnsi="Arial" w:cs="Arial"/>
          <w:sz w:val="20"/>
          <w:szCs w:val="20"/>
          <w:lang w:eastAsia="ja-JP"/>
        </w:rPr>
        <w:t>(</w:t>
      </w:r>
      <w:r w:rsidR="009975DC" w:rsidRPr="009975DC">
        <w:rPr>
          <w:rFonts w:ascii="Arial" w:eastAsia="SimSun" w:hAnsi="Arial" w:cs="Arial"/>
          <w:b/>
          <w:sz w:val="20"/>
          <w:szCs w:val="20"/>
          <w:lang w:eastAsia="ja-JP"/>
        </w:rPr>
        <w:t>Acceptance Date</w:t>
      </w:r>
      <w:r w:rsidR="009975DC">
        <w:rPr>
          <w:rFonts w:ascii="Arial" w:eastAsia="SimSun" w:hAnsi="Arial" w:cs="Arial"/>
          <w:sz w:val="20"/>
          <w:szCs w:val="20"/>
          <w:lang w:eastAsia="ja-JP"/>
        </w:rPr>
        <w:t>)</w:t>
      </w:r>
      <w:r>
        <w:rPr>
          <w:rFonts w:ascii="Arial" w:eastAsia="SimSun" w:hAnsi="Arial" w:cs="Arial"/>
          <w:sz w:val="20"/>
          <w:szCs w:val="20"/>
          <w:lang w:eastAsia="ja-JP"/>
        </w:rPr>
        <w:t>.</w:t>
      </w:r>
    </w:p>
    <w:p w:rsidR="00E7171D" w:rsidRPr="00EE1B6D" w:rsidRDefault="00EE1B6D" w:rsidP="00EE1B6D">
      <w:pPr>
        <w:pStyle w:val="MELegal2"/>
        <w:numPr>
          <w:ilvl w:val="0"/>
          <w:numId w:val="0"/>
        </w:numPr>
        <w:ind w:left="680"/>
        <w:jc w:val="both"/>
        <w:rPr>
          <w:rFonts w:eastAsia="SimSun" w:cs="Arial"/>
          <w:w w:val="100"/>
          <w:sz w:val="20"/>
          <w:szCs w:val="20"/>
          <w:lang w:eastAsia="ja-JP"/>
        </w:rPr>
      </w:pPr>
      <w:r w:rsidRPr="00EE1B6D">
        <w:rPr>
          <w:rFonts w:eastAsia="SimSun" w:cs="Arial"/>
          <w:w w:val="100"/>
          <w:sz w:val="20"/>
          <w:szCs w:val="20"/>
          <w:lang w:eastAsia="ja-JP"/>
        </w:rPr>
        <w:lastRenderedPageBreak/>
        <w:t>(b)</w:t>
      </w:r>
      <w:r w:rsidRPr="00EE1B6D">
        <w:rPr>
          <w:rFonts w:eastAsia="SimSun" w:cs="Arial"/>
          <w:w w:val="100"/>
          <w:sz w:val="20"/>
          <w:szCs w:val="20"/>
          <w:lang w:eastAsia="ja-JP"/>
        </w:rPr>
        <w:tab/>
      </w:r>
      <w:r w:rsidR="00E7171D" w:rsidRPr="00EE1B6D">
        <w:rPr>
          <w:rFonts w:eastAsia="SimSun" w:cs="Arial"/>
          <w:w w:val="100"/>
          <w:sz w:val="20"/>
          <w:szCs w:val="20"/>
          <w:lang w:eastAsia="ja-JP"/>
        </w:rPr>
        <w:t>Failure</w:t>
      </w:r>
      <w:r w:rsidR="00AF555E">
        <w:rPr>
          <w:rFonts w:eastAsia="SimSun" w:cs="Arial"/>
          <w:w w:val="100"/>
          <w:sz w:val="20"/>
          <w:szCs w:val="20"/>
          <w:lang w:eastAsia="ja-JP"/>
        </w:rPr>
        <w:t xml:space="preserve"> to pass Acceptance Test</w:t>
      </w:r>
    </w:p>
    <w:p w:rsidR="006715A4" w:rsidRPr="00243497" w:rsidRDefault="006715A4" w:rsidP="00BF0886">
      <w:pPr>
        <w:pStyle w:val="MELegal3"/>
        <w:numPr>
          <w:ilvl w:val="2"/>
          <w:numId w:val="37"/>
        </w:numPr>
        <w:ind w:left="1985" w:hanging="567"/>
        <w:jc w:val="both"/>
        <w:rPr>
          <w:rFonts w:ascii="Arial" w:eastAsia="SimSun" w:hAnsi="Arial" w:cs="Arial"/>
          <w:sz w:val="20"/>
          <w:szCs w:val="20"/>
          <w:lang w:eastAsia="ja-JP"/>
        </w:rPr>
      </w:pPr>
      <w:r>
        <w:rPr>
          <w:rFonts w:ascii="Arial" w:eastAsia="SimSun" w:hAnsi="Arial" w:cs="Arial"/>
          <w:sz w:val="20"/>
          <w:szCs w:val="20"/>
          <w:lang w:eastAsia="ja-JP"/>
        </w:rPr>
        <w:t xml:space="preserve">If the </w:t>
      </w:r>
      <w:r w:rsidR="009975DC">
        <w:rPr>
          <w:rFonts w:ascii="Arial" w:eastAsia="SimSun" w:hAnsi="Arial" w:cs="Arial"/>
          <w:sz w:val="20"/>
          <w:szCs w:val="20"/>
          <w:lang w:eastAsia="ja-JP"/>
        </w:rPr>
        <w:t xml:space="preserve">Asset does </w:t>
      </w:r>
      <w:r>
        <w:rPr>
          <w:rFonts w:ascii="Arial" w:eastAsia="SimSun" w:hAnsi="Arial" w:cs="Arial"/>
          <w:sz w:val="20"/>
          <w:szCs w:val="20"/>
          <w:lang w:eastAsia="ja-JP"/>
        </w:rPr>
        <w:t>not satisfy the Acceptance Criteria, t</w:t>
      </w:r>
      <w:r w:rsidRPr="00243497">
        <w:rPr>
          <w:rFonts w:ascii="Arial" w:eastAsia="SimSun" w:hAnsi="Arial" w:cs="Arial"/>
          <w:sz w:val="20"/>
          <w:szCs w:val="20"/>
          <w:lang w:eastAsia="ja-JP"/>
        </w:rPr>
        <w:t xml:space="preserve">he University </w:t>
      </w:r>
      <w:r w:rsidR="00FD00AD">
        <w:rPr>
          <w:rFonts w:ascii="Arial" w:eastAsia="SimSun" w:hAnsi="Arial" w:cs="Arial"/>
          <w:sz w:val="20"/>
          <w:szCs w:val="20"/>
          <w:lang w:eastAsia="ja-JP"/>
        </w:rPr>
        <w:t xml:space="preserve">of Melbourne </w:t>
      </w:r>
      <w:r w:rsidRPr="00243497">
        <w:rPr>
          <w:rFonts w:ascii="Arial" w:eastAsia="SimSun" w:hAnsi="Arial" w:cs="Arial"/>
          <w:sz w:val="20"/>
          <w:szCs w:val="20"/>
          <w:lang w:eastAsia="ja-JP"/>
        </w:rPr>
        <w:t xml:space="preserve">will provide </w:t>
      </w:r>
      <w:r>
        <w:rPr>
          <w:rFonts w:ascii="Arial" w:eastAsia="SimSun" w:hAnsi="Arial" w:cs="Arial"/>
          <w:sz w:val="20"/>
          <w:szCs w:val="20"/>
          <w:lang w:eastAsia="ja-JP"/>
        </w:rPr>
        <w:t xml:space="preserve">a </w:t>
      </w:r>
      <w:r w:rsidRPr="00243497">
        <w:rPr>
          <w:rFonts w:ascii="Arial" w:eastAsia="SimSun" w:hAnsi="Arial" w:cs="Arial"/>
          <w:sz w:val="20"/>
          <w:szCs w:val="20"/>
          <w:lang w:eastAsia="ja-JP"/>
        </w:rPr>
        <w:t xml:space="preserve">written notice to the </w:t>
      </w:r>
      <w:r w:rsidR="00E7171D">
        <w:rPr>
          <w:rFonts w:ascii="Arial" w:eastAsia="SimSun" w:hAnsi="Arial" w:cs="Arial"/>
          <w:sz w:val="20"/>
          <w:szCs w:val="20"/>
          <w:lang w:eastAsia="ja-JP"/>
        </w:rPr>
        <w:t xml:space="preserve">Sub-contractor </w:t>
      </w:r>
      <w:r w:rsidRPr="00243497">
        <w:rPr>
          <w:rFonts w:ascii="Arial" w:eastAsia="SimSun" w:hAnsi="Arial" w:cs="Arial"/>
          <w:sz w:val="20"/>
          <w:szCs w:val="20"/>
          <w:lang w:eastAsia="ja-JP"/>
        </w:rPr>
        <w:t>specifying the grounds on which the failure was determined</w:t>
      </w:r>
      <w:r w:rsidR="00516AF6">
        <w:rPr>
          <w:rFonts w:ascii="Arial" w:eastAsia="SimSun" w:hAnsi="Arial" w:cs="Arial"/>
          <w:sz w:val="20"/>
          <w:szCs w:val="20"/>
          <w:lang w:eastAsia="ja-JP"/>
        </w:rPr>
        <w:t xml:space="preserve"> and a </w:t>
      </w:r>
      <w:ins w:id="117" w:author="Author">
        <w:r w:rsidR="00690569">
          <w:rPr>
            <w:rFonts w:ascii="Arial" w:eastAsia="SimSun" w:hAnsi="Arial" w:cs="Arial"/>
            <w:sz w:val="20"/>
            <w:szCs w:val="20"/>
            <w:lang w:eastAsia="ja-JP"/>
          </w:rPr>
          <w:t xml:space="preserve">reasonable </w:t>
        </w:r>
      </w:ins>
      <w:r w:rsidR="00516AF6">
        <w:rPr>
          <w:rFonts w:ascii="Arial" w:eastAsia="SimSun" w:hAnsi="Arial" w:cs="Arial"/>
          <w:sz w:val="20"/>
          <w:szCs w:val="20"/>
          <w:lang w:eastAsia="ja-JP"/>
        </w:rPr>
        <w:t xml:space="preserve">timeframe </w:t>
      </w:r>
      <w:del w:id="118" w:author="Author">
        <w:r w:rsidR="00516AF6" w:rsidDel="00690569">
          <w:rPr>
            <w:rFonts w:ascii="Arial" w:eastAsia="SimSun" w:hAnsi="Arial" w:cs="Arial"/>
            <w:sz w:val="20"/>
            <w:szCs w:val="20"/>
            <w:lang w:eastAsia="ja-JP"/>
          </w:rPr>
          <w:delText xml:space="preserve">for </w:delText>
        </w:r>
      </w:del>
      <w:ins w:id="119" w:author="Author">
        <w:r w:rsidR="00690569">
          <w:rPr>
            <w:rFonts w:ascii="Arial" w:eastAsia="SimSun" w:hAnsi="Arial" w:cs="Arial"/>
            <w:sz w:val="20"/>
            <w:szCs w:val="20"/>
            <w:lang w:eastAsia="ja-JP"/>
          </w:rPr>
          <w:t xml:space="preserve">in </w:t>
        </w:r>
      </w:ins>
      <w:r w:rsidR="00516AF6">
        <w:rPr>
          <w:rFonts w:ascii="Arial" w:eastAsia="SimSun" w:hAnsi="Arial" w:cs="Arial"/>
          <w:sz w:val="20"/>
          <w:szCs w:val="20"/>
          <w:lang w:eastAsia="ja-JP"/>
        </w:rPr>
        <w:t>which a re-test must occur</w:t>
      </w:r>
      <w:r>
        <w:rPr>
          <w:rFonts w:ascii="Arial" w:eastAsia="SimSun" w:hAnsi="Arial" w:cs="Arial"/>
          <w:sz w:val="20"/>
          <w:szCs w:val="20"/>
          <w:lang w:eastAsia="ja-JP"/>
        </w:rPr>
        <w:t>.</w:t>
      </w:r>
    </w:p>
    <w:p w:rsidR="006715A4" w:rsidRDefault="006715A4" w:rsidP="00BF0886">
      <w:pPr>
        <w:pStyle w:val="MELegal3"/>
        <w:numPr>
          <w:ilvl w:val="2"/>
          <w:numId w:val="37"/>
        </w:numPr>
        <w:ind w:left="1985" w:hanging="567"/>
        <w:jc w:val="both"/>
        <w:rPr>
          <w:rFonts w:ascii="Arial" w:eastAsia="SimSun" w:hAnsi="Arial" w:cs="Arial"/>
          <w:sz w:val="20"/>
          <w:szCs w:val="20"/>
          <w:lang w:eastAsia="ja-JP"/>
        </w:rPr>
      </w:pPr>
      <w:r w:rsidRPr="00243497">
        <w:rPr>
          <w:rFonts w:ascii="Arial" w:eastAsia="SimSun" w:hAnsi="Arial" w:cs="Arial"/>
          <w:sz w:val="20"/>
          <w:szCs w:val="20"/>
          <w:lang w:eastAsia="ja-JP"/>
        </w:rPr>
        <w:t xml:space="preserve">On receipt of the notification, the </w:t>
      </w:r>
      <w:r w:rsidR="00E7171D">
        <w:rPr>
          <w:rFonts w:ascii="Arial" w:eastAsia="SimSun" w:hAnsi="Arial" w:cs="Arial"/>
          <w:sz w:val="20"/>
          <w:szCs w:val="20"/>
          <w:lang w:eastAsia="ja-JP"/>
        </w:rPr>
        <w:t xml:space="preserve">Sub-contractor </w:t>
      </w:r>
      <w:r w:rsidRPr="00243497">
        <w:rPr>
          <w:rFonts w:ascii="Arial" w:eastAsia="SimSun" w:hAnsi="Arial" w:cs="Arial"/>
          <w:sz w:val="20"/>
          <w:szCs w:val="20"/>
          <w:lang w:eastAsia="ja-JP"/>
        </w:rPr>
        <w:t xml:space="preserve">must </w:t>
      </w:r>
      <w:r>
        <w:rPr>
          <w:rFonts w:ascii="Arial" w:eastAsia="SimSun" w:hAnsi="Arial" w:cs="Arial"/>
          <w:sz w:val="20"/>
          <w:szCs w:val="20"/>
          <w:lang w:eastAsia="ja-JP"/>
        </w:rPr>
        <w:t>immediately re</w:t>
      </w:r>
      <w:r w:rsidR="00516AF6">
        <w:rPr>
          <w:rFonts w:ascii="Arial" w:eastAsia="SimSun" w:hAnsi="Arial" w:cs="Arial"/>
          <w:sz w:val="20"/>
          <w:szCs w:val="20"/>
          <w:lang w:eastAsia="ja-JP"/>
        </w:rPr>
        <w:t>-test</w:t>
      </w:r>
      <w:r>
        <w:rPr>
          <w:rFonts w:ascii="Arial" w:eastAsia="SimSun" w:hAnsi="Arial" w:cs="Arial"/>
          <w:sz w:val="20"/>
          <w:szCs w:val="20"/>
          <w:lang w:eastAsia="ja-JP"/>
        </w:rPr>
        <w:t xml:space="preserve"> </w:t>
      </w:r>
      <w:r w:rsidR="00F143C6">
        <w:rPr>
          <w:rFonts w:ascii="Arial" w:eastAsia="SimSun" w:hAnsi="Arial" w:cs="Arial"/>
          <w:sz w:val="20"/>
          <w:szCs w:val="20"/>
          <w:lang w:eastAsia="ja-JP"/>
        </w:rPr>
        <w:t xml:space="preserve">each </w:t>
      </w:r>
      <w:r w:rsidR="009975DC">
        <w:rPr>
          <w:rFonts w:ascii="Arial" w:eastAsia="SimSun" w:hAnsi="Arial" w:cs="Arial"/>
          <w:sz w:val="20"/>
          <w:szCs w:val="20"/>
          <w:lang w:eastAsia="ja-JP"/>
        </w:rPr>
        <w:t>Asset</w:t>
      </w:r>
      <w:r>
        <w:rPr>
          <w:rFonts w:ascii="Arial" w:eastAsia="SimSun" w:hAnsi="Arial" w:cs="Arial"/>
          <w:sz w:val="20"/>
          <w:szCs w:val="20"/>
          <w:lang w:eastAsia="ja-JP"/>
        </w:rPr>
        <w:t xml:space="preserve"> </w:t>
      </w:r>
      <w:r w:rsidRPr="00243497">
        <w:rPr>
          <w:rFonts w:ascii="Arial" w:eastAsia="SimSun" w:hAnsi="Arial" w:cs="Arial"/>
          <w:sz w:val="20"/>
          <w:szCs w:val="20"/>
          <w:lang w:eastAsia="ja-JP"/>
        </w:rPr>
        <w:t xml:space="preserve">within the time specified in the notice and </w:t>
      </w:r>
      <w:r w:rsidR="00E7171D">
        <w:rPr>
          <w:rFonts w:ascii="Arial" w:eastAsia="SimSun" w:hAnsi="Arial" w:cs="Arial"/>
          <w:sz w:val="20"/>
          <w:szCs w:val="20"/>
          <w:lang w:eastAsia="ja-JP"/>
        </w:rPr>
        <w:t xml:space="preserve">invite </w:t>
      </w:r>
      <w:r w:rsidR="009975DC">
        <w:rPr>
          <w:rFonts w:ascii="Arial" w:eastAsia="SimSun" w:hAnsi="Arial" w:cs="Arial"/>
          <w:sz w:val="20"/>
          <w:szCs w:val="20"/>
          <w:lang w:eastAsia="ja-JP"/>
        </w:rPr>
        <w:t xml:space="preserve">the </w:t>
      </w:r>
      <w:r w:rsidR="00E7171D">
        <w:rPr>
          <w:rFonts w:ascii="Arial" w:eastAsia="SimSun" w:hAnsi="Arial" w:cs="Arial"/>
          <w:sz w:val="20"/>
          <w:szCs w:val="20"/>
          <w:lang w:eastAsia="ja-JP"/>
        </w:rPr>
        <w:t>University</w:t>
      </w:r>
      <w:r w:rsidR="00FD00AD">
        <w:rPr>
          <w:rFonts w:ascii="Arial" w:eastAsia="SimSun" w:hAnsi="Arial" w:cs="Arial"/>
          <w:sz w:val="20"/>
          <w:szCs w:val="20"/>
          <w:lang w:eastAsia="ja-JP"/>
        </w:rPr>
        <w:t xml:space="preserve"> of Melbourne</w:t>
      </w:r>
      <w:r w:rsidR="00E7171D">
        <w:rPr>
          <w:rFonts w:ascii="Arial" w:eastAsia="SimSun" w:hAnsi="Arial" w:cs="Arial"/>
          <w:sz w:val="20"/>
          <w:szCs w:val="20"/>
          <w:lang w:eastAsia="ja-JP"/>
        </w:rPr>
        <w:t xml:space="preserve"> </w:t>
      </w:r>
      <w:r w:rsidR="009975DC">
        <w:rPr>
          <w:rFonts w:ascii="Arial" w:eastAsia="SimSun" w:hAnsi="Arial" w:cs="Arial"/>
          <w:sz w:val="20"/>
          <w:szCs w:val="20"/>
          <w:lang w:eastAsia="ja-JP"/>
        </w:rPr>
        <w:t>Nominated R</w:t>
      </w:r>
      <w:r w:rsidR="00E7171D">
        <w:rPr>
          <w:rFonts w:ascii="Arial" w:eastAsia="SimSun" w:hAnsi="Arial" w:cs="Arial"/>
          <w:sz w:val="20"/>
          <w:szCs w:val="20"/>
          <w:lang w:eastAsia="ja-JP"/>
        </w:rPr>
        <w:t>epresentative to witness the performance of the repeated Acceptance Test.</w:t>
      </w:r>
    </w:p>
    <w:p w:rsidR="006715A4" w:rsidRPr="00243497" w:rsidRDefault="006715A4" w:rsidP="00BF0886">
      <w:pPr>
        <w:pStyle w:val="MELegal3"/>
        <w:numPr>
          <w:ilvl w:val="2"/>
          <w:numId w:val="37"/>
        </w:numPr>
        <w:ind w:left="1985" w:hanging="567"/>
        <w:jc w:val="both"/>
        <w:rPr>
          <w:rFonts w:ascii="Arial" w:eastAsia="SimSun" w:hAnsi="Arial" w:cs="Arial"/>
          <w:sz w:val="20"/>
          <w:szCs w:val="20"/>
          <w:lang w:eastAsia="ja-JP"/>
        </w:rPr>
      </w:pPr>
      <w:r w:rsidRPr="00243497">
        <w:rPr>
          <w:rFonts w:ascii="Arial" w:eastAsia="SimSun" w:hAnsi="Arial" w:cs="Arial"/>
          <w:sz w:val="20"/>
          <w:szCs w:val="20"/>
          <w:lang w:eastAsia="ja-JP"/>
        </w:rPr>
        <w:t xml:space="preserve">Clause </w:t>
      </w:r>
      <w:r w:rsidR="009975DC">
        <w:rPr>
          <w:rFonts w:ascii="Arial" w:eastAsia="SimSun" w:hAnsi="Arial" w:cs="Arial"/>
          <w:sz w:val="20"/>
          <w:szCs w:val="20"/>
          <w:lang w:eastAsia="ja-JP"/>
        </w:rPr>
        <w:t>4</w:t>
      </w:r>
      <w:r w:rsidRPr="00243497">
        <w:rPr>
          <w:rFonts w:ascii="Arial" w:eastAsia="SimSun" w:hAnsi="Arial" w:cs="Arial"/>
          <w:sz w:val="20"/>
          <w:szCs w:val="20"/>
          <w:lang w:eastAsia="ja-JP"/>
        </w:rPr>
        <w:t>.</w:t>
      </w:r>
      <w:r w:rsidR="00EE1B6D">
        <w:rPr>
          <w:rFonts w:ascii="Arial" w:eastAsia="SimSun" w:hAnsi="Arial" w:cs="Arial"/>
          <w:sz w:val="20"/>
          <w:szCs w:val="20"/>
          <w:lang w:eastAsia="ja-JP"/>
        </w:rPr>
        <w:t xml:space="preserve">3(a) </w:t>
      </w:r>
      <w:r w:rsidRPr="00243497">
        <w:rPr>
          <w:rFonts w:ascii="Arial" w:eastAsia="SimSun" w:hAnsi="Arial" w:cs="Arial"/>
          <w:sz w:val="20"/>
          <w:szCs w:val="20"/>
          <w:lang w:eastAsia="ja-JP"/>
        </w:rPr>
        <w:t>appl</w:t>
      </w:r>
      <w:r>
        <w:rPr>
          <w:rFonts w:ascii="Arial" w:eastAsia="SimSun" w:hAnsi="Arial" w:cs="Arial"/>
          <w:sz w:val="20"/>
          <w:szCs w:val="20"/>
          <w:lang w:eastAsia="ja-JP"/>
        </w:rPr>
        <w:t>ies</w:t>
      </w:r>
      <w:r w:rsidRPr="00243497">
        <w:rPr>
          <w:rFonts w:ascii="Arial" w:eastAsia="SimSun" w:hAnsi="Arial" w:cs="Arial"/>
          <w:sz w:val="20"/>
          <w:szCs w:val="20"/>
          <w:lang w:eastAsia="ja-JP"/>
        </w:rPr>
        <w:t xml:space="preserve"> to the re-submitted </w:t>
      </w:r>
      <w:r w:rsidR="009975DC">
        <w:rPr>
          <w:rFonts w:ascii="Arial" w:eastAsia="SimSun" w:hAnsi="Arial" w:cs="Arial"/>
          <w:sz w:val="20"/>
          <w:szCs w:val="20"/>
          <w:lang w:eastAsia="ja-JP"/>
        </w:rPr>
        <w:t xml:space="preserve">Asset </w:t>
      </w:r>
      <w:r w:rsidRPr="00243497">
        <w:rPr>
          <w:rFonts w:ascii="Arial" w:eastAsia="SimSun" w:hAnsi="Arial" w:cs="Arial"/>
          <w:sz w:val="20"/>
          <w:szCs w:val="20"/>
          <w:lang w:eastAsia="ja-JP"/>
        </w:rPr>
        <w:t xml:space="preserve">in the same way as they apply to the original version of the </w:t>
      </w:r>
      <w:r>
        <w:rPr>
          <w:rFonts w:ascii="Arial" w:eastAsia="SimSun" w:hAnsi="Arial" w:cs="Arial"/>
          <w:sz w:val="20"/>
          <w:szCs w:val="20"/>
          <w:lang w:eastAsia="ja-JP"/>
        </w:rPr>
        <w:t>Asset.</w:t>
      </w:r>
    </w:p>
    <w:p w:rsidR="004F04F5" w:rsidRPr="00EE1B6D" w:rsidRDefault="00960D58" w:rsidP="004F04F5">
      <w:pPr>
        <w:pStyle w:val="MELegal3"/>
        <w:numPr>
          <w:ilvl w:val="0"/>
          <w:numId w:val="0"/>
        </w:numPr>
        <w:jc w:val="both"/>
        <w:rPr>
          <w:rFonts w:ascii="Arial" w:eastAsia="SimSun" w:hAnsi="Arial" w:cs="Arial"/>
          <w:b/>
          <w:sz w:val="20"/>
          <w:szCs w:val="20"/>
          <w:lang w:eastAsia="ja-JP"/>
        </w:rPr>
      </w:pPr>
      <w:r w:rsidRPr="00EE1B6D">
        <w:rPr>
          <w:rFonts w:ascii="Arial" w:eastAsia="SimSun" w:hAnsi="Arial" w:cs="Arial"/>
          <w:b/>
          <w:sz w:val="20"/>
          <w:szCs w:val="20"/>
          <w:lang w:eastAsia="ja-JP"/>
        </w:rPr>
        <w:tab/>
      </w:r>
      <w:r w:rsidR="00EE1B6D" w:rsidRPr="00EE1B6D">
        <w:rPr>
          <w:rFonts w:ascii="Arial" w:eastAsia="SimSun" w:hAnsi="Arial" w:cs="Arial"/>
          <w:b/>
          <w:sz w:val="20"/>
          <w:szCs w:val="20"/>
          <w:lang w:eastAsia="ja-JP"/>
        </w:rPr>
        <w:t>(c)</w:t>
      </w:r>
      <w:r w:rsidR="00AF555E">
        <w:rPr>
          <w:rFonts w:ascii="Arial" w:eastAsia="SimSun" w:hAnsi="Arial" w:cs="Arial"/>
          <w:b/>
          <w:sz w:val="20"/>
          <w:szCs w:val="20"/>
          <w:lang w:eastAsia="ja-JP"/>
        </w:rPr>
        <w:tab/>
        <w:t>Re-testing</w:t>
      </w:r>
    </w:p>
    <w:p w:rsidR="006715A4" w:rsidRPr="00243497" w:rsidRDefault="004F04F5" w:rsidP="004F04F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ab/>
      </w:r>
      <w:r w:rsidR="006715A4" w:rsidRPr="00243497">
        <w:rPr>
          <w:rFonts w:ascii="Arial" w:eastAsia="SimSun" w:hAnsi="Arial" w:cs="Arial"/>
          <w:sz w:val="20"/>
          <w:szCs w:val="20"/>
          <w:lang w:eastAsia="ja-JP"/>
        </w:rPr>
        <w:t xml:space="preserve">If following completion of </w:t>
      </w:r>
      <w:r w:rsidR="006715A4">
        <w:rPr>
          <w:rFonts w:ascii="Arial" w:eastAsia="SimSun" w:hAnsi="Arial" w:cs="Arial"/>
          <w:sz w:val="20"/>
          <w:szCs w:val="20"/>
          <w:lang w:eastAsia="ja-JP"/>
        </w:rPr>
        <w:t xml:space="preserve">re-testing referred in clause </w:t>
      </w:r>
      <w:r w:rsidR="009975DC">
        <w:rPr>
          <w:rFonts w:ascii="Arial" w:eastAsia="SimSun" w:hAnsi="Arial" w:cs="Arial"/>
          <w:sz w:val="20"/>
          <w:szCs w:val="20"/>
          <w:lang w:eastAsia="ja-JP"/>
        </w:rPr>
        <w:t>4</w:t>
      </w:r>
      <w:r w:rsidR="006715A4">
        <w:rPr>
          <w:rFonts w:ascii="Arial" w:eastAsia="SimSun" w:hAnsi="Arial" w:cs="Arial"/>
          <w:sz w:val="20"/>
          <w:szCs w:val="20"/>
          <w:lang w:eastAsia="ja-JP"/>
        </w:rPr>
        <w:t>.</w:t>
      </w:r>
      <w:r w:rsidR="009975DC">
        <w:rPr>
          <w:rFonts w:ascii="Arial" w:eastAsia="SimSun" w:hAnsi="Arial" w:cs="Arial"/>
          <w:sz w:val="20"/>
          <w:szCs w:val="20"/>
          <w:lang w:eastAsia="ja-JP"/>
        </w:rPr>
        <w:t>3</w:t>
      </w:r>
      <w:r w:rsidR="00EE1B6D">
        <w:rPr>
          <w:rFonts w:ascii="Arial" w:eastAsia="SimSun" w:hAnsi="Arial" w:cs="Arial"/>
          <w:sz w:val="20"/>
          <w:szCs w:val="20"/>
          <w:lang w:eastAsia="ja-JP"/>
        </w:rPr>
        <w:t>(b)</w:t>
      </w:r>
      <w:r w:rsidR="006715A4" w:rsidRPr="00243497">
        <w:rPr>
          <w:rFonts w:ascii="Arial" w:eastAsia="SimSun" w:hAnsi="Arial" w:cs="Arial"/>
          <w:sz w:val="20"/>
          <w:szCs w:val="20"/>
          <w:lang w:eastAsia="ja-JP"/>
        </w:rPr>
        <w:t xml:space="preserve"> the </w:t>
      </w:r>
      <w:r w:rsidR="009975DC">
        <w:rPr>
          <w:rFonts w:ascii="Arial" w:eastAsia="SimSun" w:hAnsi="Arial" w:cs="Arial"/>
          <w:sz w:val="20"/>
          <w:szCs w:val="20"/>
          <w:lang w:eastAsia="ja-JP"/>
        </w:rPr>
        <w:t xml:space="preserve">Asset, </w:t>
      </w:r>
      <w:r w:rsidR="006715A4" w:rsidRPr="00243497">
        <w:rPr>
          <w:rFonts w:ascii="Arial" w:eastAsia="SimSun" w:hAnsi="Arial" w:cs="Arial"/>
          <w:sz w:val="20"/>
          <w:szCs w:val="20"/>
          <w:lang w:eastAsia="ja-JP"/>
        </w:rPr>
        <w:t>as modified, do</w:t>
      </w:r>
      <w:r w:rsidR="009975DC">
        <w:rPr>
          <w:rFonts w:ascii="Arial" w:eastAsia="SimSun" w:hAnsi="Arial" w:cs="Arial"/>
          <w:sz w:val="20"/>
          <w:szCs w:val="20"/>
          <w:lang w:eastAsia="ja-JP"/>
        </w:rPr>
        <w:t>es</w:t>
      </w:r>
      <w:r w:rsidR="006715A4" w:rsidRPr="00243497">
        <w:rPr>
          <w:rFonts w:ascii="Arial" w:eastAsia="SimSun" w:hAnsi="Arial" w:cs="Arial"/>
          <w:sz w:val="20"/>
          <w:szCs w:val="20"/>
          <w:lang w:eastAsia="ja-JP"/>
        </w:rPr>
        <w:t xml:space="preserve"> not conform </w:t>
      </w:r>
      <w:r w:rsidR="002461FE" w:rsidRPr="00243497">
        <w:rPr>
          <w:rFonts w:ascii="Arial" w:eastAsia="SimSun" w:hAnsi="Arial" w:cs="Arial"/>
          <w:sz w:val="20"/>
          <w:szCs w:val="20"/>
          <w:lang w:eastAsia="ja-JP"/>
        </w:rPr>
        <w:t>to</w:t>
      </w:r>
      <w:r w:rsidR="006715A4" w:rsidRPr="00243497">
        <w:rPr>
          <w:rFonts w:ascii="Arial" w:eastAsia="SimSun" w:hAnsi="Arial" w:cs="Arial"/>
          <w:sz w:val="20"/>
          <w:szCs w:val="20"/>
          <w:lang w:eastAsia="ja-JP"/>
        </w:rPr>
        <w:t xml:space="preserve"> </w:t>
      </w:r>
      <w:r w:rsidR="006715A4">
        <w:rPr>
          <w:rFonts w:ascii="Arial" w:eastAsia="SimSun" w:hAnsi="Arial" w:cs="Arial"/>
          <w:sz w:val="20"/>
          <w:szCs w:val="20"/>
          <w:lang w:eastAsia="ja-JP"/>
        </w:rPr>
        <w:t>the Acceptance Criteria</w:t>
      </w:r>
      <w:r w:rsidR="006715A4" w:rsidRPr="00243497">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00AF555E">
        <w:rPr>
          <w:rFonts w:ascii="Arial" w:eastAsia="SimSun" w:hAnsi="Arial" w:cs="Arial"/>
          <w:sz w:val="20"/>
          <w:szCs w:val="20"/>
          <w:lang w:eastAsia="ja-JP"/>
        </w:rPr>
        <w:t xml:space="preserve"> will have the right to:</w:t>
      </w:r>
    </w:p>
    <w:p w:rsidR="006715A4" w:rsidRPr="00243497" w:rsidRDefault="006715A4" w:rsidP="006715A4">
      <w:pPr>
        <w:pStyle w:val="MELegal4"/>
        <w:jc w:val="both"/>
        <w:rPr>
          <w:rFonts w:ascii="Arial" w:eastAsia="SimSun" w:hAnsi="Arial" w:cs="Arial"/>
          <w:sz w:val="20"/>
          <w:szCs w:val="20"/>
          <w:lang w:eastAsia="ja-JP"/>
        </w:rPr>
      </w:pPr>
      <w:r>
        <w:rPr>
          <w:rFonts w:ascii="Arial" w:eastAsia="SimSun" w:hAnsi="Arial" w:cs="Arial"/>
          <w:sz w:val="20"/>
          <w:szCs w:val="20"/>
          <w:lang w:eastAsia="ja-JP"/>
        </w:rPr>
        <w:t>a</w:t>
      </w:r>
      <w:r w:rsidRPr="00243497">
        <w:rPr>
          <w:rFonts w:ascii="Arial" w:eastAsia="SimSun" w:hAnsi="Arial" w:cs="Arial"/>
          <w:sz w:val="20"/>
          <w:szCs w:val="20"/>
          <w:lang w:eastAsia="ja-JP"/>
        </w:rPr>
        <w:t xml:space="preserve">ccept the </w:t>
      </w:r>
      <w:r w:rsidR="009975DC">
        <w:rPr>
          <w:rFonts w:ascii="Arial" w:eastAsia="SimSun" w:hAnsi="Arial" w:cs="Arial"/>
          <w:sz w:val="20"/>
          <w:szCs w:val="20"/>
          <w:lang w:eastAsia="ja-JP"/>
        </w:rPr>
        <w:t xml:space="preserve">Asset </w:t>
      </w:r>
      <w:r w:rsidR="002461FE">
        <w:rPr>
          <w:rFonts w:ascii="Arial" w:eastAsia="SimSun" w:hAnsi="Arial" w:cs="Arial"/>
          <w:sz w:val="20"/>
          <w:szCs w:val="20"/>
          <w:lang w:eastAsia="ja-JP"/>
        </w:rPr>
        <w:t xml:space="preserve">subject to a reduction in the Milestone Payments to reflect the deficiencies in the </w:t>
      </w:r>
      <w:r w:rsidR="009975DC">
        <w:rPr>
          <w:rFonts w:ascii="Arial" w:eastAsia="SimSun" w:hAnsi="Arial" w:cs="Arial"/>
          <w:sz w:val="20"/>
          <w:szCs w:val="20"/>
          <w:lang w:eastAsia="ja-JP"/>
        </w:rPr>
        <w:t xml:space="preserve">Asset </w:t>
      </w:r>
      <w:r w:rsidR="002461FE">
        <w:rPr>
          <w:rFonts w:ascii="Arial" w:eastAsia="SimSun" w:hAnsi="Arial" w:cs="Arial"/>
          <w:sz w:val="20"/>
          <w:szCs w:val="20"/>
          <w:lang w:eastAsia="ja-JP"/>
        </w:rPr>
        <w:t>(as reasonably determined by the University</w:t>
      </w:r>
      <w:r w:rsidR="00FD00AD">
        <w:rPr>
          <w:rFonts w:ascii="Arial" w:eastAsia="SimSun" w:hAnsi="Arial" w:cs="Arial"/>
          <w:sz w:val="20"/>
          <w:szCs w:val="20"/>
          <w:lang w:eastAsia="ja-JP"/>
        </w:rPr>
        <w:t xml:space="preserve"> of Melbourne</w:t>
      </w:r>
      <w:r w:rsidR="002461FE">
        <w:rPr>
          <w:rFonts w:ascii="Arial" w:eastAsia="SimSun" w:hAnsi="Arial" w:cs="Arial"/>
          <w:sz w:val="20"/>
          <w:szCs w:val="20"/>
          <w:lang w:eastAsia="ja-JP"/>
        </w:rPr>
        <w:t>)</w:t>
      </w:r>
      <w:r w:rsidRPr="00243497">
        <w:rPr>
          <w:rFonts w:ascii="Arial" w:eastAsia="SimSun" w:hAnsi="Arial" w:cs="Arial"/>
          <w:sz w:val="20"/>
          <w:szCs w:val="20"/>
          <w:lang w:eastAsia="ja-JP"/>
        </w:rPr>
        <w:t xml:space="preserve">; </w:t>
      </w:r>
      <w:r w:rsidR="002461FE">
        <w:rPr>
          <w:rFonts w:ascii="Arial" w:eastAsia="SimSun" w:hAnsi="Arial" w:cs="Arial"/>
          <w:sz w:val="20"/>
          <w:szCs w:val="20"/>
          <w:lang w:eastAsia="ja-JP"/>
        </w:rPr>
        <w:t>or</w:t>
      </w:r>
    </w:p>
    <w:p w:rsidR="006715A4" w:rsidRDefault="00B850E4" w:rsidP="006715A4">
      <w:pPr>
        <w:pStyle w:val="MELegal4"/>
        <w:jc w:val="both"/>
        <w:rPr>
          <w:rFonts w:ascii="Arial" w:eastAsia="SimSun" w:hAnsi="Arial" w:cs="Arial"/>
          <w:sz w:val="20"/>
          <w:szCs w:val="20"/>
          <w:lang w:eastAsia="ja-JP"/>
        </w:rPr>
      </w:pPr>
      <w:ins w:id="120" w:author="Author">
        <w:r>
          <w:rPr>
            <w:rFonts w:ascii="Arial" w:eastAsia="SimSun" w:hAnsi="Arial" w:cs="Arial"/>
            <w:sz w:val="20"/>
            <w:szCs w:val="20"/>
            <w:lang w:eastAsia="ja-JP"/>
          </w:rPr>
          <w:t xml:space="preserve">after three (3) recurrences of the Asset not satisfying the Acceptance Criteria as determined by the University of Melbourne at its full discretion due to the same root cause </w:t>
        </w:r>
      </w:ins>
      <w:r w:rsidR="006715A4">
        <w:rPr>
          <w:rFonts w:ascii="Arial" w:eastAsia="SimSun" w:hAnsi="Arial" w:cs="Arial"/>
          <w:sz w:val="20"/>
          <w:szCs w:val="20"/>
          <w:lang w:eastAsia="ja-JP"/>
        </w:rPr>
        <w:t>t</w:t>
      </w:r>
      <w:r w:rsidR="002461FE">
        <w:rPr>
          <w:rFonts w:ascii="Arial" w:eastAsia="SimSun" w:hAnsi="Arial" w:cs="Arial"/>
          <w:sz w:val="20"/>
          <w:szCs w:val="20"/>
          <w:lang w:eastAsia="ja-JP"/>
        </w:rPr>
        <w:t xml:space="preserve">erminate </w:t>
      </w:r>
      <w:ins w:id="121" w:author="Author">
        <w:r>
          <w:rPr>
            <w:rFonts w:ascii="Arial" w:eastAsia="SimSun" w:hAnsi="Arial" w:cs="Arial"/>
            <w:sz w:val="20"/>
            <w:szCs w:val="20"/>
            <w:lang w:eastAsia="ja-JP"/>
          </w:rPr>
          <w:t xml:space="preserve">or reduce the scope of </w:t>
        </w:r>
      </w:ins>
      <w:r w:rsidR="002461FE">
        <w:rPr>
          <w:rFonts w:ascii="Arial" w:eastAsia="SimSun" w:hAnsi="Arial" w:cs="Arial"/>
          <w:sz w:val="20"/>
          <w:szCs w:val="20"/>
          <w:lang w:eastAsia="ja-JP"/>
        </w:rPr>
        <w:t xml:space="preserve">the Agreement </w:t>
      </w:r>
      <w:del w:id="122" w:author="Author">
        <w:r w:rsidR="00AE4DA2" w:rsidDel="00B850E4">
          <w:rPr>
            <w:rFonts w:ascii="Arial" w:eastAsia="SimSun" w:hAnsi="Arial" w:cs="Arial"/>
            <w:sz w:val="20"/>
            <w:szCs w:val="20"/>
            <w:lang w:eastAsia="ja-JP"/>
          </w:rPr>
          <w:delText xml:space="preserve">in whole or in part </w:delText>
        </w:r>
      </w:del>
      <w:r w:rsidR="00AE4DA2">
        <w:rPr>
          <w:rFonts w:ascii="Arial" w:eastAsia="SimSun" w:hAnsi="Arial" w:cs="Arial"/>
          <w:sz w:val="20"/>
          <w:szCs w:val="20"/>
          <w:lang w:eastAsia="ja-JP"/>
        </w:rPr>
        <w:t xml:space="preserve">without liability to the Sub-contractor. </w:t>
      </w:r>
      <w:ins w:id="123" w:author="Author">
        <w:r>
          <w:rPr>
            <w:rFonts w:ascii="Arial" w:eastAsia="SimSun" w:hAnsi="Arial" w:cs="Arial"/>
            <w:sz w:val="20"/>
            <w:szCs w:val="20"/>
            <w:lang w:eastAsia="ja-JP"/>
          </w:rPr>
          <w:t xml:space="preserve">The Sub-contractor agrees to retest within a timeframe as determined by the University of Melbourne. </w:t>
        </w:r>
      </w:ins>
      <w:r w:rsidR="00AE4DA2">
        <w:rPr>
          <w:rFonts w:ascii="Arial" w:eastAsia="SimSun" w:hAnsi="Arial" w:cs="Arial"/>
          <w:sz w:val="20"/>
          <w:szCs w:val="20"/>
          <w:lang w:eastAsia="ja-JP"/>
        </w:rPr>
        <w:t>Without limiting the University</w:t>
      </w:r>
      <w:r w:rsidR="00FD00AD">
        <w:rPr>
          <w:rFonts w:ascii="Arial" w:eastAsia="SimSun" w:hAnsi="Arial" w:cs="Arial"/>
          <w:sz w:val="20"/>
          <w:szCs w:val="20"/>
          <w:lang w:eastAsia="ja-JP"/>
        </w:rPr>
        <w:t xml:space="preserve"> of Melbourne</w:t>
      </w:r>
      <w:r w:rsidR="00AE4DA2">
        <w:rPr>
          <w:rFonts w:ascii="Arial" w:eastAsia="SimSun" w:hAnsi="Arial" w:cs="Arial"/>
          <w:sz w:val="20"/>
          <w:szCs w:val="20"/>
          <w:lang w:eastAsia="ja-JP"/>
        </w:rPr>
        <w:t>’s rights, the Sub-contractor must then promptly refund any Milestone Payments paid by the University</w:t>
      </w:r>
      <w:r w:rsidR="00FD00AD">
        <w:rPr>
          <w:rFonts w:ascii="Arial" w:eastAsia="SimSun" w:hAnsi="Arial" w:cs="Arial"/>
          <w:sz w:val="20"/>
          <w:szCs w:val="20"/>
          <w:lang w:eastAsia="ja-JP"/>
        </w:rPr>
        <w:t xml:space="preserve"> of Melbourne</w:t>
      </w:r>
      <w:r w:rsidR="00AE4DA2">
        <w:rPr>
          <w:rFonts w:ascii="Arial" w:eastAsia="SimSun" w:hAnsi="Arial" w:cs="Arial"/>
          <w:sz w:val="20"/>
          <w:szCs w:val="20"/>
          <w:lang w:eastAsia="ja-JP"/>
        </w:rPr>
        <w:t xml:space="preserve"> in relation to the </w:t>
      </w:r>
      <w:r w:rsidR="009975DC">
        <w:rPr>
          <w:rFonts w:ascii="Arial" w:eastAsia="SimSun" w:hAnsi="Arial" w:cs="Arial"/>
          <w:sz w:val="20"/>
          <w:szCs w:val="20"/>
          <w:lang w:eastAsia="ja-JP"/>
        </w:rPr>
        <w:t>Asset</w:t>
      </w:r>
      <w:r w:rsidR="00AF555E">
        <w:rPr>
          <w:rFonts w:ascii="Arial" w:eastAsia="SimSun" w:hAnsi="Arial" w:cs="Arial"/>
          <w:sz w:val="20"/>
          <w:szCs w:val="20"/>
          <w:lang w:eastAsia="ja-JP"/>
        </w:rPr>
        <w:t>.</w:t>
      </w:r>
    </w:p>
    <w:p w:rsidR="00960D58" w:rsidRPr="008D58B1" w:rsidRDefault="00960D58" w:rsidP="00960D58">
      <w:pPr>
        <w:pStyle w:val="MELegal2"/>
        <w:jc w:val="both"/>
        <w:rPr>
          <w:rFonts w:cs="Arial"/>
          <w:w w:val="100"/>
          <w:sz w:val="22"/>
          <w:szCs w:val="22"/>
        </w:rPr>
      </w:pPr>
      <w:r w:rsidRPr="008D58B1">
        <w:rPr>
          <w:rFonts w:cs="Arial"/>
          <w:w w:val="100"/>
          <w:sz w:val="22"/>
          <w:szCs w:val="22"/>
        </w:rPr>
        <w:t>Timetable and Delay</w:t>
      </w:r>
    </w:p>
    <w:p w:rsidR="00960D58" w:rsidRPr="00850AE9" w:rsidRDefault="00960D58" w:rsidP="00960D58">
      <w:pPr>
        <w:pStyle w:val="MELegal3"/>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w:t>
      </w:r>
      <w:r>
        <w:rPr>
          <w:rFonts w:ascii="Arial" w:hAnsi="Arial" w:cs="Arial"/>
          <w:sz w:val="20"/>
          <w:szCs w:val="20"/>
        </w:rPr>
        <w:t xml:space="preserve">Sub-contractor </w:t>
      </w:r>
      <w:r w:rsidRPr="00850AE9">
        <w:rPr>
          <w:rFonts w:ascii="Arial" w:eastAsia="SimSun" w:hAnsi="Arial" w:cs="Arial"/>
          <w:sz w:val="20"/>
          <w:szCs w:val="20"/>
          <w:lang w:eastAsia="ja-JP"/>
        </w:rPr>
        <w:t xml:space="preserve">must do all things necessary to meet the </w:t>
      </w:r>
      <w:r>
        <w:rPr>
          <w:rFonts w:ascii="Arial" w:eastAsia="SimSun" w:hAnsi="Arial" w:cs="Arial"/>
          <w:sz w:val="20"/>
          <w:szCs w:val="20"/>
          <w:lang w:eastAsia="ja-JP"/>
        </w:rPr>
        <w:t>Timetable</w:t>
      </w:r>
      <w:r w:rsidR="00B44A2F">
        <w:rPr>
          <w:rFonts w:ascii="Arial" w:eastAsia="SimSun" w:hAnsi="Arial" w:cs="Arial"/>
          <w:sz w:val="20"/>
          <w:szCs w:val="20"/>
          <w:lang w:eastAsia="ja-JP"/>
        </w:rPr>
        <w:t xml:space="preserve"> in order to meet the requirements of the NeCTAR Project</w:t>
      </w:r>
      <w:r w:rsidRPr="00850AE9">
        <w:rPr>
          <w:rFonts w:ascii="Arial" w:eastAsia="SimSun" w:hAnsi="Arial" w:cs="Arial"/>
          <w:sz w:val="20"/>
          <w:szCs w:val="20"/>
          <w:lang w:eastAsia="ja-JP"/>
        </w:rPr>
        <w:t>.</w:t>
      </w:r>
    </w:p>
    <w:p w:rsidR="00960D58" w:rsidRPr="00850AE9" w:rsidRDefault="00960D58" w:rsidP="00960D58">
      <w:pPr>
        <w:pStyle w:val="MELegal3"/>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w:t>
      </w:r>
      <w:r>
        <w:rPr>
          <w:rFonts w:ascii="Arial" w:hAnsi="Arial" w:cs="Arial"/>
          <w:sz w:val="20"/>
          <w:szCs w:val="20"/>
        </w:rPr>
        <w:t xml:space="preserve">Sub-contractor </w:t>
      </w:r>
      <w:r w:rsidRPr="00850AE9">
        <w:rPr>
          <w:rFonts w:ascii="Arial" w:eastAsia="SimSun" w:hAnsi="Arial" w:cs="Arial"/>
          <w:sz w:val="20"/>
          <w:szCs w:val="20"/>
          <w:lang w:eastAsia="ja-JP"/>
        </w:rPr>
        <w:t xml:space="preserve">acknowledges that any failure to meet </w:t>
      </w:r>
      <w:r>
        <w:rPr>
          <w:rFonts w:ascii="Arial" w:eastAsia="SimSun" w:hAnsi="Arial" w:cs="Arial"/>
          <w:sz w:val="20"/>
          <w:szCs w:val="20"/>
          <w:lang w:eastAsia="ja-JP"/>
        </w:rPr>
        <w:t>the Timetable</w:t>
      </w:r>
      <w:r w:rsidRPr="00850AE9">
        <w:rPr>
          <w:rFonts w:ascii="Arial" w:eastAsia="SimSun" w:hAnsi="Arial" w:cs="Arial"/>
          <w:sz w:val="20"/>
          <w:szCs w:val="20"/>
          <w:lang w:eastAsia="ja-JP"/>
        </w:rPr>
        <w:t xml:space="preserve"> may resu</w:t>
      </w:r>
      <w:r>
        <w:rPr>
          <w:rFonts w:ascii="Arial" w:eastAsia="SimSun" w:hAnsi="Arial" w:cs="Arial"/>
          <w:sz w:val="20"/>
          <w:szCs w:val="20"/>
          <w:lang w:eastAsia="ja-JP"/>
        </w:rPr>
        <w:t>lt in the University</w:t>
      </w:r>
      <w:r w:rsidR="00FD00AD">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 suffering L</w:t>
      </w:r>
      <w:r w:rsidRPr="00850AE9">
        <w:rPr>
          <w:rFonts w:ascii="Arial" w:eastAsia="SimSun" w:hAnsi="Arial" w:cs="Arial"/>
          <w:sz w:val="20"/>
          <w:szCs w:val="20"/>
          <w:lang w:eastAsia="ja-JP"/>
        </w:rPr>
        <w:t>oss or damage.</w:t>
      </w:r>
    </w:p>
    <w:p w:rsidR="00960D58" w:rsidRPr="00850AE9" w:rsidRDefault="00960D58" w:rsidP="00960D58">
      <w:pPr>
        <w:pStyle w:val="MELegal3"/>
        <w:jc w:val="both"/>
        <w:rPr>
          <w:rFonts w:ascii="Arial" w:eastAsia="SimSun" w:hAnsi="Arial" w:cs="Arial"/>
          <w:sz w:val="20"/>
          <w:szCs w:val="20"/>
          <w:lang w:eastAsia="ja-JP"/>
        </w:rPr>
      </w:pPr>
      <w:bookmarkStart w:id="124" w:name="_Ref215967288"/>
      <w:r w:rsidRPr="00850AE9">
        <w:rPr>
          <w:rFonts w:ascii="Arial" w:eastAsia="SimSun" w:hAnsi="Arial" w:cs="Arial"/>
          <w:sz w:val="20"/>
          <w:szCs w:val="20"/>
          <w:lang w:eastAsia="ja-JP"/>
        </w:rPr>
        <w:t xml:space="preserve">If the </w:t>
      </w:r>
      <w:r>
        <w:rPr>
          <w:rFonts w:ascii="Arial" w:eastAsia="SimSun" w:hAnsi="Arial" w:cs="Arial"/>
          <w:sz w:val="20"/>
          <w:szCs w:val="20"/>
          <w:lang w:eastAsia="ja-JP"/>
        </w:rPr>
        <w:t>Sub-c</w:t>
      </w:r>
      <w:r>
        <w:rPr>
          <w:rFonts w:ascii="Arial" w:hAnsi="Arial" w:cs="Arial"/>
          <w:sz w:val="20"/>
          <w:szCs w:val="20"/>
        </w:rPr>
        <w:t xml:space="preserve">ontractor </w:t>
      </w:r>
      <w:r w:rsidRPr="00850AE9">
        <w:rPr>
          <w:rFonts w:ascii="Arial" w:eastAsia="SimSun" w:hAnsi="Arial" w:cs="Arial"/>
          <w:sz w:val="20"/>
          <w:szCs w:val="20"/>
          <w:lang w:eastAsia="ja-JP"/>
        </w:rPr>
        <w:t>considers, or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advises the </w:t>
      </w:r>
      <w:r>
        <w:rPr>
          <w:rFonts w:ascii="Arial" w:eastAsia="SimSun" w:hAnsi="Arial" w:cs="Arial"/>
          <w:sz w:val="20"/>
          <w:szCs w:val="20"/>
          <w:lang w:eastAsia="ja-JP"/>
        </w:rPr>
        <w:t>Sub-contractor</w:t>
      </w:r>
      <w:r w:rsidRPr="00850AE9">
        <w:rPr>
          <w:rFonts w:ascii="Arial" w:eastAsia="SimSun" w:hAnsi="Arial" w:cs="Arial"/>
          <w:sz w:val="20"/>
          <w:szCs w:val="20"/>
          <w:lang w:eastAsia="ja-JP"/>
        </w:rPr>
        <w:t xml:space="preserve">, that the </w:t>
      </w:r>
      <w:r>
        <w:rPr>
          <w:rFonts w:ascii="Arial" w:eastAsia="SimSun" w:hAnsi="Arial" w:cs="Arial"/>
          <w:sz w:val="20"/>
          <w:szCs w:val="20"/>
          <w:lang w:eastAsia="ja-JP"/>
        </w:rPr>
        <w:t xml:space="preserve">Timetable </w:t>
      </w:r>
      <w:r w:rsidRPr="00850AE9">
        <w:rPr>
          <w:rFonts w:ascii="Arial" w:eastAsia="SimSun" w:hAnsi="Arial" w:cs="Arial"/>
          <w:sz w:val="20"/>
          <w:szCs w:val="20"/>
          <w:lang w:eastAsia="ja-JP"/>
        </w:rPr>
        <w:t>may not be met (</w:t>
      </w:r>
      <w:r w:rsidRPr="00850AE9">
        <w:rPr>
          <w:rFonts w:ascii="Arial" w:eastAsia="SimSun" w:hAnsi="Arial" w:cs="Arial"/>
          <w:b/>
          <w:bCs/>
          <w:sz w:val="20"/>
          <w:szCs w:val="20"/>
          <w:lang w:eastAsia="ja-JP"/>
        </w:rPr>
        <w:t>Delay Risk</w:t>
      </w:r>
      <w:r w:rsidRPr="00850AE9">
        <w:rPr>
          <w:rFonts w:ascii="Arial" w:eastAsia="SimSun" w:hAnsi="Arial" w:cs="Arial"/>
          <w:sz w:val="20"/>
          <w:szCs w:val="20"/>
          <w:lang w:eastAsia="ja-JP"/>
        </w:rPr>
        <w:t>), on reasonable demand by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the </w:t>
      </w:r>
      <w:r>
        <w:rPr>
          <w:rFonts w:ascii="Arial" w:hAnsi="Arial" w:cs="Arial"/>
          <w:sz w:val="20"/>
          <w:szCs w:val="20"/>
        </w:rPr>
        <w:t xml:space="preserve">Sub-contractor </w:t>
      </w:r>
      <w:r w:rsidRPr="00850AE9">
        <w:rPr>
          <w:rFonts w:ascii="Arial" w:eastAsia="SimSun" w:hAnsi="Arial" w:cs="Arial"/>
          <w:sz w:val="20"/>
          <w:szCs w:val="20"/>
          <w:lang w:eastAsia="ja-JP"/>
        </w:rPr>
        <w:t xml:space="preserve">must give the University </w:t>
      </w:r>
      <w:r w:rsidR="00FD00AD">
        <w:rPr>
          <w:rFonts w:ascii="Arial" w:eastAsia="SimSun" w:hAnsi="Arial" w:cs="Arial"/>
          <w:sz w:val="20"/>
          <w:szCs w:val="20"/>
          <w:lang w:eastAsia="ja-JP"/>
        </w:rPr>
        <w:t xml:space="preserve">of Melbourne </w:t>
      </w:r>
      <w:r w:rsidRPr="00850AE9">
        <w:rPr>
          <w:rFonts w:ascii="Arial" w:eastAsia="SimSun" w:hAnsi="Arial" w:cs="Arial"/>
          <w:sz w:val="20"/>
          <w:szCs w:val="20"/>
          <w:lang w:eastAsia="ja-JP"/>
        </w:rPr>
        <w:t xml:space="preserve">a report within five </w:t>
      </w:r>
      <w:r>
        <w:rPr>
          <w:rFonts w:ascii="Arial" w:eastAsia="SimSun" w:hAnsi="Arial" w:cs="Arial"/>
          <w:sz w:val="20"/>
          <w:szCs w:val="20"/>
          <w:lang w:eastAsia="ja-JP"/>
        </w:rPr>
        <w:t xml:space="preserve">(5) </w:t>
      </w:r>
      <w:r w:rsidRPr="00850AE9">
        <w:rPr>
          <w:rFonts w:ascii="Arial" w:eastAsia="SimSun" w:hAnsi="Arial" w:cs="Arial"/>
          <w:sz w:val="20"/>
          <w:szCs w:val="20"/>
          <w:lang w:eastAsia="ja-JP"/>
        </w:rPr>
        <w:t>Business Days identifying:</w:t>
      </w:r>
      <w:bookmarkEnd w:id="124"/>
    </w:p>
    <w:p w:rsidR="00960D58" w:rsidRDefault="00960D58" w:rsidP="00960D58">
      <w:pPr>
        <w:pStyle w:val="MELegal4"/>
        <w:jc w:val="both"/>
        <w:rPr>
          <w:ins w:id="125" w:author="Author"/>
          <w:rFonts w:ascii="Arial" w:eastAsia="SimSun" w:hAnsi="Arial" w:cs="Arial"/>
          <w:sz w:val="20"/>
          <w:szCs w:val="20"/>
          <w:lang w:eastAsia="ja-JP"/>
        </w:rPr>
      </w:pPr>
      <w:r w:rsidRPr="00850AE9">
        <w:rPr>
          <w:rFonts w:ascii="Arial" w:eastAsia="SimSun" w:hAnsi="Arial" w:cs="Arial"/>
          <w:sz w:val="20"/>
          <w:szCs w:val="20"/>
          <w:lang w:eastAsia="ja-JP"/>
        </w:rPr>
        <w:t>the nature of the Delay Risk</w:t>
      </w:r>
      <w:del w:id="126" w:author="Author">
        <w:r w:rsidRPr="00850AE9" w:rsidDel="008A0AD7">
          <w:rPr>
            <w:rFonts w:ascii="Arial" w:eastAsia="SimSun" w:hAnsi="Arial" w:cs="Arial"/>
            <w:sz w:val="20"/>
            <w:szCs w:val="20"/>
            <w:lang w:eastAsia="ja-JP"/>
          </w:rPr>
          <w:delText>, the cause</w:delText>
        </w:r>
      </w:del>
      <w:r w:rsidRPr="00850AE9">
        <w:rPr>
          <w:rFonts w:ascii="Arial" w:eastAsia="SimSun" w:hAnsi="Arial" w:cs="Arial"/>
          <w:sz w:val="20"/>
          <w:szCs w:val="20"/>
          <w:lang w:eastAsia="ja-JP"/>
        </w:rPr>
        <w:t>;</w:t>
      </w:r>
    </w:p>
    <w:p w:rsidR="008A0AD7" w:rsidRPr="00850AE9" w:rsidRDefault="008A0AD7" w:rsidP="00960D58">
      <w:pPr>
        <w:pStyle w:val="MELegal4"/>
        <w:jc w:val="both"/>
        <w:rPr>
          <w:rFonts w:ascii="Arial" w:eastAsia="SimSun" w:hAnsi="Arial" w:cs="Arial"/>
          <w:sz w:val="20"/>
          <w:szCs w:val="20"/>
          <w:lang w:eastAsia="ja-JP"/>
        </w:rPr>
      </w:pPr>
      <w:ins w:id="127" w:author="Author">
        <w:r>
          <w:rPr>
            <w:rFonts w:ascii="Arial" w:eastAsia="SimSun" w:hAnsi="Arial" w:cs="Arial"/>
            <w:sz w:val="20"/>
            <w:szCs w:val="20"/>
            <w:lang w:eastAsia="ja-JP"/>
          </w:rPr>
          <w:t>the cause;</w:t>
        </w:r>
      </w:ins>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whether the Delay Risk is within the reasonable control of the </w:t>
      </w:r>
      <w:r>
        <w:rPr>
          <w:rFonts w:ascii="Arial" w:hAnsi="Arial" w:cs="Arial"/>
          <w:sz w:val="20"/>
          <w:szCs w:val="20"/>
        </w:rPr>
        <w:t>Sub-contractor</w:t>
      </w:r>
      <w:r w:rsidRPr="00850AE9">
        <w:rPr>
          <w:rFonts w:ascii="Arial" w:eastAsia="SimSun" w:hAnsi="Arial" w:cs="Arial"/>
          <w:sz w:val="20"/>
          <w:szCs w:val="20"/>
          <w:lang w:eastAsia="ja-JP"/>
        </w:rPr>
        <w:t>;</w:t>
      </w:r>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the anticipated duration; and</w:t>
      </w:r>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procedures and resources the </w:t>
      </w:r>
      <w:r>
        <w:rPr>
          <w:rFonts w:ascii="Arial" w:hAnsi="Arial" w:cs="Arial"/>
          <w:sz w:val="20"/>
          <w:szCs w:val="20"/>
        </w:rPr>
        <w:t xml:space="preserve">Sub-contractor </w:t>
      </w:r>
      <w:r w:rsidRPr="00850AE9">
        <w:rPr>
          <w:rFonts w:ascii="Arial" w:eastAsia="SimSun" w:hAnsi="Arial" w:cs="Arial"/>
          <w:sz w:val="20"/>
          <w:szCs w:val="20"/>
          <w:lang w:eastAsia="ja-JP"/>
        </w:rPr>
        <w:t>will apply to ensure:</w:t>
      </w:r>
    </w:p>
    <w:p w:rsidR="00960D58" w:rsidRPr="00F456A9" w:rsidRDefault="00960D58" w:rsidP="00F456A9">
      <w:pPr>
        <w:pStyle w:val="MELegal5"/>
        <w:jc w:val="both"/>
        <w:rPr>
          <w:rFonts w:ascii="Arial" w:eastAsia="SimSun" w:hAnsi="Arial" w:cs="Arial"/>
          <w:sz w:val="20"/>
          <w:szCs w:val="20"/>
          <w:lang w:eastAsia="ja-JP"/>
        </w:rPr>
      </w:pPr>
      <w:r w:rsidRPr="00F456A9">
        <w:rPr>
          <w:rFonts w:ascii="Arial" w:eastAsia="SimSun" w:hAnsi="Arial" w:cs="Arial"/>
          <w:sz w:val="20"/>
          <w:szCs w:val="20"/>
          <w:lang w:eastAsia="ja-JP"/>
        </w:rPr>
        <w:t xml:space="preserve">the Delay Risk is overcome and rectified within a reasonable time (which must not exceed the anticipated duration of the delay); </w:t>
      </w:r>
    </w:p>
    <w:p w:rsidR="00960D58" w:rsidRPr="00850AE9" w:rsidRDefault="00960D58" w:rsidP="00960D58">
      <w:pPr>
        <w:pStyle w:val="MELegal5"/>
        <w:jc w:val="both"/>
        <w:rPr>
          <w:rFonts w:ascii="Arial" w:hAnsi="Arial" w:cs="Arial"/>
          <w:sz w:val="20"/>
          <w:szCs w:val="20"/>
        </w:rPr>
      </w:pPr>
      <w:r w:rsidRPr="00850AE9">
        <w:rPr>
          <w:rFonts w:ascii="Arial" w:eastAsia="SimSun" w:hAnsi="Arial" w:cs="Arial"/>
          <w:sz w:val="20"/>
          <w:szCs w:val="20"/>
          <w:lang w:eastAsia="ja-JP"/>
        </w:rPr>
        <w:t>the impact of the Delay Risk is minimised;</w:t>
      </w:r>
      <w:r>
        <w:rPr>
          <w:rFonts w:ascii="Arial" w:eastAsia="SimSun" w:hAnsi="Arial" w:cs="Arial"/>
          <w:sz w:val="20"/>
          <w:szCs w:val="20"/>
          <w:lang w:eastAsia="ja-JP"/>
        </w:rPr>
        <w:t xml:space="preserve"> and</w:t>
      </w:r>
    </w:p>
    <w:p w:rsidR="00960D58" w:rsidRDefault="00960D58" w:rsidP="00960D58">
      <w:pPr>
        <w:pStyle w:val="MELegal5"/>
        <w:jc w:val="both"/>
        <w:rPr>
          <w:rStyle w:val="MELegal4Char"/>
          <w:rFonts w:ascii="Arial" w:eastAsia="SimSun" w:hAnsi="Arial" w:cs="Arial"/>
          <w:sz w:val="20"/>
          <w:szCs w:val="20"/>
        </w:rPr>
      </w:pPr>
      <w:r w:rsidRPr="004D5195">
        <w:rPr>
          <w:rFonts w:ascii="Arial" w:eastAsia="SimSun" w:hAnsi="Arial" w:cs="Arial"/>
          <w:sz w:val="20"/>
          <w:szCs w:val="20"/>
          <w:lang w:eastAsia="ja-JP"/>
        </w:rPr>
        <w:t xml:space="preserve">future performance (including satisfying the </w:t>
      </w:r>
      <w:r>
        <w:rPr>
          <w:rFonts w:ascii="Arial" w:eastAsia="SimSun" w:hAnsi="Arial" w:cs="Arial"/>
          <w:sz w:val="20"/>
          <w:szCs w:val="20"/>
          <w:lang w:eastAsia="ja-JP"/>
        </w:rPr>
        <w:t>Timetable</w:t>
      </w:r>
      <w:r w:rsidRPr="004D5195">
        <w:rPr>
          <w:rFonts w:ascii="Arial" w:eastAsia="SimSun" w:hAnsi="Arial" w:cs="Arial"/>
          <w:sz w:val="20"/>
          <w:szCs w:val="20"/>
          <w:lang w:eastAsia="ja-JP"/>
        </w:rPr>
        <w:t>)</w:t>
      </w:r>
      <w:r w:rsidRPr="004D5195">
        <w:rPr>
          <w:rStyle w:val="MELegal4Char"/>
          <w:rFonts w:ascii="Arial" w:eastAsia="SimSun" w:hAnsi="Arial" w:cs="Arial"/>
          <w:sz w:val="20"/>
          <w:szCs w:val="20"/>
        </w:rPr>
        <w:t xml:space="preserve"> is not adversely affected.</w:t>
      </w:r>
    </w:p>
    <w:p w:rsidR="00960D58" w:rsidRPr="008D58B1" w:rsidRDefault="00923077" w:rsidP="00B85DE5">
      <w:pPr>
        <w:pStyle w:val="MELegal2"/>
        <w:rPr>
          <w:iCs/>
          <w:w w:val="100"/>
          <w:sz w:val="22"/>
          <w:szCs w:val="22"/>
        </w:rPr>
      </w:pPr>
      <w:r>
        <w:rPr>
          <w:w w:val="100"/>
          <w:sz w:val="22"/>
          <w:szCs w:val="22"/>
        </w:rPr>
        <w:lastRenderedPageBreak/>
        <w:t>Change Management</w:t>
      </w:r>
    </w:p>
    <w:p w:rsidR="00960D58" w:rsidRPr="00B06DEF" w:rsidRDefault="00B85DE5" w:rsidP="00B85DE5">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960D58" w:rsidRPr="0086787F">
        <w:rPr>
          <w:rFonts w:ascii="Arial" w:eastAsia="SimSun" w:hAnsi="Arial" w:cs="Arial"/>
          <w:sz w:val="20"/>
          <w:szCs w:val="20"/>
          <w:lang w:eastAsia="ja-JP"/>
        </w:rPr>
        <w:t>Either Party</w:t>
      </w:r>
      <w:r w:rsidR="00960D58" w:rsidRPr="00B06DEF">
        <w:rPr>
          <w:rFonts w:ascii="Arial" w:eastAsia="SimSun" w:hAnsi="Arial" w:cs="Arial"/>
          <w:sz w:val="20"/>
          <w:szCs w:val="20"/>
          <w:lang w:eastAsia="ja-JP"/>
        </w:rPr>
        <w:t xml:space="preserve"> may, in writing</w:t>
      </w:r>
      <w:ins w:id="128" w:author="Author">
        <w:r w:rsidR="008A0AD7">
          <w:rPr>
            <w:rFonts w:ascii="Arial" w:eastAsia="SimSun" w:hAnsi="Arial" w:cs="Arial"/>
            <w:sz w:val="20"/>
            <w:szCs w:val="20"/>
            <w:lang w:eastAsia="ja-JP"/>
          </w:rPr>
          <w:t>,</w:t>
        </w:r>
      </w:ins>
      <w:r w:rsidR="00960D58" w:rsidRPr="00B06DEF">
        <w:rPr>
          <w:rFonts w:ascii="Arial" w:eastAsia="SimSun" w:hAnsi="Arial" w:cs="Arial"/>
          <w:sz w:val="20"/>
          <w:szCs w:val="20"/>
          <w:lang w:eastAsia="ja-JP"/>
        </w:rPr>
        <w:t xml:space="preserve"> request a </w:t>
      </w:r>
      <w:ins w:id="129" w:author="Author">
        <w:r w:rsidR="008A0AD7">
          <w:rPr>
            <w:rFonts w:ascii="Arial" w:eastAsia="SimSun" w:hAnsi="Arial" w:cs="Arial"/>
            <w:sz w:val="20"/>
            <w:szCs w:val="20"/>
            <w:lang w:eastAsia="ja-JP"/>
          </w:rPr>
          <w:t xml:space="preserve">reasonable </w:t>
        </w:r>
      </w:ins>
      <w:r w:rsidR="00960D58" w:rsidRPr="00B06DEF">
        <w:rPr>
          <w:rFonts w:ascii="Arial" w:eastAsia="SimSun" w:hAnsi="Arial" w:cs="Arial"/>
          <w:sz w:val="20"/>
          <w:szCs w:val="20"/>
          <w:lang w:eastAsia="ja-JP"/>
        </w:rPr>
        <w:t xml:space="preserve">variation </w:t>
      </w:r>
      <w:r w:rsidR="00923077" w:rsidRPr="00B06DEF">
        <w:rPr>
          <w:rFonts w:ascii="Arial" w:eastAsia="SimSun" w:hAnsi="Arial" w:cs="Arial"/>
          <w:sz w:val="20"/>
          <w:szCs w:val="20"/>
          <w:lang w:eastAsia="ja-JP"/>
        </w:rPr>
        <w:t>(</w:t>
      </w:r>
      <w:r w:rsidR="00923077" w:rsidRPr="00B06DEF">
        <w:rPr>
          <w:rFonts w:ascii="Arial" w:eastAsia="SimSun" w:hAnsi="Arial" w:cs="Arial"/>
          <w:b/>
          <w:sz w:val="20"/>
          <w:szCs w:val="20"/>
          <w:lang w:eastAsia="ja-JP"/>
        </w:rPr>
        <w:t>the</w:t>
      </w:r>
      <w:r w:rsidR="00923077" w:rsidRPr="00B06DEF">
        <w:rPr>
          <w:rFonts w:ascii="Arial" w:eastAsia="SimSun" w:hAnsi="Arial" w:cs="Arial"/>
          <w:sz w:val="20"/>
          <w:szCs w:val="20"/>
          <w:lang w:eastAsia="ja-JP"/>
        </w:rPr>
        <w:t xml:space="preserve"> </w:t>
      </w:r>
      <w:r w:rsidR="000419CB">
        <w:rPr>
          <w:rFonts w:ascii="Arial" w:eastAsia="SimSun" w:hAnsi="Arial" w:cs="Arial"/>
          <w:b/>
          <w:sz w:val="20"/>
          <w:szCs w:val="20"/>
          <w:lang w:eastAsia="ja-JP"/>
        </w:rPr>
        <w:t>Request for Change</w:t>
      </w:r>
      <w:r w:rsidR="00923077" w:rsidRPr="00B06DEF">
        <w:rPr>
          <w:rFonts w:ascii="Arial" w:eastAsia="SimSun" w:hAnsi="Arial" w:cs="Arial"/>
          <w:sz w:val="20"/>
          <w:szCs w:val="20"/>
          <w:lang w:eastAsia="ja-JP"/>
        </w:rPr>
        <w:t>)</w:t>
      </w:r>
      <w:r w:rsidR="00923077">
        <w:rPr>
          <w:rFonts w:ascii="Arial" w:eastAsia="SimSun" w:hAnsi="Arial" w:cs="Arial"/>
          <w:sz w:val="20"/>
          <w:szCs w:val="20"/>
          <w:lang w:eastAsia="ja-JP"/>
        </w:rPr>
        <w:t xml:space="preserve"> </w:t>
      </w:r>
      <w:r w:rsidR="00960D58" w:rsidRPr="00B06DEF">
        <w:rPr>
          <w:rFonts w:ascii="Arial" w:eastAsia="SimSun" w:hAnsi="Arial" w:cs="Arial"/>
          <w:sz w:val="20"/>
          <w:szCs w:val="20"/>
          <w:lang w:eastAsia="ja-JP"/>
        </w:rPr>
        <w:t xml:space="preserve">to </w:t>
      </w:r>
      <w:r w:rsidR="00960D58">
        <w:rPr>
          <w:rFonts w:ascii="Arial" w:eastAsia="SimSun" w:hAnsi="Arial" w:cs="Arial"/>
          <w:sz w:val="20"/>
          <w:szCs w:val="20"/>
          <w:lang w:eastAsia="ja-JP"/>
        </w:rPr>
        <w:t xml:space="preserve">this Agreement in a form set out </w:t>
      </w:r>
      <w:r w:rsidR="00960D58" w:rsidRPr="000419CB">
        <w:rPr>
          <w:rFonts w:ascii="Arial" w:eastAsia="SimSun" w:hAnsi="Arial" w:cs="Arial"/>
          <w:sz w:val="20"/>
          <w:szCs w:val="20"/>
          <w:lang w:eastAsia="ja-JP"/>
        </w:rPr>
        <w:t xml:space="preserve">in Schedule </w:t>
      </w:r>
      <w:r w:rsidR="00555574" w:rsidRPr="000419CB">
        <w:rPr>
          <w:rFonts w:ascii="Arial" w:eastAsia="SimSun" w:hAnsi="Arial" w:cs="Arial"/>
          <w:sz w:val="20"/>
          <w:szCs w:val="20"/>
          <w:lang w:eastAsia="ja-JP"/>
        </w:rPr>
        <w:t>5</w:t>
      </w:r>
      <w:r w:rsidR="00960D58" w:rsidRPr="000419CB">
        <w:rPr>
          <w:rFonts w:ascii="Arial" w:eastAsia="SimSun" w:hAnsi="Arial" w:cs="Arial"/>
          <w:sz w:val="20"/>
          <w:szCs w:val="20"/>
          <w:lang w:eastAsia="ja-JP"/>
        </w:rPr>
        <w:t>.</w:t>
      </w:r>
    </w:p>
    <w:p w:rsidR="00960D58" w:rsidRPr="00B06DEF" w:rsidRDefault="00B85DE5" w:rsidP="00B85DE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960D58" w:rsidRPr="00B06DEF">
        <w:rPr>
          <w:rFonts w:ascii="Arial" w:eastAsia="SimSun" w:hAnsi="Arial" w:cs="Arial"/>
          <w:sz w:val="20"/>
          <w:szCs w:val="20"/>
          <w:lang w:eastAsia="ja-JP"/>
        </w:rPr>
        <w:t xml:space="preserve">The </w:t>
      </w:r>
      <w:r w:rsidR="00960D58">
        <w:rPr>
          <w:rFonts w:ascii="Arial" w:eastAsia="SimSun" w:hAnsi="Arial" w:cs="Arial"/>
          <w:sz w:val="20"/>
          <w:szCs w:val="20"/>
          <w:lang w:eastAsia="ja-JP"/>
        </w:rPr>
        <w:t xml:space="preserve">Sub-contractor </w:t>
      </w:r>
      <w:r w:rsidR="00960D58" w:rsidRPr="00B06DEF">
        <w:rPr>
          <w:rFonts w:ascii="Arial" w:eastAsia="SimSun" w:hAnsi="Arial" w:cs="Arial"/>
          <w:sz w:val="20"/>
          <w:szCs w:val="20"/>
          <w:lang w:eastAsia="ja-JP"/>
        </w:rPr>
        <w:t xml:space="preserve">must </w:t>
      </w:r>
      <w:r w:rsidR="00960D58">
        <w:rPr>
          <w:rFonts w:ascii="Arial" w:eastAsia="SimSun" w:hAnsi="Arial" w:cs="Arial"/>
          <w:sz w:val="20"/>
          <w:szCs w:val="20"/>
          <w:lang w:eastAsia="ja-JP"/>
        </w:rPr>
        <w:t xml:space="preserve">as soon as practicable following the issue of a </w:t>
      </w:r>
      <w:r w:rsidR="00D2207E">
        <w:rPr>
          <w:rFonts w:ascii="Arial" w:eastAsia="SimSun" w:hAnsi="Arial" w:cs="Arial"/>
          <w:sz w:val="20"/>
          <w:szCs w:val="20"/>
          <w:lang w:eastAsia="ja-JP"/>
        </w:rPr>
        <w:t>Request for Change</w:t>
      </w:r>
      <w:r w:rsidR="00960D58">
        <w:rPr>
          <w:rFonts w:ascii="Arial" w:eastAsia="SimSun" w:hAnsi="Arial" w:cs="Arial"/>
          <w:sz w:val="20"/>
          <w:szCs w:val="20"/>
          <w:lang w:eastAsia="ja-JP"/>
        </w:rPr>
        <w:t xml:space="preserve"> by either Party, </w:t>
      </w:r>
      <w:r w:rsidR="00960D58" w:rsidRPr="00B06DEF">
        <w:rPr>
          <w:rFonts w:ascii="Arial" w:eastAsia="SimSun" w:hAnsi="Arial" w:cs="Arial"/>
          <w:sz w:val="20"/>
          <w:szCs w:val="20"/>
          <w:lang w:eastAsia="ja-JP"/>
        </w:rPr>
        <w:t xml:space="preserve">provide a written response </w:t>
      </w:r>
      <w:r w:rsidR="00960D58">
        <w:rPr>
          <w:rFonts w:ascii="Arial" w:eastAsia="SimSun" w:hAnsi="Arial" w:cs="Arial"/>
          <w:sz w:val="20"/>
          <w:szCs w:val="20"/>
          <w:lang w:eastAsia="ja-JP"/>
        </w:rPr>
        <w:t>to the University</w:t>
      </w:r>
      <w:r w:rsidR="00FD00AD">
        <w:rPr>
          <w:rFonts w:ascii="Arial" w:eastAsia="SimSun" w:hAnsi="Arial" w:cs="Arial"/>
          <w:sz w:val="20"/>
          <w:szCs w:val="20"/>
          <w:lang w:eastAsia="ja-JP"/>
        </w:rPr>
        <w:t xml:space="preserve"> of Melbourne</w:t>
      </w:r>
      <w:r w:rsidR="00960D58">
        <w:rPr>
          <w:rFonts w:ascii="Arial" w:eastAsia="SimSun" w:hAnsi="Arial" w:cs="Arial"/>
          <w:sz w:val="20"/>
          <w:szCs w:val="20"/>
          <w:lang w:eastAsia="ja-JP"/>
        </w:rPr>
        <w:t xml:space="preserve"> </w:t>
      </w:r>
      <w:r w:rsidR="00960D58" w:rsidRPr="00B06DEF">
        <w:rPr>
          <w:rFonts w:ascii="Arial" w:eastAsia="SimSun" w:hAnsi="Arial" w:cs="Arial"/>
          <w:sz w:val="20"/>
          <w:szCs w:val="20"/>
          <w:lang w:eastAsia="ja-JP"/>
        </w:rPr>
        <w:t xml:space="preserve">within five (5) Business Days following the </w:t>
      </w:r>
      <w:r w:rsidR="00D2207E">
        <w:rPr>
          <w:rFonts w:ascii="Arial" w:eastAsia="SimSun" w:hAnsi="Arial" w:cs="Arial"/>
          <w:sz w:val="20"/>
          <w:szCs w:val="20"/>
          <w:lang w:eastAsia="ja-JP"/>
        </w:rPr>
        <w:t>Request for Change</w:t>
      </w:r>
      <w:r w:rsidR="00960D58" w:rsidRPr="00B06DEF">
        <w:rPr>
          <w:rFonts w:ascii="Arial" w:eastAsia="SimSun" w:hAnsi="Arial" w:cs="Arial"/>
          <w:sz w:val="20"/>
          <w:szCs w:val="20"/>
          <w:lang w:eastAsia="ja-JP"/>
        </w:rPr>
        <w:t xml:space="preserve"> </w:t>
      </w:r>
      <w:r w:rsidR="00923077">
        <w:rPr>
          <w:rFonts w:ascii="Arial" w:eastAsia="SimSun" w:hAnsi="Arial" w:cs="Arial"/>
          <w:sz w:val="20"/>
          <w:szCs w:val="20"/>
          <w:lang w:eastAsia="ja-JP"/>
        </w:rPr>
        <w:t>with the following information:</w:t>
      </w:r>
    </w:p>
    <w:p w:rsidR="00960D58" w:rsidRPr="00B06DEF" w:rsidRDefault="00960D58" w:rsidP="00960D58">
      <w:pPr>
        <w:pStyle w:val="MELegal4"/>
        <w:rPr>
          <w:rFonts w:ascii="Arial" w:eastAsia="SimSun" w:hAnsi="Arial" w:cs="Arial"/>
          <w:sz w:val="20"/>
          <w:szCs w:val="20"/>
          <w:lang w:eastAsia="ja-JP"/>
        </w:rPr>
      </w:pPr>
      <w:r>
        <w:rPr>
          <w:rFonts w:ascii="Arial" w:eastAsia="SimSun" w:hAnsi="Arial" w:cs="Arial"/>
          <w:sz w:val="20"/>
          <w:szCs w:val="20"/>
          <w:lang w:eastAsia="ja-JP"/>
        </w:rPr>
        <w:t xml:space="preserve">the time within which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xml:space="preserve"> can be implemented</w:t>
      </w:r>
      <w:r w:rsidR="00923077">
        <w:rPr>
          <w:rFonts w:ascii="Arial" w:eastAsia="SimSun" w:hAnsi="Arial" w:cs="Arial"/>
          <w:sz w:val="20"/>
          <w:szCs w:val="20"/>
          <w:lang w:eastAsia="ja-JP"/>
        </w:rPr>
        <w:t>;</w:t>
      </w:r>
    </w:p>
    <w:p w:rsidR="00960D58" w:rsidRPr="00B06DEF" w:rsidRDefault="00960D58" w:rsidP="00960D58">
      <w:pPr>
        <w:pStyle w:val="MELegal4"/>
        <w:rPr>
          <w:rFonts w:ascii="Arial" w:eastAsia="SimSun" w:hAnsi="Arial" w:cs="Arial"/>
          <w:sz w:val="20"/>
          <w:szCs w:val="20"/>
          <w:lang w:eastAsia="ja-JP"/>
        </w:rPr>
      </w:pPr>
      <w:r>
        <w:rPr>
          <w:rFonts w:ascii="Arial" w:eastAsia="SimSun" w:hAnsi="Arial" w:cs="Arial"/>
          <w:sz w:val="20"/>
          <w:szCs w:val="20"/>
          <w:lang w:eastAsia="ja-JP"/>
        </w:rPr>
        <w:t xml:space="preserve">an analysis of the impact or likely impact of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xml:space="preserve"> </w:t>
      </w:r>
      <w:r w:rsidR="00516AF6">
        <w:rPr>
          <w:rFonts w:ascii="Arial" w:eastAsia="SimSun" w:hAnsi="Arial" w:cs="Arial"/>
          <w:sz w:val="20"/>
          <w:szCs w:val="20"/>
          <w:lang w:eastAsia="ja-JP"/>
        </w:rPr>
        <w:t>on the delivery of the NeCTAR Sub-Project</w:t>
      </w:r>
      <w:r w:rsidR="00923077">
        <w:rPr>
          <w:rFonts w:ascii="Arial" w:eastAsia="SimSun" w:hAnsi="Arial" w:cs="Arial"/>
          <w:sz w:val="20"/>
          <w:szCs w:val="20"/>
          <w:lang w:eastAsia="ja-JP"/>
        </w:rPr>
        <w:t>;</w:t>
      </w:r>
    </w:p>
    <w:p w:rsidR="00960D58" w:rsidRDefault="00960D58" w:rsidP="00960D58">
      <w:pPr>
        <w:pStyle w:val="MELegal4"/>
        <w:jc w:val="both"/>
        <w:rPr>
          <w:rFonts w:ascii="Arial" w:eastAsia="SimSun" w:hAnsi="Arial" w:cs="Arial"/>
          <w:sz w:val="20"/>
          <w:szCs w:val="20"/>
          <w:lang w:eastAsia="ja-JP"/>
        </w:rPr>
      </w:pPr>
      <w:r>
        <w:rPr>
          <w:rFonts w:ascii="Arial" w:eastAsia="SimSun" w:hAnsi="Arial" w:cs="Arial"/>
          <w:sz w:val="20"/>
          <w:szCs w:val="20"/>
          <w:lang w:eastAsia="ja-JP"/>
        </w:rPr>
        <w:t>the skill type and the days</w:t>
      </w:r>
      <w:r w:rsidR="00923077">
        <w:rPr>
          <w:rFonts w:ascii="Arial" w:eastAsia="SimSun" w:hAnsi="Arial" w:cs="Arial"/>
          <w:sz w:val="20"/>
          <w:szCs w:val="20"/>
          <w:lang w:eastAsia="ja-JP"/>
        </w:rPr>
        <w:t xml:space="preserve"> of</w:t>
      </w:r>
      <w:r>
        <w:rPr>
          <w:rFonts w:ascii="Arial" w:eastAsia="SimSun" w:hAnsi="Arial" w:cs="Arial"/>
          <w:sz w:val="20"/>
          <w:szCs w:val="20"/>
          <w:lang w:eastAsia="ja-JP"/>
        </w:rPr>
        <w:t xml:space="preserve"> effort the Sub-contractor proposed to use to implement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and</w:t>
      </w:r>
    </w:p>
    <w:p w:rsidR="00960D58" w:rsidRPr="00B06DEF" w:rsidRDefault="00960D58" w:rsidP="00960D58">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the cost of implementing the </w:t>
      </w:r>
      <w:r w:rsidR="00D2207E">
        <w:rPr>
          <w:rFonts w:ascii="Arial" w:eastAsia="SimSun" w:hAnsi="Arial" w:cs="Arial"/>
          <w:sz w:val="20"/>
          <w:szCs w:val="20"/>
          <w:lang w:eastAsia="ja-JP"/>
        </w:rPr>
        <w:t>Request for Change</w:t>
      </w:r>
      <w:r w:rsidR="00923077">
        <w:rPr>
          <w:rFonts w:ascii="Arial" w:eastAsia="SimSun" w:hAnsi="Arial" w:cs="Arial"/>
          <w:sz w:val="20"/>
          <w:szCs w:val="20"/>
          <w:lang w:eastAsia="ja-JP"/>
        </w:rPr>
        <w:t>.</w:t>
      </w:r>
    </w:p>
    <w:p w:rsidR="00960D58" w:rsidRDefault="00B85DE5" w:rsidP="00B85DE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r>
      <w:r w:rsidR="00960D58" w:rsidRPr="00B06DEF">
        <w:rPr>
          <w:rFonts w:ascii="Arial" w:eastAsia="SimSun" w:hAnsi="Arial" w:cs="Arial"/>
          <w:sz w:val="20"/>
          <w:szCs w:val="20"/>
          <w:lang w:eastAsia="ja-JP"/>
        </w:rPr>
        <w:t xml:space="preserve">If </w:t>
      </w:r>
      <w:ins w:id="130" w:author="Author">
        <w:r w:rsidR="008A0AD7">
          <w:rPr>
            <w:rFonts w:ascii="Arial" w:eastAsia="SimSun" w:hAnsi="Arial" w:cs="Arial"/>
            <w:sz w:val="20"/>
            <w:szCs w:val="20"/>
            <w:lang w:eastAsia="ja-JP"/>
          </w:rPr>
          <w:t>both Parties agree to the variation contained in</w:t>
        </w:r>
        <w:r w:rsidR="008A0AD7" w:rsidRPr="00B06DEF">
          <w:rPr>
            <w:rFonts w:ascii="Arial" w:eastAsia="SimSun" w:hAnsi="Arial" w:cs="Arial"/>
            <w:sz w:val="20"/>
            <w:szCs w:val="20"/>
            <w:lang w:eastAsia="ja-JP"/>
          </w:rPr>
          <w:t xml:space="preserve"> </w:t>
        </w:r>
      </w:ins>
      <w:del w:id="131" w:author="Author">
        <w:r w:rsidR="00960D58" w:rsidRPr="00B06DEF" w:rsidDel="008A0AD7">
          <w:rPr>
            <w:rFonts w:ascii="Arial" w:eastAsia="SimSun" w:hAnsi="Arial" w:cs="Arial"/>
            <w:sz w:val="20"/>
            <w:szCs w:val="20"/>
            <w:lang w:eastAsia="ja-JP"/>
          </w:rPr>
          <w:delText>the University</w:delText>
        </w:r>
        <w:r w:rsidR="00FD00AD" w:rsidDel="008A0AD7">
          <w:rPr>
            <w:rFonts w:ascii="Arial" w:eastAsia="SimSun" w:hAnsi="Arial" w:cs="Arial"/>
            <w:sz w:val="20"/>
            <w:szCs w:val="20"/>
            <w:lang w:eastAsia="ja-JP"/>
          </w:rPr>
          <w:delText xml:space="preserve"> of Melbourne</w:delText>
        </w:r>
        <w:r w:rsidR="00960D58" w:rsidRPr="00B06DEF" w:rsidDel="008A0AD7">
          <w:rPr>
            <w:rFonts w:ascii="Arial" w:eastAsia="SimSun" w:hAnsi="Arial" w:cs="Arial"/>
            <w:sz w:val="20"/>
            <w:szCs w:val="20"/>
            <w:lang w:eastAsia="ja-JP"/>
          </w:rPr>
          <w:delText xml:space="preserve"> wishes to proceed with </w:delText>
        </w:r>
      </w:del>
      <w:r w:rsidR="00960D58">
        <w:rPr>
          <w:rFonts w:ascii="Arial" w:eastAsia="SimSun" w:hAnsi="Arial" w:cs="Arial"/>
          <w:sz w:val="20"/>
          <w:szCs w:val="20"/>
          <w:lang w:eastAsia="ja-JP"/>
        </w:rPr>
        <w:t>the</w:t>
      </w:r>
      <w:r w:rsidR="00960D58" w:rsidRPr="00B06DEF">
        <w:rPr>
          <w:rFonts w:ascii="Arial" w:eastAsia="SimSun" w:hAnsi="Arial" w:cs="Arial"/>
          <w:sz w:val="20"/>
          <w:szCs w:val="20"/>
          <w:lang w:eastAsia="ja-JP"/>
        </w:rPr>
        <w:t xml:space="preserve"> </w:t>
      </w:r>
      <w:r w:rsidR="00D2207E">
        <w:rPr>
          <w:rFonts w:ascii="Arial" w:eastAsia="SimSun" w:hAnsi="Arial" w:cs="Arial"/>
          <w:sz w:val="20"/>
          <w:szCs w:val="20"/>
          <w:lang w:eastAsia="ja-JP"/>
        </w:rPr>
        <w:t>Request for Change</w:t>
      </w:r>
      <w:r w:rsidR="00960D58" w:rsidRPr="00B06DEF">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00960D58" w:rsidRPr="00B06DEF">
        <w:rPr>
          <w:rFonts w:ascii="Arial" w:eastAsia="SimSun" w:hAnsi="Arial" w:cs="Arial"/>
          <w:sz w:val="20"/>
          <w:szCs w:val="20"/>
          <w:lang w:eastAsia="ja-JP"/>
        </w:rPr>
        <w:t xml:space="preserve"> will instruct the </w:t>
      </w:r>
      <w:r w:rsidR="005D248F">
        <w:rPr>
          <w:rFonts w:ascii="Arial" w:eastAsia="SimSun" w:hAnsi="Arial" w:cs="Arial"/>
          <w:sz w:val="20"/>
          <w:szCs w:val="20"/>
          <w:lang w:eastAsia="ja-JP"/>
        </w:rPr>
        <w:t xml:space="preserve">project manager of the </w:t>
      </w:r>
      <w:r w:rsidR="00960D58">
        <w:rPr>
          <w:rFonts w:ascii="Arial" w:eastAsia="SimSun" w:hAnsi="Arial" w:cs="Arial"/>
          <w:sz w:val="20"/>
          <w:szCs w:val="20"/>
          <w:lang w:eastAsia="ja-JP"/>
        </w:rPr>
        <w:t xml:space="preserve">Sub-contractor </w:t>
      </w:r>
      <w:r w:rsidR="00960D58" w:rsidRPr="00B06DEF">
        <w:rPr>
          <w:rFonts w:ascii="Arial" w:eastAsia="SimSun" w:hAnsi="Arial" w:cs="Arial"/>
          <w:sz w:val="20"/>
          <w:szCs w:val="20"/>
          <w:lang w:eastAsia="ja-JP"/>
        </w:rPr>
        <w:t xml:space="preserve">in writing </w:t>
      </w:r>
      <w:r w:rsidR="005D248F">
        <w:rPr>
          <w:rFonts w:ascii="Arial" w:eastAsia="SimSun" w:hAnsi="Arial" w:cs="Arial"/>
          <w:sz w:val="20"/>
          <w:szCs w:val="20"/>
          <w:lang w:eastAsia="ja-JP"/>
        </w:rPr>
        <w:t xml:space="preserve">via email </w:t>
      </w:r>
      <w:r w:rsidR="00960D58" w:rsidRPr="00B06DEF">
        <w:rPr>
          <w:rFonts w:ascii="Arial" w:eastAsia="SimSun" w:hAnsi="Arial" w:cs="Arial"/>
          <w:sz w:val="20"/>
          <w:szCs w:val="20"/>
          <w:lang w:eastAsia="ja-JP"/>
        </w:rPr>
        <w:t>to that effect</w:t>
      </w:r>
      <w:del w:id="132" w:author="Author">
        <w:r w:rsidR="00960D58" w:rsidRPr="00B06DEF" w:rsidDel="008A0AD7">
          <w:rPr>
            <w:rFonts w:ascii="Arial" w:eastAsia="SimSun" w:hAnsi="Arial" w:cs="Arial"/>
            <w:sz w:val="20"/>
            <w:szCs w:val="20"/>
            <w:lang w:eastAsia="ja-JP"/>
          </w:rPr>
          <w:delText xml:space="preserve">, the </w:delText>
        </w:r>
        <w:r w:rsidR="00960D58" w:rsidDel="008A0AD7">
          <w:rPr>
            <w:rFonts w:ascii="Arial" w:eastAsia="SimSun" w:hAnsi="Arial" w:cs="Arial"/>
            <w:sz w:val="20"/>
            <w:szCs w:val="20"/>
            <w:lang w:eastAsia="ja-JP"/>
          </w:rPr>
          <w:delText>P</w:delText>
        </w:r>
        <w:r w:rsidR="00960D58" w:rsidRPr="00B06DEF" w:rsidDel="008A0AD7">
          <w:rPr>
            <w:rFonts w:ascii="Arial" w:eastAsia="SimSun" w:hAnsi="Arial" w:cs="Arial"/>
            <w:sz w:val="20"/>
            <w:szCs w:val="20"/>
            <w:lang w:eastAsia="ja-JP"/>
          </w:rPr>
          <w:delText xml:space="preserve">arties will </w:delText>
        </w:r>
        <w:r w:rsidR="005D248F" w:rsidDel="008A0AD7">
          <w:rPr>
            <w:rFonts w:ascii="Arial" w:eastAsia="SimSun" w:hAnsi="Arial" w:cs="Arial"/>
            <w:sz w:val="20"/>
            <w:szCs w:val="20"/>
            <w:lang w:eastAsia="ja-JP"/>
          </w:rPr>
          <w:delText xml:space="preserve">exchange email acknowledgement of </w:delText>
        </w:r>
        <w:r w:rsidR="00960D58" w:rsidRPr="00B06DEF" w:rsidDel="008A0AD7">
          <w:rPr>
            <w:rFonts w:ascii="Arial" w:eastAsia="SimSun" w:hAnsi="Arial" w:cs="Arial"/>
            <w:sz w:val="20"/>
            <w:szCs w:val="20"/>
            <w:lang w:eastAsia="ja-JP"/>
          </w:rPr>
          <w:delText xml:space="preserve">the </w:delText>
        </w:r>
        <w:r w:rsidR="00D2207E" w:rsidDel="008A0AD7">
          <w:rPr>
            <w:rFonts w:ascii="Arial" w:eastAsia="SimSun" w:hAnsi="Arial" w:cs="Arial"/>
            <w:sz w:val="20"/>
            <w:szCs w:val="20"/>
            <w:lang w:eastAsia="ja-JP"/>
          </w:rPr>
          <w:delText>Request for Change</w:delText>
        </w:r>
        <w:r w:rsidR="00960D58" w:rsidDel="008A0AD7">
          <w:rPr>
            <w:rFonts w:ascii="Arial" w:eastAsia="SimSun" w:hAnsi="Arial" w:cs="Arial"/>
            <w:sz w:val="20"/>
            <w:szCs w:val="20"/>
            <w:lang w:eastAsia="ja-JP"/>
          </w:rPr>
          <w:delText xml:space="preserve"> </w:delText>
        </w:r>
        <w:r w:rsidR="00960D58" w:rsidRPr="00B06DEF" w:rsidDel="008A0AD7">
          <w:rPr>
            <w:rFonts w:ascii="Arial" w:eastAsia="SimSun" w:hAnsi="Arial" w:cs="Arial"/>
            <w:sz w:val="20"/>
            <w:szCs w:val="20"/>
            <w:lang w:eastAsia="ja-JP"/>
          </w:rPr>
          <w:delText xml:space="preserve">and </w:delText>
        </w:r>
        <w:r w:rsidR="00960D58" w:rsidDel="008A0AD7">
          <w:rPr>
            <w:rFonts w:ascii="Arial" w:eastAsia="SimSun" w:hAnsi="Arial" w:cs="Arial"/>
            <w:sz w:val="20"/>
            <w:szCs w:val="20"/>
            <w:lang w:eastAsia="ja-JP"/>
          </w:rPr>
          <w:delText xml:space="preserve">this Agreement </w:delText>
        </w:r>
        <w:r w:rsidR="00960D58" w:rsidRPr="00B06DEF" w:rsidDel="008A0AD7">
          <w:rPr>
            <w:rFonts w:ascii="Arial" w:eastAsia="SimSun" w:hAnsi="Arial" w:cs="Arial"/>
            <w:sz w:val="20"/>
            <w:szCs w:val="20"/>
            <w:lang w:eastAsia="ja-JP"/>
          </w:rPr>
          <w:delText xml:space="preserve">will be deemed upon </w:delText>
        </w:r>
        <w:r w:rsidR="005D248F" w:rsidDel="008A0AD7">
          <w:rPr>
            <w:rFonts w:ascii="Arial" w:eastAsia="SimSun" w:hAnsi="Arial" w:cs="Arial"/>
            <w:sz w:val="20"/>
            <w:szCs w:val="20"/>
            <w:lang w:eastAsia="ja-JP"/>
          </w:rPr>
          <w:delText xml:space="preserve">email </w:delText>
        </w:r>
        <w:r w:rsidR="00ED52FF" w:rsidDel="008A0AD7">
          <w:rPr>
            <w:rFonts w:ascii="Arial" w:eastAsia="SimSun" w:hAnsi="Arial" w:cs="Arial"/>
            <w:sz w:val="20"/>
            <w:szCs w:val="20"/>
            <w:lang w:eastAsia="ja-JP"/>
          </w:rPr>
          <w:delText xml:space="preserve">acknowledgement from the Sub-contractor </w:delText>
        </w:r>
        <w:r w:rsidR="00960D58" w:rsidRPr="00B06DEF" w:rsidDel="008A0AD7">
          <w:rPr>
            <w:rFonts w:ascii="Arial" w:eastAsia="SimSun" w:hAnsi="Arial" w:cs="Arial"/>
            <w:sz w:val="20"/>
            <w:szCs w:val="20"/>
            <w:lang w:eastAsia="ja-JP"/>
          </w:rPr>
          <w:delText xml:space="preserve">of the </w:delText>
        </w:r>
        <w:r w:rsidR="00D2207E" w:rsidDel="008A0AD7">
          <w:rPr>
            <w:rFonts w:ascii="Arial" w:eastAsia="SimSun" w:hAnsi="Arial" w:cs="Arial"/>
            <w:sz w:val="20"/>
            <w:szCs w:val="20"/>
            <w:lang w:eastAsia="ja-JP"/>
          </w:rPr>
          <w:delText>Request for Change</w:delText>
        </w:r>
        <w:r w:rsidR="00960D58" w:rsidDel="008A0AD7">
          <w:rPr>
            <w:rFonts w:ascii="Arial" w:eastAsia="SimSun" w:hAnsi="Arial" w:cs="Arial"/>
            <w:sz w:val="20"/>
            <w:szCs w:val="20"/>
            <w:lang w:eastAsia="ja-JP"/>
          </w:rPr>
          <w:delText xml:space="preserve"> </w:delText>
        </w:r>
        <w:r w:rsidR="00960D58" w:rsidRPr="00B06DEF" w:rsidDel="008A0AD7">
          <w:rPr>
            <w:rFonts w:ascii="Arial" w:eastAsia="SimSun" w:hAnsi="Arial" w:cs="Arial"/>
            <w:sz w:val="20"/>
            <w:szCs w:val="20"/>
            <w:lang w:eastAsia="ja-JP"/>
          </w:rPr>
          <w:delText xml:space="preserve">to incorporate the amendments set out in the </w:delText>
        </w:r>
        <w:r w:rsidR="00D2207E" w:rsidDel="008A0AD7">
          <w:rPr>
            <w:rFonts w:ascii="Arial" w:eastAsia="SimSun" w:hAnsi="Arial" w:cs="Arial"/>
            <w:sz w:val="20"/>
            <w:szCs w:val="20"/>
            <w:lang w:eastAsia="ja-JP"/>
          </w:rPr>
          <w:delText>Request for Change</w:delText>
        </w:r>
      </w:del>
      <w:r w:rsidR="00960D58" w:rsidRPr="00B06DEF">
        <w:rPr>
          <w:rFonts w:ascii="Arial" w:eastAsia="SimSun" w:hAnsi="Arial" w:cs="Arial"/>
          <w:sz w:val="20"/>
          <w:szCs w:val="20"/>
          <w:lang w:eastAsia="ja-JP"/>
        </w:rPr>
        <w:t>.</w:t>
      </w:r>
    </w:p>
    <w:p w:rsidR="00960D58" w:rsidRDefault="00B85DE5" w:rsidP="00B85DE5">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(d)</w:t>
      </w:r>
      <w:r>
        <w:rPr>
          <w:rFonts w:ascii="Arial" w:eastAsia="SimSun" w:hAnsi="Arial" w:cs="Arial"/>
          <w:sz w:val="20"/>
          <w:szCs w:val="20"/>
          <w:lang w:eastAsia="ja-JP"/>
        </w:rPr>
        <w:tab/>
      </w:r>
      <w:ins w:id="133" w:author="Author">
        <w:r w:rsidR="008A0AD7">
          <w:rPr>
            <w:rFonts w:ascii="Arial" w:eastAsia="SimSun" w:hAnsi="Arial" w:cs="Arial"/>
            <w:sz w:val="20"/>
            <w:szCs w:val="20"/>
            <w:lang w:eastAsia="ja-JP"/>
          </w:rPr>
          <w:t xml:space="preserve">This Agreement will be varied to reflect the changes outlined in the </w:t>
        </w:r>
      </w:ins>
      <w:del w:id="134" w:author="Author">
        <w:r w:rsidR="00960D58" w:rsidDel="008A0AD7">
          <w:rPr>
            <w:rFonts w:ascii="Arial" w:eastAsia="SimSun" w:hAnsi="Arial" w:cs="Arial"/>
            <w:sz w:val="20"/>
            <w:szCs w:val="20"/>
            <w:lang w:eastAsia="ja-JP"/>
          </w:rPr>
          <w:delText xml:space="preserve">A </w:delText>
        </w:r>
      </w:del>
      <w:r w:rsidR="00D2207E">
        <w:rPr>
          <w:rFonts w:ascii="Arial" w:eastAsia="SimSun" w:hAnsi="Arial" w:cs="Arial"/>
          <w:sz w:val="20"/>
          <w:szCs w:val="20"/>
          <w:lang w:eastAsia="ja-JP"/>
        </w:rPr>
        <w:t>Request for Change</w:t>
      </w:r>
      <w:r w:rsidR="00960D58">
        <w:rPr>
          <w:rFonts w:ascii="Arial" w:eastAsia="SimSun" w:hAnsi="Arial" w:cs="Arial"/>
          <w:sz w:val="20"/>
          <w:szCs w:val="20"/>
          <w:lang w:eastAsia="ja-JP"/>
        </w:rPr>
        <w:t xml:space="preserve"> </w:t>
      </w:r>
      <w:ins w:id="135" w:author="Author">
        <w:r w:rsidR="008A0AD7">
          <w:rPr>
            <w:rFonts w:ascii="Arial" w:eastAsia="SimSun" w:hAnsi="Arial" w:cs="Arial"/>
            <w:sz w:val="20"/>
            <w:szCs w:val="20"/>
            <w:lang w:eastAsia="ja-JP"/>
          </w:rPr>
          <w:t xml:space="preserve">and the response to </w:t>
        </w:r>
      </w:ins>
      <w:del w:id="136" w:author="Author">
        <w:r w:rsidR="00960D58" w:rsidDel="008A0AD7">
          <w:rPr>
            <w:rFonts w:ascii="Arial" w:eastAsia="SimSun" w:hAnsi="Arial" w:cs="Arial"/>
            <w:sz w:val="20"/>
            <w:szCs w:val="20"/>
            <w:lang w:eastAsia="ja-JP"/>
          </w:rPr>
          <w:delText>is not accepted unless the University</w:delText>
        </w:r>
        <w:r w:rsidR="00FD00AD" w:rsidDel="008A0AD7">
          <w:rPr>
            <w:rFonts w:ascii="Arial" w:eastAsia="SimSun" w:hAnsi="Arial" w:cs="Arial"/>
            <w:sz w:val="20"/>
            <w:szCs w:val="20"/>
            <w:lang w:eastAsia="ja-JP"/>
          </w:rPr>
          <w:delText xml:space="preserve"> of Melbourne</w:delText>
        </w:r>
        <w:r w:rsidR="001F4F2E" w:rsidDel="008A0AD7">
          <w:rPr>
            <w:rFonts w:ascii="Arial" w:eastAsia="SimSun" w:hAnsi="Arial" w:cs="Arial"/>
            <w:sz w:val="20"/>
            <w:szCs w:val="20"/>
            <w:lang w:eastAsia="ja-JP"/>
          </w:rPr>
          <w:delText xml:space="preserve"> </w:delText>
        </w:r>
        <w:r w:rsidR="005D248F" w:rsidDel="008A0AD7">
          <w:rPr>
            <w:rFonts w:ascii="Arial" w:eastAsia="SimSun" w:hAnsi="Arial" w:cs="Arial"/>
            <w:sz w:val="20"/>
            <w:szCs w:val="20"/>
            <w:lang w:eastAsia="ja-JP"/>
          </w:rPr>
          <w:delText xml:space="preserve">receives </w:delText>
        </w:r>
      </w:del>
      <w:r w:rsidR="005D248F">
        <w:rPr>
          <w:rFonts w:ascii="Arial" w:eastAsia="SimSun" w:hAnsi="Arial" w:cs="Arial"/>
          <w:sz w:val="20"/>
          <w:szCs w:val="20"/>
          <w:lang w:eastAsia="ja-JP"/>
        </w:rPr>
        <w:t xml:space="preserve">the </w:t>
      </w:r>
      <w:del w:id="137" w:author="Author">
        <w:r w:rsidR="005D248F" w:rsidDel="008A0AD7">
          <w:rPr>
            <w:rFonts w:ascii="Arial" w:eastAsia="SimSun" w:hAnsi="Arial" w:cs="Arial"/>
            <w:sz w:val="20"/>
            <w:szCs w:val="20"/>
            <w:lang w:eastAsia="ja-JP"/>
          </w:rPr>
          <w:delText>formal email acknowledgement</w:delText>
        </w:r>
        <w:r w:rsidR="00A57D88" w:rsidDel="008A0AD7">
          <w:rPr>
            <w:rFonts w:ascii="Arial" w:eastAsia="SimSun" w:hAnsi="Arial" w:cs="Arial"/>
            <w:sz w:val="20"/>
            <w:szCs w:val="20"/>
            <w:lang w:eastAsia="ja-JP"/>
          </w:rPr>
          <w:delText xml:space="preserve"> from the Sub-contractor</w:delText>
        </w:r>
        <w:r w:rsidR="00960D58" w:rsidDel="008A0AD7">
          <w:rPr>
            <w:rFonts w:ascii="Arial" w:eastAsia="SimSun" w:hAnsi="Arial" w:cs="Arial"/>
            <w:sz w:val="20"/>
            <w:szCs w:val="20"/>
            <w:lang w:eastAsia="ja-JP"/>
          </w:rPr>
          <w:delText xml:space="preserve">. In the absence of any acceptance of a </w:delText>
        </w:r>
      </w:del>
      <w:r w:rsidR="00D2207E">
        <w:rPr>
          <w:rFonts w:ascii="Arial" w:eastAsia="SimSun" w:hAnsi="Arial" w:cs="Arial"/>
          <w:sz w:val="20"/>
          <w:szCs w:val="20"/>
          <w:lang w:eastAsia="ja-JP"/>
        </w:rPr>
        <w:t>Request for Change</w:t>
      </w:r>
      <w:ins w:id="138" w:author="Author">
        <w:r w:rsidR="008A0AD7" w:rsidRPr="008A0AD7">
          <w:rPr>
            <w:rFonts w:ascii="Arial" w:eastAsia="SimSun" w:hAnsi="Arial" w:cs="Arial"/>
            <w:sz w:val="20"/>
            <w:szCs w:val="20"/>
            <w:lang w:eastAsia="ja-JP"/>
          </w:rPr>
          <w:t xml:space="preserve"> </w:t>
        </w:r>
        <w:r w:rsidR="008A0AD7">
          <w:rPr>
            <w:rFonts w:ascii="Arial" w:eastAsia="SimSun" w:hAnsi="Arial" w:cs="Arial"/>
            <w:sz w:val="20"/>
            <w:szCs w:val="20"/>
            <w:lang w:eastAsia="ja-JP"/>
          </w:rPr>
          <w:t>in accordance with the variation provisions in clause 21.3.</w:t>
        </w:r>
      </w:ins>
      <w:del w:id="139" w:author="Author">
        <w:r w:rsidR="00960D58" w:rsidDel="008A0AD7">
          <w:rPr>
            <w:rFonts w:ascii="Arial" w:eastAsia="SimSun" w:hAnsi="Arial" w:cs="Arial"/>
            <w:sz w:val="20"/>
            <w:szCs w:val="20"/>
            <w:lang w:eastAsia="ja-JP"/>
          </w:rPr>
          <w:delText xml:space="preserve">, this Agreement is not varied and the Sub-contractor must provide the </w:delText>
        </w:r>
        <w:r w:rsidR="00F65326" w:rsidDel="008A0AD7">
          <w:rPr>
            <w:rFonts w:ascii="Arial" w:eastAsia="SimSun" w:hAnsi="Arial" w:cs="Arial"/>
            <w:sz w:val="20"/>
            <w:szCs w:val="20"/>
            <w:lang w:eastAsia="ja-JP"/>
          </w:rPr>
          <w:delText xml:space="preserve">Asset </w:delText>
        </w:r>
        <w:r w:rsidR="00960D58" w:rsidDel="008A0AD7">
          <w:rPr>
            <w:rFonts w:ascii="Arial" w:eastAsia="SimSun" w:hAnsi="Arial" w:cs="Arial"/>
            <w:sz w:val="20"/>
            <w:szCs w:val="20"/>
            <w:lang w:eastAsia="ja-JP"/>
          </w:rPr>
          <w:delText>und</w:delText>
        </w:r>
        <w:r w:rsidR="00923077" w:rsidDel="008A0AD7">
          <w:rPr>
            <w:rFonts w:ascii="Arial" w:eastAsia="SimSun" w:hAnsi="Arial" w:cs="Arial"/>
            <w:sz w:val="20"/>
            <w:szCs w:val="20"/>
            <w:lang w:eastAsia="ja-JP"/>
          </w:rPr>
          <w:delText>er the terms of this Agreement.</w:delText>
        </w:r>
      </w:del>
    </w:p>
    <w:p w:rsidR="00B25FF0" w:rsidRPr="00B25FF0" w:rsidRDefault="00B25FF0" w:rsidP="00B25FF0">
      <w:pPr>
        <w:pStyle w:val="MELegal3"/>
        <w:numPr>
          <w:ilvl w:val="0"/>
          <w:numId w:val="0"/>
        </w:numPr>
        <w:jc w:val="both"/>
        <w:rPr>
          <w:rFonts w:ascii="Arial" w:eastAsia="SimSun" w:hAnsi="Arial" w:cs="Arial"/>
          <w:b/>
          <w:sz w:val="20"/>
          <w:szCs w:val="20"/>
          <w:lang w:eastAsia="ja-JP"/>
        </w:rPr>
      </w:pPr>
      <w:r w:rsidRPr="00B25FF0">
        <w:rPr>
          <w:rFonts w:ascii="Arial" w:eastAsia="SimSun" w:hAnsi="Arial" w:cs="Arial"/>
          <w:b/>
          <w:sz w:val="20"/>
          <w:szCs w:val="20"/>
          <w:lang w:eastAsia="ja-JP"/>
        </w:rPr>
        <w:t>4.6</w:t>
      </w:r>
      <w:r w:rsidRPr="00B25FF0">
        <w:rPr>
          <w:rFonts w:ascii="Arial" w:eastAsia="SimSun" w:hAnsi="Arial" w:cs="Arial"/>
          <w:b/>
          <w:sz w:val="20"/>
          <w:szCs w:val="20"/>
          <w:lang w:eastAsia="ja-JP"/>
        </w:rPr>
        <w:tab/>
      </w:r>
      <w:r w:rsidR="00573AA5">
        <w:rPr>
          <w:rFonts w:ascii="Arial" w:eastAsia="SimSun" w:hAnsi="Arial" w:cs="Arial"/>
          <w:b/>
          <w:sz w:val="20"/>
          <w:szCs w:val="20"/>
          <w:lang w:eastAsia="ja-JP"/>
        </w:rPr>
        <w:t xml:space="preserve">Project </w:t>
      </w:r>
      <w:r w:rsidR="00A307A2">
        <w:rPr>
          <w:rFonts w:ascii="Arial" w:eastAsia="SimSun" w:hAnsi="Arial" w:cs="Arial"/>
          <w:b/>
          <w:sz w:val="20"/>
          <w:szCs w:val="20"/>
          <w:lang w:eastAsia="ja-JP"/>
        </w:rPr>
        <w:t>Completion</w:t>
      </w:r>
      <w:r w:rsidR="00573AA5">
        <w:rPr>
          <w:rFonts w:ascii="Arial" w:eastAsia="SimSun" w:hAnsi="Arial" w:cs="Arial"/>
          <w:b/>
          <w:sz w:val="20"/>
          <w:szCs w:val="20"/>
          <w:lang w:eastAsia="ja-JP"/>
        </w:rPr>
        <w:t xml:space="preserve"> Certificate</w:t>
      </w:r>
    </w:p>
    <w:p w:rsidR="00B25FF0" w:rsidRDefault="00E32A6A" w:rsidP="00E32A6A">
      <w:pPr>
        <w:pStyle w:val="MELegal3"/>
        <w:numPr>
          <w:ilvl w:val="0"/>
          <w:numId w:val="0"/>
        </w:numPr>
        <w:ind w:left="675"/>
        <w:jc w:val="both"/>
        <w:rPr>
          <w:rFonts w:ascii="Arial" w:eastAsia="SimSun" w:hAnsi="Arial" w:cs="Arial"/>
          <w:sz w:val="20"/>
          <w:szCs w:val="20"/>
          <w:lang w:eastAsia="ja-JP"/>
        </w:rPr>
      </w:pPr>
      <w:r w:rsidRPr="00E32A6A">
        <w:rPr>
          <w:rFonts w:ascii="Arial" w:eastAsia="SimSun" w:hAnsi="Arial" w:cs="Arial"/>
          <w:sz w:val="20"/>
          <w:szCs w:val="20"/>
          <w:lang w:eastAsia="ja-JP"/>
        </w:rPr>
        <w:t>On Completion Date, the</w:t>
      </w:r>
      <w:r>
        <w:rPr>
          <w:rFonts w:ascii="Arial" w:eastAsia="SimSun" w:hAnsi="Arial" w:cs="Arial"/>
          <w:b/>
          <w:sz w:val="20"/>
          <w:szCs w:val="20"/>
          <w:lang w:eastAsia="ja-JP"/>
        </w:rPr>
        <w:t xml:space="preserve"> </w:t>
      </w:r>
      <w:r w:rsidRPr="00E32A6A">
        <w:rPr>
          <w:rFonts w:ascii="Arial" w:eastAsia="SimSun" w:hAnsi="Arial" w:cs="Arial"/>
          <w:sz w:val="20"/>
          <w:szCs w:val="20"/>
          <w:lang w:eastAsia="ja-JP"/>
        </w:rPr>
        <w:t xml:space="preserve">Sub-contractor must </w:t>
      </w:r>
      <w:r w:rsidR="00A307A2">
        <w:rPr>
          <w:rFonts w:ascii="Arial" w:eastAsia="SimSun" w:hAnsi="Arial" w:cs="Arial"/>
          <w:sz w:val="20"/>
          <w:szCs w:val="20"/>
          <w:lang w:eastAsia="ja-JP"/>
        </w:rPr>
        <w:t xml:space="preserve">provide to </w:t>
      </w:r>
      <w:r>
        <w:rPr>
          <w:rFonts w:ascii="Arial" w:eastAsia="SimSun" w:hAnsi="Arial" w:cs="Arial"/>
          <w:sz w:val="20"/>
          <w:szCs w:val="20"/>
          <w:lang w:eastAsia="ja-JP"/>
        </w:rPr>
        <w:t xml:space="preserve">the University of Melbourne a </w:t>
      </w:r>
      <w:r w:rsidR="00573AA5">
        <w:rPr>
          <w:rFonts w:ascii="Arial" w:eastAsia="SimSun" w:hAnsi="Arial" w:cs="Arial"/>
          <w:sz w:val="20"/>
          <w:szCs w:val="20"/>
          <w:lang w:eastAsia="ja-JP"/>
        </w:rPr>
        <w:t>Project Completion Certificate</w:t>
      </w:r>
      <w:r w:rsidR="00A307A2">
        <w:rPr>
          <w:rFonts w:ascii="Arial" w:eastAsia="SimSun" w:hAnsi="Arial" w:cs="Arial"/>
          <w:sz w:val="20"/>
          <w:szCs w:val="20"/>
          <w:lang w:eastAsia="ja-JP"/>
        </w:rPr>
        <w:t xml:space="preserve"> certifying</w:t>
      </w:r>
      <w:r>
        <w:rPr>
          <w:rFonts w:ascii="Arial" w:eastAsia="SimSun" w:hAnsi="Arial" w:cs="Arial"/>
          <w:sz w:val="20"/>
          <w:szCs w:val="20"/>
          <w:lang w:eastAsia="ja-JP"/>
        </w:rPr>
        <w:t>:</w:t>
      </w:r>
    </w:p>
    <w:p w:rsidR="001C5F9E" w:rsidRDefault="00E32A6A"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550B9D">
        <w:rPr>
          <w:rFonts w:ascii="Arial" w:eastAsia="SimSun" w:hAnsi="Arial" w:cs="Arial"/>
          <w:sz w:val="20"/>
          <w:szCs w:val="20"/>
          <w:lang w:eastAsia="ja-JP"/>
        </w:rPr>
        <w:t>all Assets have passed the Acceptance Test and been delivered to the University of Melbourne in accordance with the terms of this Agreement;</w:t>
      </w:r>
    </w:p>
    <w:p w:rsidR="00EB426B" w:rsidRDefault="00EB426B"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550B9D">
        <w:rPr>
          <w:rFonts w:ascii="Arial" w:eastAsia="SimSun" w:hAnsi="Arial" w:cs="Arial"/>
          <w:sz w:val="20"/>
          <w:szCs w:val="20"/>
          <w:lang w:eastAsia="ja-JP"/>
        </w:rPr>
        <w:t>all funding received by the Sub-contractor from the University of Melbourne under this Agreement was expended on the NeCTAR Sub-Project</w:t>
      </w:r>
      <w:r w:rsidR="00DE7FBD">
        <w:rPr>
          <w:rFonts w:ascii="Arial" w:eastAsia="SimSun" w:hAnsi="Arial" w:cs="Arial"/>
          <w:sz w:val="20"/>
          <w:szCs w:val="20"/>
          <w:lang w:eastAsia="ja-JP"/>
        </w:rPr>
        <w:t xml:space="preserve"> </w:t>
      </w:r>
      <w:r w:rsidR="001629D4">
        <w:rPr>
          <w:rFonts w:ascii="Arial" w:eastAsia="SimSun" w:hAnsi="Arial" w:cs="Arial"/>
          <w:sz w:val="20"/>
          <w:szCs w:val="20"/>
          <w:lang w:eastAsia="ja-JP"/>
        </w:rPr>
        <w:t xml:space="preserve">and in accordance with </w:t>
      </w:r>
      <w:del w:id="140" w:author="Author">
        <w:r w:rsidR="001629D4" w:rsidDel="003A64ED">
          <w:rPr>
            <w:rFonts w:ascii="Arial" w:eastAsia="SimSun" w:hAnsi="Arial" w:cs="Arial"/>
            <w:sz w:val="20"/>
            <w:szCs w:val="20"/>
            <w:lang w:eastAsia="ja-JP"/>
          </w:rPr>
          <w:delText>EIF guidelines</w:delText>
        </w:r>
      </w:del>
      <w:ins w:id="141" w:author="Author">
        <w:r w:rsidR="003A64ED">
          <w:rPr>
            <w:rFonts w:ascii="Arial" w:eastAsia="SimSun" w:hAnsi="Arial" w:cs="Arial"/>
            <w:sz w:val="20"/>
            <w:szCs w:val="20"/>
            <w:lang w:eastAsia="ja-JP"/>
          </w:rPr>
          <w:t>the Funding Agreement</w:t>
        </w:r>
      </w:ins>
      <w:r w:rsidR="00550B9D">
        <w:rPr>
          <w:rFonts w:ascii="Arial" w:eastAsia="SimSun" w:hAnsi="Arial" w:cs="Arial"/>
          <w:sz w:val="20"/>
          <w:szCs w:val="20"/>
          <w:lang w:eastAsia="ja-JP"/>
        </w:rPr>
        <w:t>; and</w:t>
      </w:r>
    </w:p>
    <w:p w:rsidR="00550B9D" w:rsidRDefault="00550B9D"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t xml:space="preserve">a detailed statement of income and expenditure in respect of the funding obtained from the University of Melbourne and the Co-investments made by the Sub-contractor, together with a statement from an authorised representative of the Sub-contractor </w:t>
      </w:r>
      <w:r w:rsidR="00ED52FF">
        <w:rPr>
          <w:rFonts w:ascii="Arial" w:eastAsia="SimSun" w:hAnsi="Arial" w:cs="Arial"/>
          <w:sz w:val="20"/>
          <w:szCs w:val="20"/>
          <w:lang w:eastAsia="ja-JP"/>
        </w:rPr>
        <w:t xml:space="preserve">certifying </w:t>
      </w:r>
      <w:r>
        <w:rPr>
          <w:rFonts w:ascii="Arial" w:eastAsia="SimSun" w:hAnsi="Arial" w:cs="Arial"/>
          <w:sz w:val="20"/>
          <w:szCs w:val="20"/>
          <w:lang w:eastAsia="ja-JP"/>
        </w:rPr>
        <w:t>the true and fair view of the accounts of the Sub-contractor.</w:t>
      </w:r>
    </w:p>
    <w:p w:rsidR="00E056FB" w:rsidRDefault="00E056FB" w:rsidP="00E056FB">
      <w:pPr>
        <w:pStyle w:val="MELegal3"/>
        <w:numPr>
          <w:ilvl w:val="0"/>
          <w:numId w:val="0"/>
        </w:numPr>
        <w:jc w:val="both"/>
        <w:rPr>
          <w:ins w:id="142" w:author="Author"/>
          <w:rFonts w:ascii="Arial" w:eastAsia="SimSun" w:hAnsi="Arial" w:cs="Arial"/>
          <w:b/>
          <w:sz w:val="20"/>
          <w:szCs w:val="20"/>
          <w:lang w:eastAsia="ja-JP"/>
        </w:rPr>
      </w:pPr>
      <w:ins w:id="143" w:author="Author">
        <w:r w:rsidRPr="00B25FF0">
          <w:rPr>
            <w:rFonts w:ascii="Arial" w:eastAsia="SimSun" w:hAnsi="Arial" w:cs="Arial"/>
            <w:b/>
            <w:sz w:val="20"/>
            <w:szCs w:val="20"/>
            <w:lang w:eastAsia="ja-JP"/>
          </w:rPr>
          <w:t>4.</w:t>
        </w:r>
        <w:r>
          <w:rPr>
            <w:rFonts w:ascii="Arial" w:eastAsia="SimSun" w:hAnsi="Arial" w:cs="Arial"/>
            <w:b/>
            <w:sz w:val="20"/>
            <w:szCs w:val="20"/>
            <w:lang w:eastAsia="ja-JP"/>
          </w:rPr>
          <w:t>7</w:t>
        </w:r>
        <w:r w:rsidRPr="00B25FF0">
          <w:rPr>
            <w:rFonts w:ascii="Arial" w:eastAsia="SimSun" w:hAnsi="Arial" w:cs="Arial"/>
            <w:b/>
            <w:sz w:val="20"/>
            <w:szCs w:val="20"/>
            <w:lang w:eastAsia="ja-JP"/>
          </w:rPr>
          <w:tab/>
        </w:r>
        <w:r>
          <w:rPr>
            <w:rFonts w:ascii="Arial" w:eastAsia="SimSun" w:hAnsi="Arial" w:cs="Arial"/>
            <w:b/>
            <w:sz w:val="20"/>
            <w:szCs w:val="20"/>
            <w:lang w:eastAsia="ja-JP"/>
          </w:rPr>
          <w:t>Annual Reporting</w:t>
        </w:r>
      </w:ins>
    </w:p>
    <w:p w:rsidR="00E056FB" w:rsidRDefault="00E056FB" w:rsidP="00E056FB">
      <w:pPr>
        <w:pStyle w:val="MELegal3"/>
        <w:numPr>
          <w:ilvl w:val="0"/>
          <w:numId w:val="0"/>
        </w:numPr>
        <w:ind w:left="675"/>
        <w:jc w:val="both"/>
        <w:rPr>
          <w:ins w:id="144" w:author="Author"/>
          <w:rFonts w:ascii="Arial" w:eastAsia="SimSun" w:hAnsi="Arial" w:cs="Arial"/>
          <w:sz w:val="20"/>
          <w:szCs w:val="20"/>
          <w:lang w:eastAsia="ja-JP"/>
        </w:rPr>
      </w:pPr>
      <w:ins w:id="145" w:author="Author">
        <w:r w:rsidRPr="00D51C06">
          <w:rPr>
            <w:rFonts w:ascii="Arial" w:eastAsia="SimSun" w:hAnsi="Arial" w:cs="Arial"/>
            <w:sz w:val="20"/>
            <w:szCs w:val="20"/>
            <w:lang w:eastAsia="ja-JP"/>
          </w:rPr>
          <w:tab/>
          <w:t>By July 31 each year, the Sub-contractor</w:t>
        </w:r>
        <w:r>
          <w:rPr>
            <w:rFonts w:ascii="Arial" w:eastAsia="SimSun" w:hAnsi="Arial" w:cs="Arial"/>
            <w:sz w:val="20"/>
            <w:szCs w:val="20"/>
            <w:lang w:eastAsia="ja-JP"/>
          </w:rPr>
          <w:t xml:space="preserve"> must provide to the University of Melbourne and Annual Report containing for the preceding twelve (12) months:</w:t>
        </w:r>
      </w:ins>
    </w:p>
    <w:p w:rsidR="00E056FB" w:rsidRDefault="00E056FB" w:rsidP="00E056FB">
      <w:pPr>
        <w:pStyle w:val="MELegal3"/>
        <w:numPr>
          <w:ilvl w:val="0"/>
          <w:numId w:val="0"/>
        </w:numPr>
        <w:ind w:left="675"/>
        <w:jc w:val="both"/>
        <w:rPr>
          <w:ins w:id="146" w:author="Author"/>
          <w:rFonts w:ascii="Arial" w:eastAsia="SimSun" w:hAnsi="Arial" w:cs="Arial"/>
          <w:sz w:val="20"/>
          <w:szCs w:val="20"/>
          <w:lang w:eastAsia="ja-JP"/>
        </w:rPr>
      </w:pPr>
      <w:ins w:id="147" w:author="Author">
        <w:r>
          <w:rPr>
            <w:rFonts w:ascii="Arial" w:eastAsia="SimSun" w:hAnsi="Arial" w:cs="Arial"/>
            <w:sz w:val="20"/>
            <w:szCs w:val="20"/>
            <w:lang w:eastAsia="ja-JP"/>
          </w:rPr>
          <w:t>(a)</w:t>
        </w:r>
        <w:r>
          <w:rPr>
            <w:rFonts w:ascii="Arial" w:eastAsia="SimSun" w:hAnsi="Arial" w:cs="Arial"/>
            <w:sz w:val="20"/>
            <w:szCs w:val="20"/>
            <w:lang w:eastAsia="ja-JP"/>
          </w:rPr>
          <w:tab/>
          <w:t>a project summary;</w:t>
        </w:r>
      </w:ins>
    </w:p>
    <w:p w:rsidR="00E056FB" w:rsidRDefault="00E056FB" w:rsidP="00E056FB">
      <w:pPr>
        <w:pStyle w:val="MELegal3"/>
        <w:numPr>
          <w:ilvl w:val="0"/>
          <w:numId w:val="0"/>
        </w:numPr>
        <w:ind w:left="1360" w:hanging="685"/>
        <w:jc w:val="both"/>
        <w:rPr>
          <w:ins w:id="148" w:author="Author"/>
          <w:rFonts w:ascii="Arial" w:eastAsia="SimSun" w:hAnsi="Arial" w:cs="Arial"/>
          <w:sz w:val="20"/>
          <w:szCs w:val="20"/>
          <w:lang w:eastAsia="ja-JP"/>
        </w:rPr>
      </w:pPr>
      <w:ins w:id="149" w:author="Author">
        <w:r>
          <w:rPr>
            <w:rFonts w:ascii="Arial" w:eastAsia="SimSun" w:hAnsi="Arial" w:cs="Arial"/>
            <w:sz w:val="20"/>
            <w:szCs w:val="20"/>
            <w:lang w:eastAsia="ja-JP"/>
          </w:rPr>
          <w:t>(b)</w:t>
        </w:r>
        <w:r>
          <w:rPr>
            <w:rFonts w:ascii="Arial" w:eastAsia="SimSun" w:hAnsi="Arial" w:cs="Arial"/>
            <w:sz w:val="20"/>
            <w:szCs w:val="20"/>
            <w:lang w:eastAsia="ja-JP"/>
          </w:rPr>
          <w:tab/>
          <w:t xml:space="preserve">a summary of the Assets delivered and the Users of those Assets with some reasonable information for Commonwealth statistical reporting including the types and locations (National, International) of the organisations and Users of the Assets as far as can be </w:t>
        </w:r>
        <w:r>
          <w:rPr>
            <w:rFonts w:ascii="Arial" w:eastAsia="SimSun" w:hAnsi="Arial" w:cs="Arial"/>
            <w:sz w:val="20"/>
            <w:szCs w:val="20"/>
            <w:lang w:eastAsia="ja-JP"/>
          </w:rPr>
          <w:lastRenderedPageBreak/>
          <w:t>reasonably determined and disclosed in accordance with the Sub-contractor’s obligations under the Privacy Act, including in relation to the Sub-contractor’s collection of personal information; and</w:t>
        </w:r>
      </w:ins>
    </w:p>
    <w:p w:rsidR="00E056FB" w:rsidRDefault="00E056FB" w:rsidP="00E056FB">
      <w:pPr>
        <w:pStyle w:val="MELegal3"/>
        <w:numPr>
          <w:ilvl w:val="0"/>
          <w:numId w:val="0"/>
        </w:numPr>
        <w:ind w:left="1360" w:hanging="685"/>
        <w:jc w:val="both"/>
        <w:rPr>
          <w:rFonts w:ascii="Arial" w:eastAsia="SimSun" w:hAnsi="Arial" w:cs="Arial"/>
          <w:sz w:val="20"/>
          <w:szCs w:val="20"/>
          <w:lang w:eastAsia="ja-JP"/>
        </w:rPr>
      </w:pPr>
      <w:ins w:id="150" w:author="Author">
        <w:r>
          <w:rPr>
            <w:rFonts w:ascii="Arial" w:eastAsia="SimSun" w:hAnsi="Arial" w:cs="Arial"/>
            <w:sz w:val="20"/>
            <w:szCs w:val="20"/>
            <w:lang w:eastAsia="ja-JP"/>
          </w:rPr>
          <w:t>(c)</w:t>
        </w:r>
        <w:r>
          <w:rPr>
            <w:rFonts w:ascii="Arial" w:eastAsia="SimSun" w:hAnsi="Arial" w:cs="Arial"/>
            <w:sz w:val="20"/>
            <w:szCs w:val="20"/>
            <w:lang w:eastAsia="ja-JP"/>
          </w:rPr>
          <w:tab/>
          <w:t>a detailed statement of income and expenditure in respect of the funding obtained from the University of Melbourne and the Co-investments made by the Sub-contractor, together with a statement from the authorised representative of the Sub-contractor certifying the true and fair view of the accounts of the Sub-contractor.</w:t>
        </w:r>
      </w:ins>
    </w:p>
    <w:p w:rsidR="00992D7F" w:rsidRPr="008D58B1" w:rsidRDefault="00960D58" w:rsidP="00D3704D">
      <w:pPr>
        <w:pStyle w:val="MELegal2"/>
        <w:numPr>
          <w:ilvl w:val="0"/>
          <w:numId w:val="0"/>
        </w:numPr>
        <w:spacing w:before="400"/>
        <w:ind w:left="680" w:hanging="680"/>
        <w:jc w:val="both"/>
        <w:rPr>
          <w:rFonts w:eastAsia="SimSun" w:cs="Arial"/>
          <w:w w:val="100"/>
          <w:sz w:val="26"/>
          <w:szCs w:val="26"/>
          <w:lang w:eastAsia="ja-JP"/>
        </w:rPr>
      </w:pPr>
      <w:bookmarkStart w:id="151" w:name="_Ref214100597"/>
      <w:bookmarkEnd w:id="87"/>
      <w:bookmarkEnd w:id="151"/>
      <w:r w:rsidRPr="008D58B1">
        <w:rPr>
          <w:rFonts w:cs="Arial"/>
          <w:w w:val="100"/>
          <w:sz w:val="26"/>
          <w:szCs w:val="26"/>
        </w:rPr>
        <w:t xml:space="preserve">5. </w:t>
      </w:r>
      <w:r w:rsidRPr="008D58B1">
        <w:rPr>
          <w:rFonts w:cs="Arial"/>
          <w:w w:val="100"/>
          <w:sz w:val="26"/>
          <w:szCs w:val="26"/>
        </w:rPr>
        <w:tab/>
      </w:r>
      <w:r w:rsidR="00992D7F" w:rsidRPr="008D58B1">
        <w:rPr>
          <w:rFonts w:eastAsia="SimSun" w:cs="Arial"/>
          <w:w w:val="100"/>
          <w:sz w:val="26"/>
          <w:szCs w:val="26"/>
          <w:lang w:eastAsia="ja-JP"/>
        </w:rPr>
        <w:t xml:space="preserve">SERVICE LEVELS FOR </w:t>
      </w:r>
      <w:r w:rsidR="00E963C8">
        <w:rPr>
          <w:rFonts w:eastAsia="SimSun" w:cs="Arial"/>
          <w:w w:val="100"/>
          <w:sz w:val="26"/>
          <w:szCs w:val="26"/>
          <w:lang w:eastAsia="ja-JP"/>
        </w:rPr>
        <w:t>USERS</w:t>
      </w:r>
    </w:p>
    <w:p w:rsidR="00992D7F" w:rsidRPr="00F65326" w:rsidRDefault="00F65326" w:rsidP="00F65326">
      <w:pPr>
        <w:pStyle w:val="MELegal3"/>
        <w:numPr>
          <w:ilvl w:val="0"/>
          <w:numId w:val="0"/>
        </w:numPr>
        <w:ind w:left="1361" w:hanging="681"/>
        <w:rPr>
          <w:rFonts w:ascii="Arial" w:eastAsia="SimSun" w:hAnsi="Arial" w:cs="Arial"/>
          <w:sz w:val="20"/>
          <w:szCs w:val="20"/>
          <w:lang w:eastAsia="ja-JP"/>
        </w:rPr>
      </w:pPr>
      <w:r w:rsidRPr="00F65326">
        <w:rPr>
          <w:rFonts w:ascii="Arial" w:eastAsia="SimSun" w:hAnsi="Arial" w:cs="Arial"/>
          <w:sz w:val="20"/>
          <w:szCs w:val="20"/>
          <w:lang w:eastAsia="ja-JP"/>
        </w:rPr>
        <w:t>(a)</w:t>
      </w:r>
      <w:r w:rsidRPr="00F65326">
        <w:rPr>
          <w:rFonts w:ascii="Arial" w:eastAsia="SimSun" w:hAnsi="Arial" w:cs="Arial"/>
          <w:sz w:val="20"/>
          <w:szCs w:val="20"/>
          <w:lang w:eastAsia="ja-JP"/>
        </w:rPr>
        <w:tab/>
      </w:r>
      <w:r w:rsidR="00992D7F" w:rsidRPr="00F65326">
        <w:rPr>
          <w:rFonts w:ascii="Arial" w:eastAsia="SimSun" w:hAnsi="Arial" w:cs="Arial"/>
          <w:sz w:val="20"/>
          <w:szCs w:val="20"/>
          <w:lang w:eastAsia="ja-JP"/>
        </w:rPr>
        <w:t xml:space="preserve">The Sub-contractor: </w:t>
      </w:r>
    </w:p>
    <w:p w:rsidR="00992D7F" w:rsidRPr="00F65326" w:rsidRDefault="00992D7F" w:rsidP="00BF0886">
      <w:pPr>
        <w:pStyle w:val="MELegal4"/>
        <w:numPr>
          <w:ilvl w:val="0"/>
          <w:numId w:val="39"/>
        </w:numPr>
        <w:jc w:val="both"/>
        <w:rPr>
          <w:rFonts w:ascii="Arial" w:eastAsia="SimSun" w:hAnsi="Arial" w:cs="Arial"/>
          <w:sz w:val="20"/>
          <w:szCs w:val="20"/>
          <w:lang w:eastAsia="ja-JP"/>
        </w:rPr>
      </w:pPr>
      <w:r w:rsidRPr="00F65326">
        <w:rPr>
          <w:rFonts w:ascii="Arial" w:eastAsia="SimSun" w:hAnsi="Arial" w:cs="Arial"/>
          <w:sz w:val="20"/>
          <w:szCs w:val="20"/>
          <w:lang w:eastAsia="ja-JP"/>
        </w:rPr>
        <w:t xml:space="preserve">agrees to </w:t>
      </w:r>
      <w:r w:rsidR="008A785F">
        <w:rPr>
          <w:rFonts w:ascii="Arial" w:eastAsia="SimSun" w:hAnsi="Arial" w:cs="Arial"/>
          <w:sz w:val="20"/>
          <w:szCs w:val="20"/>
          <w:lang w:eastAsia="ja-JP"/>
        </w:rPr>
        <w:t>create or develop</w:t>
      </w:r>
      <w:r w:rsidR="00F65326">
        <w:rPr>
          <w:rFonts w:ascii="Arial" w:eastAsia="SimSun" w:hAnsi="Arial" w:cs="Arial"/>
          <w:sz w:val="20"/>
          <w:szCs w:val="20"/>
          <w:lang w:eastAsia="ja-JP"/>
        </w:rPr>
        <w:t xml:space="preserve"> the Assets </w:t>
      </w:r>
      <w:r w:rsidR="00BA58FF">
        <w:rPr>
          <w:rFonts w:ascii="Arial" w:eastAsia="SimSun" w:hAnsi="Arial" w:cs="Arial"/>
          <w:sz w:val="20"/>
          <w:szCs w:val="20"/>
          <w:lang w:eastAsia="ja-JP"/>
        </w:rPr>
        <w:t xml:space="preserve">that provide services </w:t>
      </w:r>
      <w:r w:rsidR="00F65326">
        <w:rPr>
          <w:rFonts w:ascii="Arial" w:eastAsia="SimSun" w:hAnsi="Arial" w:cs="Arial"/>
          <w:sz w:val="20"/>
          <w:szCs w:val="20"/>
          <w:lang w:eastAsia="ja-JP"/>
        </w:rPr>
        <w:t xml:space="preserve">to Users </w:t>
      </w:r>
      <w:r w:rsidRPr="00F65326">
        <w:rPr>
          <w:rFonts w:ascii="Arial" w:eastAsia="SimSun" w:hAnsi="Arial" w:cs="Arial"/>
          <w:sz w:val="20"/>
          <w:szCs w:val="20"/>
          <w:lang w:eastAsia="ja-JP"/>
        </w:rPr>
        <w:t xml:space="preserve">in accordance with </w:t>
      </w:r>
      <w:r w:rsidR="00F65326">
        <w:rPr>
          <w:rFonts w:ascii="Arial" w:eastAsia="SimSun" w:hAnsi="Arial" w:cs="Arial"/>
          <w:sz w:val="20"/>
          <w:szCs w:val="20"/>
          <w:lang w:eastAsia="ja-JP"/>
        </w:rPr>
        <w:t xml:space="preserve">the </w:t>
      </w:r>
      <w:r w:rsidRPr="00F65326">
        <w:rPr>
          <w:rFonts w:ascii="Arial" w:eastAsia="SimSun" w:hAnsi="Arial" w:cs="Arial"/>
          <w:sz w:val="20"/>
          <w:szCs w:val="20"/>
          <w:lang w:eastAsia="ja-JP"/>
        </w:rPr>
        <w:t xml:space="preserve">Service Levels </w:t>
      </w:r>
      <w:r w:rsidR="00F65326">
        <w:rPr>
          <w:rFonts w:ascii="Arial" w:eastAsia="SimSun" w:hAnsi="Arial" w:cs="Arial"/>
          <w:sz w:val="20"/>
          <w:szCs w:val="20"/>
          <w:lang w:eastAsia="ja-JP"/>
        </w:rPr>
        <w:t xml:space="preserve">or </w:t>
      </w:r>
      <w:r w:rsidRPr="00F65326">
        <w:rPr>
          <w:rFonts w:ascii="Arial" w:eastAsia="SimSun" w:hAnsi="Arial" w:cs="Arial"/>
          <w:sz w:val="20"/>
          <w:szCs w:val="20"/>
          <w:lang w:eastAsia="ja-JP"/>
        </w:rPr>
        <w:t xml:space="preserve">any other performance measures specified in </w:t>
      </w:r>
      <w:r w:rsidRPr="00EE3963">
        <w:rPr>
          <w:rFonts w:ascii="Arial" w:eastAsia="SimSun" w:hAnsi="Arial" w:cs="Arial"/>
          <w:sz w:val="20"/>
          <w:szCs w:val="20"/>
          <w:lang w:eastAsia="ja-JP"/>
        </w:rPr>
        <w:t xml:space="preserve">Schedule </w:t>
      </w:r>
      <w:r w:rsidR="00C3162C" w:rsidRPr="00EE3963">
        <w:rPr>
          <w:rFonts w:ascii="Arial" w:eastAsia="SimSun" w:hAnsi="Arial" w:cs="Arial"/>
          <w:sz w:val="20"/>
          <w:szCs w:val="20"/>
          <w:lang w:eastAsia="ja-JP"/>
        </w:rPr>
        <w:t>4</w:t>
      </w:r>
      <w:r w:rsidR="00E963C8" w:rsidRPr="00EE3963">
        <w:rPr>
          <w:rFonts w:ascii="Arial" w:eastAsia="SimSun" w:hAnsi="Arial" w:cs="Arial"/>
          <w:sz w:val="20"/>
          <w:szCs w:val="20"/>
          <w:lang w:eastAsia="ja-JP"/>
        </w:rPr>
        <w:t>;</w:t>
      </w:r>
      <w:r w:rsidR="00E963C8">
        <w:rPr>
          <w:rFonts w:ascii="Arial" w:eastAsia="SimSun" w:hAnsi="Arial" w:cs="Arial"/>
          <w:sz w:val="20"/>
          <w:szCs w:val="20"/>
          <w:lang w:eastAsia="ja-JP"/>
        </w:rPr>
        <w:t xml:space="preserve"> and</w:t>
      </w:r>
    </w:p>
    <w:p w:rsidR="00992D7F" w:rsidRPr="00F65326" w:rsidRDefault="00992D7F" w:rsidP="00BF0886">
      <w:pPr>
        <w:pStyle w:val="MELegal4"/>
        <w:numPr>
          <w:ilvl w:val="0"/>
          <w:numId w:val="39"/>
        </w:numPr>
        <w:jc w:val="both"/>
        <w:rPr>
          <w:rFonts w:ascii="Arial" w:eastAsia="SimSun" w:hAnsi="Arial" w:cs="Arial"/>
          <w:sz w:val="20"/>
          <w:szCs w:val="20"/>
          <w:lang w:eastAsia="ja-JP"/>
        </w:rPr>
      </w:pPr>
      <w:r w:rsidRPr="00F65326">
        <w:rPr>
          <w:rFonts w:ascii="Arial" w:eastAsia="SimSun" w:hAnsi="Arial" w:cs="Arial"/>
          <w:sz w:val="20"/>
          <w:szCs w:val="20"/>
          <w:lang w:eastAsia="ja-JP"/>
        </w:rPr>
        <w:t xml:space="preserve">agrees to report to the University </w:t>
      </w:r>
      <w:r w:rsidR="000E4459">
        <w:rPr>
          <w:rFonts w:ascii="Arial" w:eastAsia="SimSun" w:hAnsi="Arial" w:cs="Arial"/>
          <w:sz w:val="20"/>
          <w:szCs w:val="20"/>
          <w:lang w:eastAsia="ja-JP"/>
        </w:rPr>
        <w:t xml:space="preserve">of Melbourne </w:t>
      </w:r>
      <w:r w:rsidRPr="00F65326">
        <w:rPr>
          <w:rFonts w:ascii="Arial" w:eastAsia="SimSun" w:hAnsi="Arial" w:cs="Arial"/>
          <w:sz w:val="20"/>
          <w:szCs w:val="20"/>
          <w:lang w:eastAsia="ja-JP"/>
        </w:rPr>
        <w:t xml:space="preserve">Nominated Representative </w:t>
      </w:r>
      <w:r w:rsidR="007470B7">
        <w:rPr>
          <w:rFonts w:ascii="Arial" w:eastAsia="SimSun" w:hAnsi="Arial" w:cs="Arial"/>
          <w:sz w:val="20"/>
          <w:szCs w:val="20"/>
          <w:lang w:eastAsia="ja-JP"/>
        </w:rPr>
        <w:t>quarterly</w:t>
      </w:r>
      <w:r w:rsidR="00F143C6">
        <w:rPr>
          <w:rFonts w:ascii="Arial" w:eastAsia="SimSun" w:hAnsi="Arial" w:cs="Arial"/>
          <w:sz w:val="20"/>
          <w:szCs w:val="20"/>
          <w:lang w:eastAsia="ja-JP"/>
        </w:rPr>
        <w:t xml:space="preserve"> </w:t>
      </w:r>
      <w:r w:rsidRPr="00F65326">
        <w:rPr>
          <w:rFonts w:ascii="Arial" w:eastAsia="SimSun" w:hAnsi="Arial" w:cs="Arial"/>
          <w:sz w:val="20"/>
          <w:szCs w:val="20"/>
          <w:lang w:eastAsia="ja-JP"/>
        </w:rPr>
        <w:t>in</w:t>
      </w:r>
      <w:r w:rsidR="00E963C8">
        <w:rPr>
          <w:rFonts w:ascii="Arial" w:eastAsia="SimSun" w:hAnsi="Arial" w:cs="Arial"/>
          <w:sz w:val="20"/>
          <w:szCs w:val="20"/>
          <w:lang w:eastAsia="ja-JP"/>
        </w:rPr>
        <w:t xml:space="preserve"> respect of the Service Levels.</w:t>
      </w:r>
    </w:p>
    <w:p w:rsidR="00992D7F" w:rsidRDefault="00992D7F" w:rsidP="00992D7F">
      <w:pPr>
        <w:pStyle w:val="MELegal3"/>
        <w:jc w:val="both"/>
        <w:rPr>
          <w:rFonts w:ascii="Arial" w:eastAsia="SimSun" w:hAnsi="Arial" w:cs="Arial"/>
          <w:sz w:val="20"/>
          <w:szCs w:val="20"/>
          <w:lang w:eastAsia="ja-JP"/>
        </w:rPr>
      </w:pPr>
      <w:r w:rsidRPr="00F65326">
        <w:rPr>
          <w:rFonts w:ascii="Arial" w:eastAsia="SimSun" w:hAnsi="Arial" w:cs="Arial"/>
          <w:sz w:val="20"/>
          <w:szCs w:val="20"/>
          <w:lang w:eastAsia="ja-JP"/>
        </w:rPr>
        <w:t>On each occasion when the Sub-contractor fails to meet any Service Level, the Sub-</w:t>
      </w:r>
      <w:r>
        <w:rPr>
          <w:rFonts w:ascii="Arial" w:eastAsia="SimSun" w:hAnsi="Arial" w:cs="Arial"/>
          <w:sz w:val="20"/>
          <w:szCs w:val="20"/>
          <w:lang w:eastAsia="ja-JP"/>
        </w:rPr>
        <w:t xml:space="preserve">contractor must within </w:t>
      </w:r>
      <w:r w:rsidR="00B32C7E">
        <w:rPr>
          <w:rFonts w:ascii="Arial" w:eastAsia="SimSun" w:hAnsi="Arial" w:cs="Arial"/>
          <w:sz w:val="20"/>
          <w:szCs w:val="20"/>
          <w:lang w:eastAsia="ja-JP"/>
        </w:rPr>
        <w:t>fourteen (</w:t>
      </w:r>
      <w:r>
        <w:rPr>
          <w:rFonts w:ascii="Arial" w:eastAsia="SimSun" w:hAnsi="Arial" w:cs="Arial"/>
          <w:sz w:val="20"/>
          <w:szCs w:val="20"/>
          <w:lang w:eastAsia="ja-JP"/>
        </w:rPr>
        <w:t>14</w:t>
      </w:r>
      <w:r w:rsidR="00B32C7E">
        <w:rPr>
          <w:rFonts w:ascii="Arial" w:eastAsia="SimSun" w:hAnsi="Arial" w:cs="Arial"/>
          <w:sz w:val="20"/>
          <w:szCs w:val="20"/>
          <w:lang w:eastAsia="ja-JP"/>
        </w:rPr>
        <w:t>)</w:t>
      </w:r>
      <w:r>
        <w:rPr>
          <w:rFonts w:ascii="Arial" w:eastAsia="SimSun" w:hAnsi="Arial" w:cs="Arial"/>
          <w:sz w:val="20"/>
          <w:szCs w:val="20"/>
          <w:lang w:eastAsia="ja-JP"/>
        </w:rPr>
        <w:t xml:space="preserve"> days:</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promptly investigate the cause of the failure and report it to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Nominated Representative;</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remedy the failure as soon as practicable and within the applicable time period (if any) specified and res</w:t>
      </w:r>
      <w:r w:rsidR="00E963C8">
        <w:rPr>
          <w:rFonts w:ascii="Arial" w:eastAsia="SimSun" w:hAnsi="Arial" w:cs="Arial"/>
          <w:sz w:val="20"/>
          <w:szCs w:val="20"/>
          <w:lang w:eastAsia="ja-JP"/>
        </w:rPr>
        <w:t>ume meeting the Service Levels;</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advise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 xml:space="preserve">Nominated Representative of the </w:t>
      </w:r>
      <w:r w:rsidR="00E963C8">
        <w:rPr>
          <w:rFonts w:ascii="Arial" w:eastAsia="SimSun" w:hAnsi="Arial" w:cs="Arial"/>
          <w:sz w:val="20"/>
          <w:szCs w:val="20"/>
          <w:lang w:eastAsia="ja-JP"/>
        </w:rPr>
        <w:t>status of remedial efforts; and</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certify to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Nominated Representative that all reasonable action has been taken to prevent any recurrence of such failure.</w:t>
      </w:r>
    </w:p>
    <w:p w:rsidR="00992D7F" w:rsidRDefault="00992D7F" w:rsidP="00992D7F">
      <w:pPr>
        <w:pStyle w:val="MELegal3"/>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w:t>
      </w:r>
      <w:r w:rsidR="00F65326">
        <w:rPr>
          <w:rFonts w:ascii="Arial" w:eastAsia="SimSun" w:hAnsi="Arial" w:cs="Arial"/>
          <w:sz w:val="20"/>
          <w:szCs w:val="20"/>
          <w:lang w:eastAsia="ja-JP"/>
        </w:rPr>
        <w:t xml:space="preserve">must maintain the </w:t>
      </w:r>
      <w:r>
        <w:rPr>
          <w:rFonts w:ascii="Arial" w:eastAsia="SimSun" w:hAnsi="Arial" w:cs="Arial"/>
          <w:sz w:val="20"/>
          <w:szCs w:val="20"/>
          <w:lang w:eastAsia="ja-JP"/>
        </w:rPr>
        <w:t xml:space="preserve">Service Levels </w:t>
      </w:r>
      <w:r w:rsidR="00B23491">
        <w:rPr>
          <w:rFonts w:ascii="Arial" w:eastAsia="SimSun" w:hAnsi="Arial" w:cs="Arial"/>
          <w:sz w:val="20"/>
          <w:szCs w:val="20"/>
          <w:lang w:eastAsia="ja-JP"/>
        </w:rPr>
        <w:t>for at least three (3) years from</w:t>
      </w:r>
      <w:r>
        <w:rPr>
          <w:rFonts w:ascii="Arial" w:eastAsia="SimSun" w:hAnsi="Arial" w:cs="Arial"/>
          <w:sz w:val="20"/>
          <w:szCs w:val="20"/>
          <w:lang w:eastAsia="ja-JP"/>
        </w:rPr>
        <w:t xml:space="preserve"> Acceptance Date</w:t>
      </w:r>
      <w:r w:rsidR="00C92705">
        <w:rPr>
          <w:rFonts w:ascii="Arial" w:eastAsia="SimSun" w:hAnsi="Arial" w:cs="Arial"/>
          <w:sz w:val="20"/>
          <w:szCs w:val="20"/>
          <w:lang w:eastAsia="ja-JP"/>
        </w:rPr>
        <w:t xml:space="preserve"> or such other period as agreed between the Parties</w:t>
      </w:r>
      <w:r w:rsidR="00E963C8">
        <w:rPr>
          <w:rFonts w:ascii="Arial" w:eastAsia="SimSun" w:hAnsi="Arial" w:cs="Arial"/>
          <w:sz w:val="20"/>
          <w:szCs w:val="20"/>
          <w:lang w:eastAsia="ja-JP"/>
        </w:rPr>
        <w:t>.</w:t>
      </w:r>
    </w:p>
    <w:p w:rsidR="00992D7F" w:rsidRDefault="00992D7F" w:rsidP="00992D7F">
      <w:pPr>
        <w:pStyle w:val="MELegal3"/>
        <w:jc w:val="both"/>
        <w:rPr>
          <w:rFonts w:ascii="Arial" w:eastAsia="SimSun" w:hAnsi="Arial" w:cs="Arial"/>
          <w:sz w:val="20"/>
          <w:szCs w:val="20"/>
          <w:lang w:eastAsia="ja-JP"/>
        </w:rPr>
      </w:pPr>
      <w:r>
        <w:rPr>
          <w:rFonts w:ascii="Arial" w:eastAsia="SimSun" w:hAnsi="Arial" w:cs="Arial"/>
          <w:sz w:val="20"/>
          <w:szCs w:val="20"/>
          <w:lang w:eastAsia="ja-JP"/>
        </w:rPr>
        <w:t>T</w:t>
      </w:r>
      <w:r w:rsidRPr="00F1110B">
        <w:rPr>
          <w:rFonts w:ascii="Arial" w:eastAsia="SimSun" w:hAnsi="Arial" w:cs="Arial"/>
          <w:sz w:val="20"/>
          <w:szCs w:val="20"/>
          <w:lang w:eastAsia="ja-JP"/>
        </w:rPr>
        <w:t xml:space="preserve">he </w:t>
      </w:r>
      <w:r>
        <w:rPr>
          <w:rFonts w:ascii="Arial" w:eastAsia="SimSun" w:hAnsi="Arial" w:cs="Arial"/>
          <w:sz w:val="20"/>
          <w:szCs w:val="20"/>
          <w:lang w:eastAsia="ja-JP"/>
        </w:rPr>
        <w:t xml:space="preserve">Sub-contractor </w:t>
      </w:r>
      <w:r w:rsidRPr="00F1110B">
        <w:rPr>
          <w:rFonts w:ascii="Arial" w:eastAsia="SimSun" w:hAnsi="Arial" w:cs="Arial"/>
          <w:sz w:val="20"/>
          <w:szCs w:val="20"/>
          <w:lang w:eastAsia="ja-JP"/>
        </w:rPr>
        <w:t xml:space="preserve">acknowledges that a failure to comply with the </w:t>
      </w:r>
      <w:r>
        <w:rPr>
          <w:rFonts w:ascii="Arial" w:eastAsia="SimSun" w:hAnsi="Arial" w:cs="Arial"/>
          <w:sz w:val="20"/>
          <w:szCs w:val="20"/>
          <w:lang w:eastAsia="ja-JP"/>
        </w:rPr>
        <w:t>S</w:t>
      </w:r>
      <w:r w:rsidRPr="00F1110B">
        <w:rPr>
          <w:rFonts w:ascii="Arial" w:eastAsia="SimSun" w:hAnsi="Arial" w:cs="Arial"/>
          <w:sz w:val="20"/>
          <w:szCs w:val="20"/>
          <w:lang w:eastAsia="ja-JP"/>
        </w:rPr>
        <w:t xml:space="preserve">ervice </w:t>
      </w:r>
      <w:r>
        <w:rPr>
          <w:rFonts w:ascii="Arial" w:eastAsia="SimSun" w:hAnsi="Arial" w:cs="Arial"/>
          <w:sz w:val="20"/>
          <w:szCs w:val="20"/>
          <w:lang w:eastAsia="ja-JP"/>
        </w:rPr>
        <w:t>L</w:t>
      </w:r>
      <w:r w:rsidRPr="00F1110B">
        <w:rPr>
          <w:rFonts w:ascii="Arial" w:eastAsia="SimSun" w:hAnsi="Arial" w:cs="Arial"/>
          <w:sz w:val="20"/>
          <w:szCs w:val="20"/>
          <w:lang w:eastAsia="ja-JP"/>
        </w:rPr>
        <w:t>evel is a breach of this Agreement</w:t>
      </w:r>
      <w:r>
        <w:rPr>
          <w:rFonts w:ascii="Arial" w:eastAsia="SimSun" w:hAnsi="Arial" w:cs="Arial"/>
          <w:sz w:val="20"/>
          <w:szCs w:val="20"/>
          <w:lang w:eastAsia="ja-JP"/>
        </w:rPr>
        <w:t xml:space="preserve"> for the purposes of clause 1</w:t>
      </w:r>
      <w:r w:rsidR="00B23491">
        <w:rPr>
          <w:rFonts w:ascii="Arial" w:eastAsia="SimSun" w:hAnsi="Arial" w:cs="Arial"/>
          <w:sz w:val="20"/>
          <w:szCs w:val="20"/>
          <w:lang w:eastAsia="ja-JP"/>
        </w:rPr>
        <w:t>7</w:t>
      </w:r>
      <w:r>
        <w:rPr>
          <w:rFonts w:ascii="Arial" w:eastAsia="SimSun" w:hAnsi="Arial" w:cs="Arial"/>
          <w:sz w:val="20"/>
          <w:szCs w:val="20"/>
          <w:lang w:eastAsia="ja-JP"/>
        </w:rPr>
        <w:t>.1 and may trigger the imposition of additional obligations on the Sub-contractor at the University</w:t>
      </w:r>
      <w:r w:rsidR="000E4459">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’s </w:t>
      </w:r>
      <w:r w:rsidR="00B32C7E">
        <w:rPr>
          <w:rFonts w:ascii="Arial" w:eastAsia="SimSun" w:hAnsi="Arial" w:cs="Arial"/>
          <w:sz w:val="20"/>
          <w:szCs w:val="20"/>
          <w:lang w:eastAsia="ja-JP"/>
        </w:rPr>
        <w:t xml:space="preserve">reasonable </w:t>
      </w:r>
      <w:r w:rsidR="00E963C8">
        <w:rPr>
          <w:rFonts w:ascii="Arial" w:eastAsia="SimSun" w:hAnsi="Arial" w:cs="Arial"/>
          <w:sz w:val="20"/>
          <w:szCs w:val="20"/>
          <w:lang w:eastAsia="ja-JP"/>
        </w:rPr>
        <w:t>discretion</w:t>
      </w:r>
      <w:r w:rsidR="00F46E0C">
        <w:rPr>
          <w:rFonts w:ascii="Arial" w:eastAsia="SimSun" w:hAnsi="Arial" w:cs="Arial"/>
          <w:sz w:val="20"/>
          <w:szCs w:val="20"/>
          <w:lang w:eastAsia="ja-JP"/>
        </w:rPr>
        <w:t xml:space="preserve"> </w:t>
      </w:r>
      <w:ins w:id="152" w:author="Author">
        <w:r w:rsidR="00F46E0C">
          <w:rPr>
            <w:rFonts w:ascii="Arial" w:eastAsia="SimSun" w:hAnsi="Arial" w:cs="Arial"/>
            <w:sz w:val="20"/>
            <w:szCs w:val="20"/>
            <w:lang w:eastAsia="ja-JP"/>
          </w:rPr>
          <w:t>in order for the Sub-contractor to comply with the relevant Service Level</w:t>
        </w:r>
      </w:ins>
      <w:r w:rsidR="00F46E0C">
        <w:rPr>
          <w:rFonts w:ascii="Arial" w:eastAsia="SimSun" w:hAnsi="Arial" w:cs="Arial"/>
          <w:sz w:val="20"/>
          <w:szCs w:val="20"/>
          <w:lang w:eastAsia="ja-JP"/>
        </w:rPr>
        <w:t>.</w:t>
      </w:r>
    </w:p>
    <w:p w:rsidR="00960D58" w:rsidRPr="008D58B1" w:rsidRDefault="00992D7F" w:rsidP="00D3704D">
      <w:pPr>
        <w:pStyle w:val="MELegal1"/>
        <w:numPr>
          <w:ilvl w:val="0"/>
          <w:numId w:val="0"/>
        </w:numPr>
        <w:spacing w:before="400"/>
        <w:jc w:val="both"/>
        <w:rPr>
          <w:rFonts w:ascii="Arial Bold" w:hAnsi="Arial Bold" w:cs="Arial"/>
          <w:b w:val="0"/>
          <w:spacing w:val="0"/>
          <w:w w:val="100"/>
          <w:sz w:val="26"/>
          <w:szCs w:val="26"/>
        </w:rPr>
      </w:pPr>
      <w:bookmarkStart w:id="153" w:name="_Toc316983926"/>
      <w:r w:rsidRPr="008D58B1">
        <w:rPr>
          <w:rFonts w:ascii="Arial Bold" w:hAnsi="Arial Bold" w:cs="Arial"/>
          <w:b w:val="0"/>
          <w:spacing w:val="0"/>
          <w:w w:val="100"/>
          <w:sz w:val="26"/>
          <w:szCs w:val="26"/>
        </w:rPr>
        <w:t xml:space="preserve">6. </w:t>
      </w:r>
      <w:r w:rsidRPr="008D58B1">
        <w:rPr>
          <w:rFonts w:ascii="Arial Bold" w:hAnsi="Arial Bold" w:cs="Arial"/>
          <w:b w:val="0"/>
          <w:spacing w:val="0"/>
          <w:w w:val="100"/>
          <w:sz w:val="26"/>
          <w:szCs w:val="26"/>
        </w:rPr>
        <w:tab/>
      </w:r>
      <w:r w:rsidR="00960D58" w:rsidRPr="008D58B1">
        <w:rPr>
          <w:rFonts w:ascii="Arial Bold" w:hAnsi="Arial Bold" w:cs="Arial"/>
          <w:b w:val="0"/>
          <w:spacing w:val="0"/>
          <w:w w:val="100"/>
          <w:sz w:val="26"/>
          <w:szCs w:val="26"/>
        </w:rPr>
        <w:t xml:space="preserve">PAYMENTS </w:t>
      </w:r>
      <w:r w:rsidR="00C92705" w:rsidRPr="008D58B1">
        <w:rPr>
          <w:rFonts w:ascii="Arial Bold" w:hAnsi="Arial Bold" w:cs="Arial"/>
          <w:b w:val="0"/>
          <w:spacing w:val="0"/>
          <w:w w:val="100"/>
          <w:sz w:val="26"/>
          <w:szCs w:val="26"/>
        </w:rPr>
        <w:t xml:space="preserve">FOR NeCTAR </w:t>
      </w:r>
      <w:r w:rsidR="000E4459">
        <w:rPr>
          <w:rFonts w:ascii="Arial Bold" w:hAnsi="Arial Bold" w:cs="Arial"/>
          <w:b w:val="0"/>
          <w:spacing w:val="0"/>
          <w:w w:val="100"/>
          <w:sz w:val="26"/>
          <w:szCs w:val="26"/>
        </w:rPr>
        <w:t>S</w:t>
      </w:r>
      <w:r w:rsidR="00A23354">
        <w:rPr>
          <w:rFonts w:ascii="Arial Bold" w:hAnsi="Arial Bold" w:cs="Arial"/>
          <w:b w:val="0"/>
          <w:spacing w:val="0"/>
          <w:w w:val="100"/>
          <w:sz w:val="26"/>
          <w:szCs w:val="26"/>
        </w:rPr>
        <w:t>UB</w:t>
      </w:r>
      <w:r w:rsidR="000E4459">
        <w:rPr>
          <w:rFonts w:ascii="Arial Bold" w:hAnsi="Arial Bold" w:cs="Arial"/>
          <w:b w:val="0"/>
          <w:spacing w:val="0"/>
          <w:w w:val="100"/>
          <w:sz w:val="26"/>
          <w:szCs w:val="26"/>
        </w:rPr>
        <w:t>-</w:t>
      </w:r>
      <w:r w:rsidR="00C92705" w:rsidRPr="008D58B1">
        <w:rPr>
          <w:rFonts w:ascii="Arial Bold" w:hAnsi="Arial Bold" w:cs="Arial"/>
          <w:b w:val="0"/>
          <w:spacing w:val="0"/>
          <w:w w:val="100"/>
          <w:sz w:val="26"/>
          <w:szCs w:val="26"/>
        </w:rPr>
        <w:t>PROJECT</w:t>
      </w:r>
      <w:bookmarkEnd w:id="153"/>
    </w:p>
    <w:p w:rsidR="00960D58" w:rsidRPr="008D58B1" w:rsidRDefault="00992D7F" w:rsidP="00960D58">
      <w:pPr>
        <w:pStyle w:val="MELegal2"/>
        <w:numPr>
          <w:ilvl w:val="0"/>
          <w:numId w:val="0"/>
        </w:numPr>
        <w:jc w:val="both"/>
        <w:rPr>
          <w:rFonts w:eastAsia="SimSun" w:cs="Arial"/>
          <w:w w:val="100"/>
          <w:sz w:val="22"/>
          <w:szCs w:val="22"/>
          <w:lang w:eastAsia="ja-JP"/>
        </w:rPr>
      </w:pPr>
      <w:r w:rsidRPr="008D58B1">
        <w:rPr>
          <w:rFonts w:eastAsia="SimSun" w:cs="Arial"/>
          <w:w w:val="100"/>
          <w:sz w:val="22"/>
          <w:szCs w:val="22"/>
          <w:lang w:eastAsia="ja-JP"/>
        </w:rPr>
        <w:t>6</w:t>
      </w:r>
      <w:r w:rsidR="00960D58" w:rsidRPr="008D58B1">
        <w:rPr>
          <w:rFonts w:eastAsia="SimSun" w:cs="Arial"/>
          <w:w w:val="100"/>
          <w:sz w:val="22"/>
          <w:szCs w:val="22"/>
          <w:lang w:eastAsia="ja-JP"/>
        </w:rPr>
        <w:t>.1</w:t>
      </w:r>
      <w:r w:rsidR="00960D58" w:rsidRPr="008D58B1">
        <w:rPr>
          <w:rFonts w:eastAsia="SimSun" w:cs="Arial"/>
          <w:w w:val="100"/>
          <w:sz w:val="22"/>
          <w:szCs w:val="22"/>
          <w:lang w:eastAsia="ja-JP"/>
        </w:rPr>
        <w:tab/>
        <w:t>Payments</w:t>
      </w:r>
    </w:p>
    <w:p w:rsidR="00960D58" w:rsidRDefault="00F143C6" w:rsidP="00F143C6">
      <w:pPr>
        <w:pStyle w:val="MELegal3"/>
        <w:numPr>
          <w:ilvl w:val="0"/>
          <w:numId w:val="0"/>
        </w:numPr>
        <w:ind w:left="1360" w:hanging="680"/>
        <w:jc w:val="both"/>
        <w:rPr>
          <w:rFonts w:ascii="Arial" w:hAnsi="Arial" w:cs="Arial"/>
          <w:b/>
          <w:sz w:val="20"/>
          <w:szCs w:val="20"/>
        </w:rPr>
      </w:pPr>
      <w:r>
        <w:rPr>
          <w:rFonts w:ascii="Arial" w:hAnsi="Arial" w:cs="Arial"/>
          <w:sz w:val="20"/>
          <w:szCs w:val="20"/>
        </w:rPr>
        <w:t xml:space="preserve">(i) </w:t>
      </w:r>
      <w:r>
        <w:rPr>
          <w:rFonts w:ascii="Arial" w:hAnsi="Arial" w:cs="Arial"/>
          <w:sz w:val="20"/>
          <w:szCs w:val="20"/>
        </w:rPr>
        <w:tab/>
        <w:t>T</w:t>
      </w:r>
      <w:r w:rsidR="00960D58" w:rsidRPr="00360E2D">
        <w:rPr>
          <w:rFonts w:ascii="Arial" w:hAnsi="Arial" w:cs="Arial"/>
          <w:sz w:val="20"/>
          <w:szCs w:val="20"/>
        </w:rPr>
        <w:t xml:space="preserve">he University </w:t>
      </w:r>
      <w:r w:rsidR="00FD00AD">
        <w:rPr>
          <w:rFonts w:ascii="Arial" w:hAnsi="Arial" w:cs="Arial"/>
          <w:sz w:val="20"/>
          <w:szCs w:val="20"/>
        </w:rPr>
        <w:t xml:space="preserve">of Melbourne </w:t>
      </w:r>
      <w:r w:rsidR="00960D58" w:rsidRPr="00360E2D">
        <w:rPr>
          <w:rFonts w:ascii="Arial" w:hAnsi="Arial" w:cs="Arial"/>
          <w:sz w:val="20"/>
          <w:szCs w:val="20"/>
        </w:rPr>
        <w:t xml:space="preserve">will pay the </w:t>
      </w:r>
      <w:r w:rsidR="00960D58">
        <w:rPr>
          <w:rFonts w:ascii="Arial" w:hAnsi="Arial" w:cs="Arial"/>
          <w:sz w:val="20"/>
          <w:szCs w:val="20"/>
        </w:rPr>
        <w:t xml:space="preserve">Sub-contractor </w:t>
      </w:r>
      <w:r w:rsidR="00960D58" w:rsidRPr="00360E2D">
        <w:rPr>
          <w:rFonts w:ascii="Arial" w:hAnsi="Arial" w:cs="Arial"/>
          <w:sz w:val="20"/>
          <w:szCs w:val="20"/>
        </w:rPr>
        <w:t xml:space="preserve">the </w:t>
      </w:r>
      <w:r w:rsidR="00960D58">
        <w:rPr>
          <w:rFonts w:ascii="Arial" w:hAnsi="Arial" w:cs="Arial"/>
          <w:sz w:val="20"/>
          <w:szCs w:val="20"/>
        </w:rPr>
        <w:t xml:space="preserve">Milestone Payments in accordance </w:t>
      </w:r>
      <w:r w:rsidR="00F65326">
        <w:rPr>
          <w:rFonts w:ascii="Arial" w:hAnsi="Arial" w:cs="Arial"/>
          <w:sz w:val="20"/>
          <w:szCs w:val="20"/>
        </w:rPr>
        <w:t xml:space="preserve">with </w:t>
      </w:r>
      <w:r w:rsidR="00F65326" w:rsidRPr="00EE3963">
        <w:rPr>
          <w:rFonts w:ascii="Arial" w:hAnsi="Arial" w:cs="Arial"/>
          <w:sz w:val="20"/>
          <w:szCs w:val="20"/>
        </w:rPr>
        <w:t xml:space="preserve">Schedule </w:t>
      </w:r>
      <w:r w:rsidR="00C3162C" w:rsidRPr="00EE3963">
        <w:rPr>
          <w:rFonts w:ascii="Arial" w:hAnsi="Arial" w:cs="Arial"/>
          <w:sz w:val="20"/>
          <w:szCs w:val="20"/>
        </w:rPr>
        <w:t>3</w:t>
      </w:r>
      <w:r w:rsidR="00960D58" w:rsidRPr="00EE3963">
        <w:rPr>
          <w:rFonts w:ascii="Arial" w:hAnsi="Arial" w:cs="Arial"/>
          <w:sz w:val="20"/>
          <w:szCs w:val="20"/>
        </w:rPr>
        <w:t>.</w:t>
      </w:r>
    </w:p>
    <w:p w:rsidR="00F143C6" w:rsidRDefault="00F143C6" w:rsidP="00F143C6">
      <w:pPr>
        <w:pStyle w:val="MELegal3"/>
        <w:numPr>
          <w:ilvl w:val="0"/>
          <w:numId w:val="0"/>
        </w:numPr>
        <w:ind w:left="1360" w:hanging="680"/>
        <w:jc w:val="both"/>
        <w:rPr>
          <w:rFonts w:ascii="Arial" w:hAnsi="Arial" w:cs="Arial"/>
          <w:sz w:val="20"/>
          <w:szCs w:val="20"/>
        </w:rPr>
      </w:pPr>
      <w:r w:rsidRPr="00F143C6">
        <w:rPr>
          <w:rFonts w:ascii="Arial" w:hAnsi="Arial" w:cs="Arial"/>
          <w:sz w:val="20"/>
          <w:szCs w:val="20"/>
        </w:rPr>
        <w:t xml:space="preserve">(ii) </w:t>
      </w:r>
      <w:r w:rsidRPr="00F143C6">
        <w:rPr>
          <w:rFonts w:ascii="Arial" w:hAnsi="Arial" w:cs="Arial"/>
          <w:sz w:val="20"/>
          <w:szCs w:val="20"/>
        </w:rPr>
        <w:tab/>
        <w:t xml:space="preserve">Notwithstanding clause 6.1(i), </w:t>
      </w:r>
      <w:ins w:id="154" w:author="Author">
        <w:r w:rsidR="00863833">
          <w:rPr>
            <w:rFonts w:ascii="Arial" w:hAnsi="Arial" w:cs="Arial"/>
            <w:sz w:val="20"/>
            <w:szCs w:val="20"/>
          </w:rPr>
          <w:t>and subject to clause 4.3(c)</w:t>
        </w:r>
      </w:ins>
      <w:r w:rsidR="00863833" w:rsidRPr="00F143C6">
        <w:rPr>
          <w:rFonts w:ascii="Arial" w:hAnsi="Arial" w:cs="Arial"/>
          <w:sz w:val="20"/>
          <w:szCs w:val="20"/>
        </w:rPr>
        <w:t xml:space="preserve">, </w:t>
      </w:r>
      <w:r w:rsidRPr="00F143C6">
        <w:rPr>
          <w:rFonts w:ascii="Arial" w:hAnsi="Arial" w:cs="Arial"/>
          <w:sz w:val="20"/>
          <w:szCs w:val="20"/>
        </w:rPr>
        <w:t>the University</w:t>
      </w:r>
      <w:r w:rsidR="000E4459">
        <w:rPr>
          <w:rFonts w:ascii="Arial" w:hAnsi="Arial" w:cs="Arial"/>
          <w:sz w:val="20"/>
          <w:szCs w:val="20"/>
        </w:rPr>
        <w:t xml:space="preserve"> of Melbourne</w:t>
      </w:r>
      <w:r w:rsidRPr="00F143C6">
        <w:rPr>
          <w:rFonts w:ascii="Arial" w:hAnsi="Arial" w:cs="Arial"/>
          <w:sz w:val="20"/>
          <w:szCs w:val="20"/>
        </w:rPr>
        <w:t xml:space="preserve"> has the right to withhold the final 10% </w:t>
      </w:r>
      <w:r>
        <w:rPr>
          <w:rFonts w:ascii="Arial" w:hAnsi="Arial" w:cs="Arial"/>
          <w:sz w:val="20"/>
          <w:szCs w:val="20"/>
        </w:rPr>
        <w:t xml:space="preserve">of the </w:t>
      </w:r>
      <w:r w:rsidRPr="00F143C6">
        <w:rPr>
          <w:rFonts w:ascii="Arial" w:hAnsi="Arial" w:cs="Arial"/>
          <w:sz w:val="20"/>
          <w:szCs w:val="20"/>
        </w:rPr>
        <w:t xml:space="preserve">Milestone Payment if </w:t>
      </w:r>
      <w:r>
        <w:rPr>
          <w:rFonts w:ascii="Arial" w:hAnsi="Arial" w:cs="Arial"/>
          <w:sz w:val="20"/>
          <w:szCs w:val="20"/>
        </w:rPr>
        <w:t xml:space="preserve">in its </w:t>
      </w:r>
      <w:r w:rsidRPr="00F143C6">
        <w:rPr>
          <w:rFonts w:ascii="Arial" w:hAnsi="Arial" w:cs="Arial"/>
          <w:sz w:val="20"/>
          <w:szCs w:val="20"/>
        </w:rPr>
        <w:t>reasonable opinion the Assets do not meet the Specifications.</w:t>
      </w:r>
    </w:p>
    <w:p w:rsidR="001A652D" w:rsidRPr="00F143C6" w:rsidRDefault="001A652D" w:rsidP="00F143C6">
      <w:pPr>
        <w:pStyle w:val="MELegal3"/>
        <w:numPr>
          <w:ilvl w:val="0"/>
          <w:numId w:val="0"/>
        </w:numPr>
        <w:ind w:left="1360" w:hanging="680"/>
        <w:jc w:val="both"/>
        <w:rPr>
          <w:rFonts w:ascii="Arial" w:hAnsi="Arial" w:cs="Arial"/>
          <w:sz w:val="20"/>
          <w:szCs w:val="20"/>
        </w:rPr>
      </w:pPr>
      <w:r>
        <w:rPr>
          <w:rFonts w:ascii="Arial" w:hAnsi="Arial" w:cs="Arial"/>
          <w:sz w:val="20"/>
          <w:szCs w:val="20"/>
        </w:rPr>
        <w:t>(iii)</w:t>
      </w:r>
      <w:r>
        <w:rPr>
          <w:rFonts w:ascii="Arial" w:hAnsi="Arial" w:cs="Arial"/>
          <w:sz w:val="20"/>
          <w:szCs w:val="20"/>
        </w:rPr>
        <w:tab/>
        <w:t xml:space="preserve">Neither the University of Melbourne nor the Commonwealth are responsible for the provision of additional money to meet any expenditure in excess of the </w:t>
      </w:r>
      <w:r w:rsidR="005A1B05">
        <w:rPr>
          <w:rFonts w:ascii="Arial" w:hAnsi="Arial" w:cs="Arial"/>
          <w:sz w:val="20"/>
          <w:szCs w:val="20"/>
        </w:rPr>
        <w:t>Milestone Payments</w:t>
      </w:r>
      <w:r>
        <w:rPr>
          <w:rFonts w:ascii="Arial" w:hAnsi="Arial" w:cs="Arial"/>
          <w:sz w:val="20"/>
          <w:szCs w:val="20"/>
        </w:rPr>
        <w:t>.</w:t>
      </w:r>
    </w:p>
    <w:p w:rsidR="00960D58" w:rsidRPr="008D58B1" w:rsidRDefault="00992D7F" w:rsidP="00960D58">
      <w:pPr>
        <w:pStyle w:val="MELegal3"/>
        <w:numPr>
          <w:ilvl w:val="0"/>
          <w:numId w:val="0"/>
        </w:numPr>
        <w:ind w:left="709" w:hanging="709"/>
        <w:jc w:val="both"/>
        <w:rPr>
          <w:rFonts w:ascii="Arial" w:hAnsi="Arial" w:cs="Arial"/>
          <w:b/>
        </w:rPr>
      </w:pPr>
      <w:r w:rsidRPr="008D58B1">
        <w:rPr>
          <w:rFonts w:ascii="Arial" w:hAnsi="Arial" w:cs="Arial"/>
          <w:b/>
        </w:rPr>
        <w:t>6</w:t>
      </w:r>
      <w:r w:rsidR="00960D58" w:rsidRPr="008D58B1">
        <w:rPr>
          <w:rFonts w:ascii="Arial" w:hAnsi="Arial" w:cs="Arial"/>
          <w:b/>
        </w:rPr>
        <w:t>.2</w:t>
      </w:r>
      <w:r w:rsidR="00960D58" w:rsidRPr="008D58B1">
        <w:rPr>
          <w:rFonts w:ascii="Arial" w:hAnsi="Arial" w:cs="Arial"/>
          <w:b/>
        </w:rPr>
        <w:tab/>
        <w:t xml:space="preserve">Milestone Payments </w:t>
      </w:r>
      <w:r w:rsidR="00C52BD5">
        <w:rPr>
          <w:rFonts w:ascii="Arial" w:hAnsi="Arial" w:cs="Arial"/>
          <w:b/>
        </w:rPr>
        <w:t>and High Performance</w:t>
      </w:r>
    </w:p>
    <w:p w:rsidR="00960D58" w:rsidRPr="00D30218" w:rsidRDefault="00960D58" w:rsidP="00960D58">
      <w:pPr>
        <w:pStyle w:val="MELegal3"/>
        <w:numPr>
          <w:ilvl w:val="0"/>
          <w:numId w:val="0"/>
        </w:numPr>
        <w:ind w:left="709" w:hanging="709"/>
        <w:jc w:val="both"/>
        <w:rPr>
          <w:rFonts w:ascii="Arial" w:hAnsi="Arial" w:cs="Arial"/>
          <w:sz w:val="20"/>
          <w:szCs w:val="20"/>
        </w:rPr>
      </w:pPr>
      <w:r w:rsidRPr="00D30218">
        <w:rPr>
          <w:rFonts w:ascii="Arial" w:hAnsi="Arial" w:cs="Arial"/>
          <w:sz w:val="20"/>
          <w:szCs w:val="20"/>
        </w:rPr>
        <w:lastRenderedPageBreak/>
        <w:tab/>
        <w:t>(a)</w:t>
      </w:r>
      <w:r w:rsidRPr="00D30218">
        <w:rPr>
          <w:rFonts w:ascii="Arial" w:hAnsi="Arial" w:cs="Arial"/>
          <w:sz w:val="20"/>
          <w:szCs w:val="20"/>
        </w:rPr>
        <w:tab/>
        <w:t xml:space="preserve">Each Milestone Payment will be paid by the University </w:t>
      </w:r>
      <w:r w:rsidR="000E4459">
        <w:rPr>
          <w:rFonts w:ascii="Arial" w:hAnsi="Arial" w:cs="Arial"/>
          <w:sz w:val="20"/>
          <w:szCs w:val="20"/>
        </w:rPr>
        <w:t xml:space="preserve">of Melbourne </w:t>
      </w:r>
      <w:r w:rsidR="0000427C">
        <w:rPr>
          <w:rFonts w:ascii="Arial" w:hAnsi="Arial" w:cs="Arial"/>
          <w:sz w:val="20"/>
          <w:szCs w:val="20"/>
        </w:rPr>
        <w:t>upon:</w:t>
      </w:r>
    </w:p>
    <w:p w:rsidR="00960D58" w:rsidRPr="00044A6F" w:rsidRDefault="00960D58" w:rsidP="00960D58">
      <w:pPr>
        <w:pStyle w:val="MELegal3"/>
        <w:numPr>
          <w:ilvl w:val="0"/>
          <w:numId w:val="0"/>
        </w:numPr>
        <w:ind w:left="2040" w:hanging="675"/>
        <w:jc w:val="both"/>
        <w:rPr>
          <w:rFonts w:ascii="Arial" w:hAnsi="Arial" w:cs="Arial"/>
          <w:sz w:val="20"/>
          <w:szCs w:val="20"/>
        </w:rPr>
      </w:pPr>
      <w:r w:rsidRPr="00044A6F">
        <w:rPr>
          <w:rFonts w:ascii="Arial" w:hAnsi="Arial" w:cs="Arial"/>
          <w:sz w:val="20"/>
          <w:szCs w:val="20"/>
        </w:rPr>
        <w:t xml:space="preserve">(i)  </w:t>
      </w:r>
      <w:r>
        <w:rPr>
          <w:rFonts w:ascii="Arial" w:hAnsi="Arial" w:cs="Arial"/>
          <w:sz w:val="20"/>
          <w:szCs w:val="20"/>
        </w:rPr>
        <w:tab/>
      </w:r>
      <w:r w:rsidRPr="00044A6F">
        <w:rPr>
          <w:rFonts w:ascii="Arial" w:hAnsi="Arial" w:cs="Arial"/>
          <w:sz w:val="20"/>
          <w:szCs w:val="20"/>
        </w:rPr>
        <w:t xml:space="preserve">the University </w:t>
      </w:r>
      <w:r w:rsidR="000E4459">
        <w:rPr>
          <w:rFonts w:ascii="Arial" w:hAnsi="Arial" w:cs="Arial"/>
          <w:sz w:val="20"/>
          <w:szCs w:val="20"/>
        </w:rPr>
        <w:t xml:space="preserve">of Melbourne </w:t>
      </w:r>
      <w:r w:rsidRPr="00044A6F">
        <w:rPr>
          <w:rFonts w:ascii="Arial" w:hAnsi="Arial" w:cs="Arial"/>
          <w:sz w:val="20"/>
          <w:szCs w:val="20"/>
        </w:rPr>
        <w:t>receiving the funding allocated to that Milestone Payment from the Commonwealth;</w:t>
      </w:r>
    </w:p>
    <w:p w:rsidR="00960D58" w:rsidRDefault="00960D58" w:rsidP="00960D58">
      <w:pPr>
        <w:pStyle w:val="MELegal3"/>
        <w:numPr>
          <w:ilvl w:val="0"/>
          <w:numId w:val="0"/>
        </w:numPr>
        <w:ind w:left="1365"/>
        <w:jc w:val="both"/>
        <w:rPr>
          <w:rFonts w:ascii="Arial" w:hAnsi="Arial" w:cs="Arial"/>
          <w:sz w:val="20"/>
          <w:szCs w:val="20"/>
        </w:rPr>
      </w:pPr>
      <w:r>
        <w:rPr>
          <w:rFonts w:ascii="Arial" w:hAnsi="Arial" w:cs="Arial"/>
          <w:sz w:val="20"/>
          <w:szCs w:val="20"/>
        </w:rPr>
        <w:t xml:space="preserve">(ii) </w:t>
      </w:r>
      <w:r>
        <w:rPr>
          <w:rFonts w:ascii="Arial" w:hAnsi="Arial" w:cs="Arial"/>
          <w:sz w:val="20"/>
          <w:szCs w:val="20"/>
        </w:rPr>
        <w:tab/>
        <w:t xml:space="preserve">the Sub-contractor meeting its obligations under clause </w:t>
      </w:r>
      <w:r w:rsidR="00C3162C">
        <w:rPr>
          <w:rFonts w:ascii="Arial" w:hAnsi="Arial" w:cs="Arial"/>
          <w:sz w:val="20"/>
          <w:szCs w:val="20"/>
        </w:rPr>
        <w:t>7</w:t>
      </w:r>
      <w:r w:rsidR="0000427C">
        <w:rPr>
          <w:rFonts w:ascii="Arial" w:hAnsi="Arial" w:cs="Arial"/>
          <w:sz w:val="20"/>
          <w:szCs w:val="20"/>
        </w:rPr>
        <w:t>; and</w:t>
      </w:r>
    </w:p>
    <w:p w:rsidR="00960D58" w:rsidRDefault="00960D58" w:rsidP="00960D58">
      <w:pPr>
        <w:pStyle w:val="MELegal3"/>
        <w:numPr>
          <w:ilvl w:val="0"/>
          <w:numId w:val="0"/>
        </w:numPr>
        <w:ind w:left="2040" w:hanging="675"/>
        <w:jc w:val="both"/>
        <w:rPr>
          <w:rFonts w:ascii="Arial" w:hAnsi="Arial" w:cs="Arial"/>
          <w:sz w:val="20"/>
          <w:szCs w:val="20"/>
        </w:rPr>
      </w:pPr>
      <w:r>
        <w:rPr>
          <w:rFonts w:ascii="Arial" w:hAnsi="Arial" w:cs="Arial"/>
          <w:sz w:val="20"/>
          <w:szCs w:val="20"/>
        </w:rPr>
        <w:t xml:space="preserve">(iii) </w:t>
      </w:r>
      <w:r>
        <w:rPr>
          <w:rFonts w:ascii="Arial" w:hAnsi="Arial" w:cs="Arial"/>
          <w:sz w:val="20"/>
          <w:szCs w:val="20"/>
        </w:rPr>
        <w:tab/>
        <w:t xml:space="preserve">the Sub-contractor achieving the relevant milestone applicable to that Milestone Payment in accordance with the Timetable (or such other date as may be agreed by the University </w:t>
      </w:r>
      <w:r w:rsidR="000E4459">
        <w:rPr>
          <w:rFonts w:ascii="Arial" w:hAnsi="Arial" w:cs="Arial"/>
          <w:sz w:val="20"/>
          <w:szCs w:val="20"/>
        </w:rPr>
        <w:t xml:space="preserve">of Melbourne </w:t>
      </w:r>
      <w:r w:rsidR="0000427C">
        <w:rPr>
          <w:rFonts w:ascii="Arial" w:hAnsi="Arial" w:cs="Arial"/>
          <w:sz w:val="20"/>
          <w:szCs w:val="20"/>
        </w:rPr>
        <w:t>in writing).</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(b)</w:t>
      </w:r>
      <w:r>
        <w:rPr>
          <w:rFonts w:ascii="Arial" w:hAnsi="Arial" w:cs="Arial"/>
          <w:sz w:val="20"/>
          <w:szCs w:val="20"/>
        </w:rPr>
        <w:tab/>
        <w:t xml:space="preserve">Each </w:t>
      </w:r>
      <w:del w:id="155" w:author="Author">
        <w:r w:rsidDel="00AF6EC8">
          <w:rPr>
            <w:rFonts w:ascii="Arial" w:hAnsi="Arial" w:cs="Arial"/>
            <w:sz w:val="20"/>
            <w:szCs w:val="20"/>
          </w:rPr>
          <w:delText xml:space="preserve">milestone </w:delText>
        </w:r>
      </w:del>
      <w:ins w:id="156" w:author="Author">
        <w:r w:rsidR="00AF6EC8">
          <w:rPr>
            <w:rFonts w:ascii="Arial" w:hAnsi="Arial" w:cs="Arial"/>
            <w:sz w:val="20"/>
            <w:szCs w:val="20"/>
          </w:rPr>
          <w:t xml:space="preserve">Milestone </w:t>
        </w:r>
      </w:ins>
      <w:r>
        <w:rPr>
          <w:rFonts w:ascii="Arial" w:hAnsi="Arial" w:cs="Arial"/>
          <w:sz w:val="20"/>
          <w:szCs w:val="20"/>
        </w:rPr>
        <w:t xml:space="preserve">will only be taken to have been achieved by the Sub-contractor if the relevant </w:t>
      </w:r>
      <w:r w:rsidR="00F65326">
        <w:rPr>
          <w:rFonts w:ascii="Arial" w:hAnsi="Arial" w:cs="Arial"/>
          <w:sz w:val="20"/>
          <w:szCs w:val="20"/>
        </w:rPr>
        <w:t xml:space="preserve">Asset </w:t>
      </w:r>
      <w:r>
        <w:rPr>
          <w:rFonts w:ascii="Arial" w:hAnsi="Arial" w:cs="Arial"/>
          <w:sz w:val="20"/>
          <w:szCs w:val="20"/>
        </w:rPr>
        <w:t xml:space="preserve">is accepted by the University </w:t>
      </w:r>
      <w:r w:rsidR="000E4459">
        <w:rPr>
          <w:rFonts w:ascii="Arial" w:hAnsi="Arial" w:cs="Arial"/>
          <w:sz w:val="20"/>
          <w:szCs w:val="20"/>
        </w:rPr>
        <w:t xml:space="preserve">of Melbourne </w:t>
      </w:r>
      <w:r>
        <w:rPr>
          <w:rFonts w:ascii="Arial" w:hAnsi="Arial" w:cs="Arial"/>
          <w:sz w:val="20"/>
          <w:szCs w:val="20"/>
        </w:rPr>
        <w:t xml:space="preserve">in accordance with clause </w:t>
      </w:r>
      <w:r w:rsidR="00C3162C">
        <w:rPr>
          <w:rFonts w:ascii="Arial" w:hAnsi="Arial" w:cs="Arial"/>
          <w:sz w:val="20"/>
          <w:szCs w:val="20"/>
        </w:rPr>
        <w:t>4.3</w:t>
      </w:r>
      <w:r>
        <w:rPr>
          <w:rFonts w:ascii="Arial" w:hAnsi="Arial" w:cs="Arial"/>
          <w:sz w:val="20"/>
          <w:szCs w:val="20"/>
        </w:rPr>
        <w:t>, unless ag</w:t>
      </w:r>
      <w:r w:rsidR="007A1414">
        <w:rPr>
          <w:rFonts w:ascii="Arial" w:hAnsi="Arial" w:cs="Arial"/>
          <w:sz w:val="20"/>
          <w:szCs w:val="20"/>
        </w:rPr>
        <w:t>reed in writing by the Parties.</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(c)</w:t>
      </w:r>
      <w:r>
        <w:rPr>
          <w:rFonts w:ascii="Arial" w:hAnsi="Arial" w:cs="Arial"/>
          <w:sz w:val="20"/>
          <w:szCs w:val="20"/>
        </w:rPr>
        <w:tab/>
        <w:t>The Sub-contractor must ensure that the Milestone Payments are held in an account in the Sub-contractor’s name and is under the Sub-contractor’s sole control. The Sub-contractor must identify the receipt and expenditure of the Milestone Payments separately within the Sub-contractor’s accounting records so that at all times the Miles</w:t>
      </w:r>
      <w:r w:rsidR="007A1414">
        <w:rPr>
          <w:rFonts w:ascii="Arial" w:hAnsi="Arial" w:cs="Arial"/>
          <w:sz w:val="20"/>
          <w:szCs w:val="20"/>
        </w:rPr>
        <w:t>tone Payments are identifiable.</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 xml:space="preserve">(d) </w:t>
      </w:r>
      <w:r>
        <w:rPr>
          <w:rFonts w:ascii="Arial" w:hAnsi="Arial" w:cs="Arial"/>
          <w:sz w:val="20"/>
          <w:szCs w:val="20"/>
        </w:rPr>
        <w:tab/>
      </w:r>
      <w:r w:rsidR="00CC4257">
        <w:rPr>
          <w:rFonts w:ascii="Arial" w:hAnsi="Arial" w:cs="Arial"/>
          <w:sz w:val="20"/>
          <w:szCs w:val="20"/>
        </w:rPr>
        <w:t>I</w:t>
      </w:r>
      <w:r>
        <w:rPr>
          <w:rFonts w:ascii="Arial" w:hAnsi="Arial" w:cs="Arial"/>
          <w:sz w:val="20"/>
          <w:szCs w:val="20"/>
        </w:rPr>
        <w:t>n relation</w:t>
      </w:r>
      <w:r w:rsidR="0000427C">
        <w:rPr>
          <w:rFonts w:ascii="Arial" w:hAnsi="Arial" w:cs="Arial"/>
          <w:sz w:val="20"/>
          <w:szCs w:val="20"/>
        </w:rPr>
        <w:t xml:space="preserve"> to the Milestone Payments, if:</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 xml:space="preserve">(i) </w:t>
      </w:r>
      <w:r>
        <w:rPr>
          <w:rFonts w:ascii="Arial" w:hAnsi="Arial" w:cs="Arial"/>
          <w:sz w:val="20"/>
          <w:szCs w:val="20"/>
        </w:rPr>
        <w:tab/>
        <w:t xml:space="preserve">the Commonwealth revokes the funding </w:t>
      </w:r>
      <w:ins w:id="157" w:author="Author">
        <w:r w:rsidR="00B91B38">
          <w:rPr>
            <w:rFonts w:ascii="Arial" w:hAnsi="Arial" w:cs="Arial"/>
            <w:sz w:val="20"/>
            <w:szCs w:val="20"/>
          </w:rPr>
          <w:t xml:space="preserve">that has not been expended </w:t>
        </w:r>
      </w:ins>
      <w:r>
        <w:rPr>
          <w:rFonts w:ascii="Arial" w:hAnsi="Arial" w:cs="Arial"/>
          <w:sz w:val="20"/>
          <w:szCs w:val="20"/>
        </w:rPr>
        <w:t>or any portion of it or requires any refund of any of the Milestone Payments already paid to the Sub-contractor fo</w:t>
      </w:r>
      <w:r w:rsidR="0000427C">
        <w:rPr>
          <w:rFonts w:ascii="Arial" w:hAnsi="Arial" w:cs="Arial"/>
          <w:sz w:val="20"/>
          <w:szCs w:val="20"/>
        </w:rPr>
        <w:t>r any reason;</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 xml:space="preserve">(ii) </w:t>
      </w:r>
      <w:r>
        <w:rPr>
          <w:rFonts w:ascii="Arial" w:hAnsi="Arial" w:cs="Arial"/>
          <w:sz w:val="20"/>
          <w:szCs w:val="20"/>
        </w:rPr>
        <w:tab/>
        <w:t>any overpayment is made to the Sub-contractor by the University</w:t>
      </w:r>
      <w:r w:rsidR="000E4459">
        <w:rPr>
          <w:rFonts w:ascii="Arial" w:hAnsi="Arial" w:cs="Arial"/>
          <w:sz w:val="20"/>
          <w:szCs w:val="20"/>
        </w:rPr>
        <w:t xml:space="preserve"> of Melbourne</w:t>
      </w:r>
      <w:r w:rsidR="0000427C">
        <w:rPr>
          <w:rFonts w:ascii="Arial" w:hAnsi="Arial" w:cs="Arial"/>
          <w:sz w:val="20"/>
          <w:szCs w:val="20"/>
        </w:rPr>
        <w:t>; or</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(iii)</w:t>
      </w:r>
      <w:r>
        <w:rPr>
          <w:rFonts w:ascii="Arial" w:hAnsi="Arial" w:cs="Arial"/>
          <w:sz w:val="20"/>
          <w:szCs w:val="20"/>
        </w:rPr>
        <w:tab/>
        <w:t xml:space="preserve">subject to any </w:t>
      </w:r>
      <w:r w:rsidR="00D2207E">
        <w:rPr>
          <w:rFonts w:ascii="Arial" w:hAnsi="Arial" w:cs="Arial"/>
          <w:sz w:val="20"/>
          <w:szCs w:val="20"/>
        </w:rPr>
        <w:t>Request for Change</w:t>
      </w:r>
      <w:r>
        <w:rPr>
          <w:rFonts w:ascii="Arial" w:hAnsi="Arial" w:cs="Arial"/>
          <w:sz w:val="20"/>
          <w:szCs w:val="20"/>
        </w:rPr>
        <w:t>, the Sub-contractor does not expend or commit</w:t>
      </w:r>
      <w:r w:rsidR="0000427C">
        <w:rPr>
          <w:rFonts w:ascii="Arial" w:hAnsi="Arial" w:cs="Arial"/>
          <w:sz w:val="20"/>
          <w:szCs w:val="20"/>
        </w:rPr>
        <w:t xml:space="preserve"> all of the Milestone Payments,</w:t>
      </w:r>
    </w:p>
    <w:p w:rsidR="00960D58" w:rsidRDefault="00960D58" w:rsidP="00960D58">
      <w:pPr>
        <w:pStyle w:val="MELegal3"/>
        <w:numPr>
          <w:ilvl w:val="0"/>
          <w:numId w:val="0"/>
        </w:numPr>
        <w:ind w:left="1418" w:hanging="47"/>
        <w:jc w:val="both"/>
        <w:rPr>
          <w:rFonts w:ascii="Arial" w:hAnsi="Arial" w:cs="Arial"/>
          <w:sz w:val="20"/>
          <w:szCs w:val="20"/>
        </w:rPr>
      </w:pPr>
      <w:r>
        <w:rPr>
          <w:rFonts w:ascii="Arial" w:hAnsi="Arial" w:cs="Arial"/>
          <w:sz w:val="20"/>
          <w:szCs w:val="20"/>
        </w:rPr>
        <w:t xml:space="preserve">then on </w:t>
      </w:r>
      <w:r w:rsidR="00F65326">
        <w:rPr>
          <w:rFonts w:ascii="Arial" w:hAnsi="Arial" w:cs="Arial"/>
          <w:sz w:val="20"/>
          <w:szCs w:val="20"/>
        </w:rPr>
        <w:t xml:space="preserve">a </w:t>
      </w:r>
      <w:r>
        <w:rPr>
          <w:rFonts w:ascii="Arial" w:hAnsi="Arial" w:cs="Arial"/>
          <w:sz w:val="20"/>
          <w:szCs w:val="20"/>
        </w:rPr>
        <w:t>written request from the University</w:t>
      </w:r>
      <w:r w:rsidR="00CC4257">
        <w:rPr>
          <w:rFonts w:ascii="Arial" w:hAnsi="Arial" w:cs="Arial"/>
          <w:sz w:val="20"/>
          <w:szCs w:val="20"/>
        </w:rPr>
        <w:t xml:space="preserve"> of Melbourne</w:t>
      </w:r>
      <w:r>
        <w:rPr>
          <w:rFonts w:ascii="Arial" w:hAnsi="Arial" w:cs="Arial"/>
          <w:sz w:val="20"/>
          <w:szCs w:val="20"/>
        </w:rPr>
        <w:t>, the Sub-contractor must refund such amounts to the University</w:t>
      </w:r>
      <w:r w:rsidR="000E4459">
        <w:rPr>
          <w:rFonts w:ascii="Arial" w:hAnsi="Arial" w:cs="Arial"/>
          <w:sz w:val="20"/>
          <w:szCs w:val="20"/>
        </w:rPr>
        <w:t xml:space="preserve"> of Melbourne</w:t>
      </w:r>
      <w:r w:rsidR="0000427C">
        <w:rPr>
          <w:rFonts w:ascii="Arial" w:hAnsi="Arial" w:cs="Arial"/>
          <w:sz w:val="20"/>
          <w:szCs w:val="20"/>
        </w:rPr>
        <w:t>.</w:t>
      </w:r>
    </w:p>
    <w:p w:rsidR="00960D58" w:rsidRDefault="00960D58" w:rsidP="00916A42">
      <w:pPr>
        <w:pStyle w:val="MELegal3"/>
        <w:jc w:val="both"/>
        <w:rPr>
          <w:rFonts w:ascii="Arial" w:hAnsi="Arial" w:cs="Arial"/>
          <w:sz w:val="20"/>
          <w:szCs w:val="20"/>
        </w:rPr>
      </w:pPr>
      <w:r w:rsidRPr="00916A42">
        <w:rPr>
          <w:rFonts w:ascii="Arial" w:hAnsi="Arial" w:cs="Arial"/>
          <w:sz w:val="20"/>
          <w:szCs w:val="20"/>
        </w:rPr>
        <w:t xml:space="preserve">The Sub-contractor must refund the amounts under clause </w:t>
      </w:r>
      <w:r w:rsidR="00F65326" w:rsidRPr="00916A42">
        <w:rPr>
          <w:rFonts w:ascii="Arial" w:hAnsi="Arial" w:cs="Arial"/>
          <w:sz w:val="20"/>
          <w:szCs w:val="20"/>
        </w:rPr>
        <w:t>6</w:t>
      </w:r>
      <w:r w:rsidRPr="00916A42">
        <w:rPr>
          <w:rFonts w:ascii="Arial" w:hAnsi="Arial" w:cs="Arial"/>
          <w:sz w:val="20"/>
          <w:szCs w:val="20"/>
        </w:rPr>
        <w:t xml:space="preserve">.2(d) </w:t>
      </w:r>
      <w:ins w:id="158" w:author="Author">
        <w:r w:rsidR="00B91B38">
          <w:rPr>
            <w:rFonts w:ascii="Arial" w:hAnsi="Arial" w:cs="Arial"/>
            <w:sz w:val="20"/>
            <w:szCs w:val="20"/>
          </w:rPr>
          <w:t>(as calculated from the date of notification)</w:t>
        </w:r>
        <w:r w:rsidR="00B91B38" w:rsidRPr="00916A42">
          <w:rPr>
            <w:rFonts w:ascii="Arial" w:hAnsi="Arial" w:cs="Arial"/>
            <w:sz w:val="20"/>
            <w:szCs w:val="20"/>
          </w:rPr>
          <w:t xml:space="preserve"> </w:t>
        </w:r>
      </w:ins>
      <w:r w:rsidRPr="00916A42">
        <w:rPr>
          <w:rFonts w:ascii="Arial" w:hAnsi="Arial" w:cs="Arial"/>
          <w:sz w:val="20"/>
          <w:szCs w:val="20"/>
        </w:rPr>
        <w:t>within</w:t>
      </w:r>
      <w:r w:rsidR="007913AD">
        <w:rPr>
          <w:rFonts w:ascii="Arial" w:hAnsi="Arial" w:cs="Arial"/>
          <w:sz w:val="20"/>
          <w:szCs w:val="20"/>
        </w:rPr>
        <w:t xml:space="preserve"> ten</w:t>
      </w:r>
      <w:r w:rsidRPr="00916A42">
        <w:rPr>
          <w:rFonts w:ascii="Arial" w:hAnsi="Arial" w:cs="Arial"/>
          <w:sz w:val="20"/>
          <w:szCs w:val="20"/>
        </w:rPr>
        <w:t xml:space="preserve"> </w:t>
      </w:r>
      <w:r w:rsidR="007913AD">
        <w:rPr>
          <w:rFonts w:ascii="Arial" w:hAnsi="Arial" w:cs="Arial"/>
          <w:sz w:val="20"/>
          <w:szCs w:val="20"/>
        </w:rPr>
        <w:t>(</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Days of receiving the written notice. If payment is not made within </w:t>
      </w:r>
      <w:r w:rsidR="007913AD">
        <w:rPr>
          <w:rFonts w:ascii="Arial" w:hAnsi="Arial" w:cs="Arial"/>
          <w:sz w:val="20"/>
          <w:szCs w:val="20"/>
        </w:rPr>
        <w:t>ten (</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Days, the Sub-contractor must pay interest on the unpaid amount from the end of the </w:t>
      </w:r>
      <w:r w:rsidR="007913AD">
        <w:rPr>
          <w:rFonts w:ascii="Arial" w:hAnsi="Arial" w:cs="Arial"/>
          <w:sz w:val="20"/>
          <w:szCs w:val="20"/>
        </w:rPr>
        <w:t>ten (</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 per</w:t>
      </w:r>
      <w:r w:rsidR="0000427C">
        <w:rPr>
          <w:rFonts w:ascii="Arial" w:hAnsi="Arial" w:cs="Arial"/>
          <w:sz w:val="20"/>
          <w:szCs w:val="20"/>
        </w:rPr>
        <w:t>iod until such payment is made</w:t>
      </w:r>
      <w:ins w:id="159" w:author="Author">
        <w:r w:rsidR="00B91B38">
          <w:rPr>
            <w:rFonts w:ascii="Arial" w:hAnsi="Arial" w:cs="Arial"/>
            <w:sz w:val="20"/>
            <w:szCs w:val="20"/>
          </w:rPr>
          <w:t xml:space="preserve"> at the interest rate published by the Reserve Bank of Australia on the date the refund became due.</w:t>
        </w:r>
      </w:ins>
      <w:del w:id="160" w:author="Author">
        <w:r w:rsidR="0000427C" w:rsidDel="0064099F">
          <w:rPr>
            <w:rFonts w:ascii="Arial" w:hAnsi="Arial" w:cs="Arial"/>
            <w:sz w:val="20"/>
            <w:szCs w:val="20"/>
          </w:rPr>
          <w:delText>.</w:delText>
        </w:r>
      </w:del>
    </w:p>
    <w:p w:rsidR="007D156C" w:rsidRDefault="007D156C" w:rsidP="00916A42">
      <w:pPr>
        <w:pStyle w:val="MELegal3"/>
        <w:jc w:val="both"/>
        <w:rPr>
          <w:rFonts w:ascii="Arial" w:hAnsi="Arial" w:cs="Arial"/>
          <w:sz w:val="20"/>
          <w:szCs w:val="20"/>
        </w:rPr>
      </w:pPr>
      <w:r>
        <w:rPr>
          <w:rFonts w:ascii="Arial" w:hAnsi="Arial" w:cs="Arial"/>
          <w:sz w:val="20"/>
          <w:szCs w:val="20"/>
        </w:rPr>
        <w:t xml:space="preserve">Without limiting the operations of clause 6.2(e), the Sub-contractor’s obligation to refund under clause 6.2(d)(iii) can be exempted </w:t>
      </w:r>
      <w:r w:rsidR="000B3268">
        <w:rPr>
          <w:rFonts w:ascii="Arial" w:hAnsi="Arial" w:cs="Arial"/>
          <w:sz w:val="20"/>
          <w:szCs w:val="20"/>
        </w:rPr>
        <w:t xml:space="preserve">if </w:t>
      </w:r>
      <w:r>
        <w:rPr>
          <w:rFonts w:ascii="Arial" w:hAnsi="Arial" w:cs="Arial"/>
          <w:sz w:val="20"/>
          <w:szCs w:val="20"/>
        </w:rPr>
        <w:t xml:space="preserve">the Sub-contractor achieves High Performance as determined </w:t>
      </w:r>
      <w:r w:rsidR="000B3268">
        <w:rPr>
          <w:rFonts w:ascii="Arial" w:hAnsi="Arial" w:cs="Arial"/>
          <w:sz w:val="20"/>
          <w:szCs w:val="20"/>
        </w:rPr>
        <w:t>under clause 6.2(g).</w:t>
      </w:r>
    </w:p>
    <w:p w:rsidR="000B3268" w:rsidRDefault="000B3268" w:rsidP="00916A42">
      <w:pPr>
        <w:pStyle w:val="MELegal3"/>
        <w:jc w:val="both"/>
        <w:rPr>
          <w:rFonts w:ascii="Arial" w:hAnsi="Arial" w:cs="Arial"/>
          <w:sz w:val="20"/>
          <w:szCs w:val="20"/>
        </w:rPr>
      </w:pPr>
      <w:r>
        <w:rPr>
          <w:rFonts w:ascii="Arial" w:hAnsi="Arial" w:cs="Arial"/>
          <w:sz w:val="20"/>
          <w:szCs w:val="20"/>
        </w:rPr>
        <w:t xml:space="preserve">The Sub-contractor must within the </w:t>
      </w:r>
      <w:r w:rsidR="001936C6">
        <w:rPr>
          <w:rFonts w:ascii="Arial" w:hAnsi="Arial" w:cs="Arial"/>
          <w:sz w:val="20"/>
          <w:szCs w:val="20"/>
        </w:rPr>
        <w:t xml:space="preserve">first </w:t>
      </w:r>
      <w:r>
        <w:rPr>
          <w:rFonts w:ascii="Arial" w:hAnsi="Arial" w:cs="Arial"/>
          <w:sz w:val="20"/>
          <w:szCs w:val="20"/>
        </w:rPr>
        <w:t xml:space="preserve">ten (10) Business Days referred to in clause 6.2(e) submit a </w:t>
      </w:r>
      <w:r w:rsidR="00F77CA4">
        <w:rPr>
          <w:rFonts w:ascii="Arial" w:hAnsi="Arial" w:cs="Arial"/>
          <w:sz w:val="20"/>
          <w:szCs w:val="20"/>
        </w:rPr>
        <w:t xml:space="preserve">written </w:t>
      </w:r>
      <w:r>
        <w:rPr>
          <w:rFonts w:ascii="Arial" w:hAnsi="Arial" w:cs="Arial"/>
          <w:sz w:val="20"/>
          <w:szCs w:val="20"/>
        </w:rPr>
        <w:t xml:space="preserve">notice </w:t>
      </w:r>
      <w:r w:rsidR="00F77CA4">
        <w:rPr>
          <w:rFonts w:ascii="Arial" w:hAnsi="Arial" w:cs="Arial"/>
          <w:sz w:val="20"/>
          <w:szCs w:val="20"/>
        </w:rPr>
        <w:t xml:space="preserve">including supporting materials </w:t>
      </w:r>
      <w:r>
        <w:rPr>
          <w:rFonts w:ascii="Arial" w:hAnsi="Arial" w:cs="Arial"/>
          <w:sz w:val="20"/>
          <w:szCs w:val="20"/>
        </w:rPr>
        <w:t xml:space="preserve">to the University of Melbourne to </w:t>
      </w:r>
      <w:r w:rsidR="00F77CA4">
        <w:rPr>
          <w:rFonts w:ascii="Arial" w:hAnsi="Arial" w:cs="Arial"/>
          <w:sz w:val="20"/>
          <w:szCs w:val="20"/>
        </w:rPr>
        <w:t xml:space="preserve">demonstrate </w:t>
      </w:r>
      <w:r>
        <w:rPr>
          <w:rFonts w:ascii="Arial" w:hAnsi="Arial" w:cs="Arial"/>
          <w:sz w:val="20"/>
          <w:szCs w:val="20"/>
        </w:rPr>
        <w:t xml:space="preserve">an achievement of High Performance. </w:t>
      </w:r>
    </w:p>
    <w:p w:rsidR="001936C6" w:rsidRDefault="00E22A62" w:rsidP="00916A42">
      <w:pPr>
        <w:pStyle w:val="MELegal3"/>
        <w:jc w:val="both"/>
        <w:rPr>
          <w:rFonts w:ascii="Arial" w:hAnsi="Arial" w:cs="Arial"/>
          <w:sz w:val="20"/>
          <w:szCs w:val="20"/>
        </w:rPr>
      </w:pPr>
      <w:r>
        <w:rPr>
          <w:rFonts w:ascii="Arial" w:hAnsi="Arial" w:cs="Arial"/>
          <w:sz w:val="20"/>
          <w:szCs w:val="20"/>
        </w:rPr>
        <w:t xml:space="preserve">The </w:t>
      </w:r>
      <w:r w:rsidR="00F77CA4">
        <w:rPr>
          <w:rFonts w:ascii="Arial" w:hAnsi="Arial" w:cs="Arial"/>
          <w:sz w:val="20"/>
          <w:szCs w:val="20"/>
        </w:rPr>
        <w:t xml:space="preserve">University </w:t>
      </w:r>
      <w:ins w:id="161" w:author="Author">
        <w:r w:rsidR="003817A6">
          <w:rPr>
            <w:rFonts w:ascii="Arial" w:hAnsi="Arial" w:cs="Arial"/>
            <w:sz w:val="20"/>
            <w:szCs w:val="20"/>
          </w:rPr>
          <w:t xml:space="preserve">of Melbourne </w:t>
        </w:r>
      </w:ins>
      <w:r>
        <w:rPr>
          <w:rFonts w:ascii="Arial" w:hAnsi="Arial" w:cs="Arial"/>
          <w:sz w:val="20"/>
          <w:szCs w:val="20"/>
        </w:rPr>
        <w:t xml:space="preserve">will in </w:t>
      </w:r>
      <w:r w:rsidR="00F77CA4">
        <w:rPr>
          <w:rFonts w:ascii="Arial" w:hAnsi="Arial" w:cs="Arial"/>
          <w:sz w:val="20"/>
          <w:szCs w:val="20"/>
        </w:rPr>
        <w:t>its sole discretion determine that</w:t>
      </w:r>
      <w:r w:rsidR="001936C6">
        <w:rPr>
          <w:rFonts w:ascii="Arial" w:hAnsi="Arial" w:cs="Arial"/>
          <w:sz w:val="20"/>
          <w:szCs w:val="20"/>
        </w:rPr>
        <w:t>:</w:t>
      </w:r>
    </w:p>
    <w:p w:rsidR="001936C6" w:rsidRPr="001936C6" w:rsidRDefault="00E22A62" w:rsidP="008D4916">
      <w:pPr>
        <w:pStyle w:val="MELegal4"/>
        <w:numPr>
          <w:ilvl w:val="0"/>
          <w:numId w:val="68"/>
        </w:numPr>
        <w:jc w:val="both"/>
        <w:rPr>
          <w:rFonts w:ascii="Arial" w:hAnsi="Arial" w:cs="Arial"/>
          <w:sz w:val="20"/>
          <w:szCs w:val="20"/>
        </w:rPr>
      </w:pPr>
      <w:r>
        <w:rPr>
          <w:rFonts w:ascii="Arial" w:hAnsi="Arial" w:cs="Arial"/>
          <w:sz w:val="20"/>
          <w:szCs w:val="20"/>
        </w:rPr>
        <w:t xml:space="preserve"> if </w:t>
      </w:r>
      <w:r w:rsidR="00F77CA4" w:rsidRPr="001936C6">
        <w:rPr>
          <w:rFonts w:ascii="Arial" w:hAnsi="Arial" w:cs="Arial"/>
          <w:sz w:val="20"/>
          <w:szCs w:val="20"/>
        </w:rPr>
        <w:t xml:space="preserve">High Performance is achieved, it will inform the Sub-contractor of the decision within </w:t>
      </w:r>
      <w:r>
        <w:rPr>
          <w:rFonts w:ascii="Arial" w:hAnsi="Arial" w:cs="Arial"/>
          <w:sz w:val="20"/>
          <w:szCs w:val="20"/>
        </w:rPr>
        <w:t>ten (10</w:t>
      </w:r>
      <w:r w:rsidR="00F77CA4" w:rsidRPr="001936C6">
        <w:rPr>
          <w:rFonts w:ascii="Arial" w:hAnsi="Arial" w:cs="Arial"/>
          <w:sz w:val="20"/>
          <w:szCs w:val="20"/>
        </w:rPr>
        <w:t>) Business Days</w:t>
      </w:r>
      <w:r w:rsidR="001936C6" w:rsidRPr="001936C6">
        <w:rPr>
          <w:rFonts w:ascii="Arial" w:hAnsi="Arial" w:cs="Arial"/>
          <w:sz w:val="20"/>
          <w:szCs w:val="20"/>
        </w:rPr>
        <w:t xml:space="preserve">; </w:t>
      </w:r>
      <w:r>
        <w:rPr>
          <w:rFonts w:ascii="Arial" w:hAnsi="Arial" w:cs="Arial"/>
          <w:sz w:val="20"/>
          <w:szCs w:val="20"/>
        </w:rPr>
        <w:t>or</w:t>
      </w:r>
    </w:p>
    <w:p w:rsidR="00F77CA4" w:rsidRPr="001936C6" w:rsidRDefault="00E22A62" w:rsidP="008D4916">
      <w:pPr>
        <w:pStyle w:val="MELegal4"/>
        <w:numPr>
          <w:ilvl w:val="0"/>
          <w:numId w:val="68"/>
        </w:numPr>
        <w:jc w:val="both"/>
        <w:rPr>
          <w:rFonts w:ascii="Arial" w:hAnsi="Arial" w:cs="Arial"/>
          <w:sz w:val="20"/>
          <w:szCs w:val="20"/>
        </w:rPr>
      </w:pPr>
      <w:r>
        <w:rPr>
          <w:rFonts w:ascii="Arial" w:hAnsi="Arial" w:cs="Arial"/>
          <w:sz w:val="20"/>
          <w:szCs w:val="20"/>
        </w:rPr>
        <w:t xml:space="preserve"> if </w:t>
      </w:r>
      <w:r w:rsidR="001936C6" w:rsidRPr="001936C6">
        <w:rPr>
          <w:rFonts w:ascii="Arial" w:hAnsi="Arial" w:cs="Arial"/>
          <w:sz w:val="20"/>
          <w:szCs w:val="20"/>
        </w:rPr>
        <w:t xml:space="preserve">High Performance is not achieved, the </w:t>
      </w:r>
      <w:r w:rsidR="001936C6">
        <w:rPr>
          <w:rFonts w:ascii="Arial" w:hAnsi="Arial" w:cs="Arial"/>
          <w:sz w:val="20"/>
          <w:szCs w:val="20"/>
        </w:rPr>
        <w:t xml:space="preserve">Sub-contractor </w:t>
      </w:r>
      <w:r>
        <w:rPr>
          <w:rFonts w:ascii="Arial" w:hAnsi="Arial" w:cs="Arial"/>
          <w:sz w:val="20"/>
          <w:szCs w:val="20"/>
        </w:rPr>
        <w:t>must refund the amounts under clause 6.2(d) in accordance with the terms of clause 6.2(e).</w:t>
      </w:r>
    </w:p>
    <w:p w:rsidR="00960D58" w:rsidRPr="008D58B1" w:rsidRDefault="00C92705" w:rsidP="00960D58">
      <w:pPr>
        <w:pStyle w:val="MELegal3"/>
        <w:numPr>
          <w:ilvl w:val="0"/>
          <w:numId w:val="0"/>
        </w:numPr>
        <w:ind w:left="709" w:hanging="709"/>
        <w:jc w:val="both"/>
        <w:rPr>
          <w:rFonts w:ascii="Arial" w:hAnsi="Arial" w:cs="Arial"/>
          <w:b/>
        </w:rPr>
      </w:pPr>
      <w:r w:rsidRPr="008D58B1">
        <w:rPr>
          <w:rFonts w:ascii="Arial" w:hAnsi="Arial" w:cs="Arial"/>
          <w:b/>
        </w:rPr>
        <w:t>6</w:t>
      </w:r>
      <w:r w:rsidR="0000427C">
        <w:rPr>
          <w:rFonts w:ascii="Arial" w:hAnsi="Arial" w:cs="Arial"/>
          <w:b/>
        </w:rPr>
        <w:t>.3</w:t>
      </w:r>
      <w:r w:rsidR="0000427C">
        <w:rPr>
          <w:rFonts w:ascii="Arial" w:hAnsi="Arial" w:cs="Arial"/>
          <w:b/>
        </w:rPr>
        <w:tab/>
        <w:t>Use of Milestone Payments</w:t>
      </w:r>
    </w:p>
    <w:p w:rsidR="00960D58" w:rsidRDefault="00960D58" w:rsidP="00960D58">
      <w:pPr>
        <w:pStyle w:val="MELegal3"/>
        <w:numPr>
          <w:ilvl w:val="0"/>
          <w:numId w:val="0"/>
        </w:numPr>
        <w:ind w:left="1360" w:hanging="655"/>
        <w:jc w:val="both"/>
        <w:rPr>
          <w:rFonts w:ascii="Arial" w:hAnsi="Arial" w:cs="Arial"/>
          <w:sz w:val="20"/>
          <w:szCs w:val="20"/>
        </w:rPr>
      </w:pPr>
      <w:r w:rsidRPr="00304064">
        <w:rPr>
          <w:rFonts w:ascii="Arial" w:hAnsi="Arial" w:cs="Arial"/>
          <w:sz w:val="20"/>
          <w:szCs w:val="20"/>
        </w:rPr>
        <w:lastRenderedPageBreak/>
        <w:t>(a)</w:t>
      </w:r>
      <w:r w:rsidRPr="00304064">
        <w:rPr>
          <w:rFonts w:ascii="Arial" w:hAnsi="Arial" w:cs="Arial"/>
          <w:sz w:val="20"/>
          <w:szCs w:val="20"/>
        </w:rPr>
        <w:tab/>
        <w:t xml:space="preserve">The Sub-contractor must only expend the Milestone Payments on creating and developing the </w:t>
      </w:r>
      <w:r w:rsidR="00F65326">
        <w:rPr>
          <w:rFonts w:ascii="Arial" w:hAnsi="Arial" w:cs="Arial"/>
          <w:sz w:val="20"/>
          <w:szCs w:val="20"/>
        </w:rPr>
        <w:t xml:space="preserve">Assets </w:t>
      </w:r>
      <w:r>
        <w:rPr>
          <w:rFonts w:ascii="Arial" w:hAnsi="Arial" w:cs="Arial"/>
          <w:sz w:val="20"/>
          <w:szCs w:val="20"/>
        </w:rPr>
        <w:t>and must no</w:t>
      </w:r>
      <w:r w:rsidR="0000427C">
        <w:rPr>
          <w:rFonts w:ascii="Arial" w:hAnsi="Arial" w:cs="Arial"/>
          <w:sz w:val="20"/>
          <w:szCs w:val="20"/>
        </w:rPr>
        <w:t>t use the Milestone Payment to:</w:t>
      </w:r>
    </w:p>
    <w:p w:rsidR="00960D58"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w:t>
      </w:r>
      <w:r>
        <w:rPr>
          <w:rFonts w:ascii="Arial" w:hAnsi="Arial" w:cs="Arial"/>
          <w:sz w:val="20"/>
          <w:szCs w:val="20"/>
        </w:rPr>
        <w:tab/>
      </w:r>
      <w:r w:rsidR="00BF4C5B">
        <w:rPr>
          <w:rFonts w:ascii="Arial" w:hAnsi="Arial" w:cs="Arial"/>
          <w:sz w:val="20"/>
          <w:szCs w:val="20"/>
        </w:rPr>
        <w:t xml:space="preserve">provide </w:t>
      </w:r>
      <w:r w:rsidR="00CC4257">
        <w:rPr>
          <w:rFonts w:ascii="Arial" w:hAnsi="Arial" w:cs="Arial"/>
          <w:sz w:val="20"/>
          <w:szCs w:val="20"/>
        </w:rPr>
        <w:t xml:space="preserve">any </w:t>
      </w:r>
      <w:r w:rsidR="00BF4C5B">
        <w:rPr>
          <w:rFonts w:ascii="Arial" w:hAnsi="Arial" w:cs="Arial"/>
          <w:sz w:val="20"/>
          <w:szCs w:val="20"/>
        </w:rPr>
        <w:t>Co-investment</w:t>
      </w:r>
      <w:r w:rsidR="0000427C">
        <w:rPr>
          <w:rFonts w:ascii="Arial" w:hAnsi="Arial" w:cs="Arial"/>
          <w:sz w:val="20"/>
          <w:szCs w:val="20"/>
        </w:rPr>
        <w:t>;</w:t>
      </w:r>
    </w:p>
    <w:p w:rsidR="00960D58"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(ii)</w:t>
      </w:r>
      <w:r>
        <w:rPr>
          <w:rFonts w:ascii="Arial" w:hAnsi="Arial" w:cs="Arial"/>
          <w:sz w:val="20"/>
          <w:szCs w:val="20"/>
        </w:rPr>
        <w:tab/>
        <w:t xml:space="preserve">purchase or create any </w:t>
      </w:r>
      <w:r w:rsidR="00F65326">
        <w:rPr>
          <w:rFonts w:ascii="Arial" w:hAnsi="Arial" w:cs="Arial"/>
          <w:sz w:val="20"/>
          <w:szCs w:val="20"/>
        </w:rPr>
        <w:t xml:space="preserve">Asset </w:t>
      </w:r>
      <w:r>
        <w:rPr>
          <w:rFonts w:ascii="Arial" w:hAnsi="Arial" w:cs="Arial"/>
          <w:sz w:val="20"/>
          <w:szCs w:val="20"/>
        </w:rPr>
        <w:t xml:space="preserve">other than those </w:t>
      </w:r>
      <w:r w:rsidR="0000427C">
        <w:rPr>
          <w:rFonts w:ascii="Arial" w:hAnsi="Arial" w:cs="Arial"/>
          <w:sz w:val="20"/>
          <w:szCs w:val="20"/>
        </w:rPr>
        <w:t>described under this Agreement;</w:t>
      </w:r>
    </w:p>
    <w:p w:rsidR="00960D58" w:rsidRDefault="00960D58" w:rsidP="00960D58">
      <w:pPr>
        <w:pStyle w:val="MELegal3"/>
        <w:numPr>
          <w:ilvl w:val="0"/>
          <w:numId w:val="0"/>
        </w:numPr>
        <w:ind w:left="2035" w:hanging="675"/>
        <w:jc w:val="both"/>
        <w:rPr>
          <w:rFonts w:ascii="Arial" w:hAnsi="Arial" w:cs="Arial"/>
          <w:sz w:val="20"/>
          <w:szCs w:val="20"/>
        </w:rPr>
      </w:pPr>
      <w:r>
        <w:rPr>
          <w:rFonts w:ascii="Arial" w:hAnsi="Arial" w:cs="Arial"/>
          <w:sz w:val="20"/>
          <w:szCs w:val="20"/>
        </w:rPr>
        <w:t xml:space="preserve">(iii) </w:t>
      </w:r>
      <w:r>
        <w:rPr>
          <w:rFonts w:ascii="Arial" w:hAnsi="Arial" w:cs="Arial"/>
          <w:sz w:val="20"/>
          <w:szCs w:val="20"/>
        </w:rPr>
        <w:tab/>
        <w:t>provide security for, or act in satisfaction of, any form of loan, credit</w:t>
      </w:r>
      <w:r w:rsidR="0000427C">
        <w:rPr>
          <w:rFonts w:ascii="Arial" w:hAnsi="Arial" w:cs="Arial"/>
          <w:sz w:val="20"/>
          <w:szCs w:val="20"/>
        </w:rPr>
        <w:t>, payment or other interest; or</w:t>
      </w:r>
    </w:p>
    <w:p w:rsidR="00960D58" w:rsidRPr="00304064"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(iv)</w:t>
      </w:r>
      <w:r>
        <w:rPr>
          <w:rFonts w:ascii="Arial" w:hAnsi="Arial" w:cs="Arial"/>
          <w:sz w:val="20"/>
          <w:szCs w:val="20"/>
        </w:rPr>
        <w:tab/>
        <w:t>prepare</w:t>
      </w:r>
      <w:r w:rsidR="0000427C">
        <w:rPr>
          <w:rFonts w:ascii="Arial" w:hAnsi="Arial" w:cs="Arial"/>
          <w:sz w:val="20"/>
          <w:szCs w:val="20"/>
        </w:rPr>
        <w:t xml:space="preserve"> or fund any litigation.</w:t>
      </w:r>
    </w:p>
    <w:p w:rsidR="00960D58" w:rsidRPr="008D58B1" w:rsidRDefault="00C92705" w:rsidP="00960D58">
      <w:pPr>
        <w:pStyle w:val="MELegal3"/>
        <w:numPr>
          <w:ilvl w:val="0"/>
          <w:numId w:val="0"/>
        </w:numPr>
        <w:ind w:left="709" w:hanging="709"/>
        <w:jc w:val="both"/>
        <w:rPr>
          <w:rFonts w:ascii="Arial" w:hAnsi="Arial" w:cs="Arial"/>
        </w:rPr>
      </w:pPr>
      <w:r w:rsidRPr="008D58B1">
        <w:rPr>
          <w:rFonts w:ascii="Arial" w:hAnsi="Arial" w:cs="Arial"/>
          <w:b/>
        </w:rPr>
        <w:t>6</w:t>
      </w:r>
      <w:r w:rsidR="00960D58" w:rsidRPr="008D58B1">
        <w:rPr>
          <w:rFonts w:ascii="Arial" w:hAnsi="Arial" w:cs="Arial"/>
          <w:b/>
        </w:rPr>
        <w:t>.4</w:t>
      </w:r>
      <w:r w:rsidR="00960D58" w:rsidRPr="008D58B1">
        <w:rPr>
          <w:rFonts w:ascii="Arial" w:hAnsi="Arial" w:cs="Arial"/>
          <w:b/>
        </w:rPr>
        <w:tab/>
        <w:t>GST</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t xml:space="preserve">Words or expressions used in this clause </w:t>
      </w:r>
      <w:r w:rsidR="005F6237">
        <w:rPr>
          <w:rFonts w:ascii="Arial" w:eastAsia="SimSun" w:hAnsi="Arial" w:cs="Arial"/>
          <w:sz w:val="20"/>
          <w:szCs w:val="20"/>
          <w:lang w:eastAsia="ja-JP"/>
        </w:rPr>
        <w:t>6</w:t>
      </w:r>
      <w:r>
        <w:rPr>
          <w:rFonts w:ascii="Arial" w:eastAsia="SimSun" w:hAnsi="Arial" w:cs="Arial"/>
          <w:sz w:val="20"/>
          <w:szCs w:val="20"/>
          <w:lang w:eastAsia="ja-JP"/>
        </w:rPr>
        <w:t xml:space="preserve">.4 </w:t>
      </w:r>
      <w:r w:rsidRPr="00617EFF">
        <w:rPr>
          <w:rFonts w:ascii="Arial" w:eastAsia="SimSun" w:hAnsi="Arial" w:cs="Arial"/>
          <w:sz w:val="20"/>
          <w:szCs w:val="20"/>
          <w:lang w:eastAsia="ja-JP"/>
        </w:rPr>
        <w:t>which are defined in the GST Act have the same meaning in this clause.</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t>Any consideration to be paid or provided for a supply made under or in connection with this Agreement, unless specifically described in this Agreement as 'GST inclusive', does not include an amount on account of GST.</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t>Despite any other provision in this Agreement, if a party (Supplier) makes a supply under or in connection with this Agreement on which GST is payable (not being a supply the consideration for which is specifically described in this</w:t>
      </w:r>
      <w:r w:rsidR="0000427C">
        <w:rPr>
          <w:rFonts w:ascii="Arial" w:eastAsia="SimSun" w:hAnsi="Arial" w:cs="Arial"/>
          <w:sz w:val="20"/>
          <w:szCs w:val="20"/>
          <w:lang w:eastAsia="ja-JP"/>
        </w:rPr>
        <w:t xml:space="preserve"> Agreement as 'GST inclusive'):</w:t>
      </w:r>
    </w:p>
    <w:p w:rsidR="00960D58" w:rsidRPr="00617EFF" w:rsidRDefault="00F17F41"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 xml:space="preserve">the </w:t>
      </w:r>
      <w:r w:rsidR="00960D58" w:rsidRPr="00617EFF">
        <w:rPr>
          <w:rFonts w:ascii="Arial" w:hAnsi="Arial" w:cs="Arial"/>
          <w:sz w:val="20"/>
          <w:szCs w:val="20"/>
        </w:rPr>
        <w:t>consideration payable or to be provided for that supply under this Agreement but for the application of this clause (</w:t>
      </w:r>
      <w:r w:rsidR="00960D58" w:rsidRPr="00617EFF">
        <w:rPr>
          <w:rFonts w:ascii="Arial" w:hAnsi="Arial" w:cs="Arial"/>
          <w:b/>
          <w:sz w:val="20"/>
          <w:szCs w:val="20"/>
        </w:rPr>
        <w:t>GST exclusive consideration</w:t>
      </w:r>
      <w:r w:rsidR="00960D58" w:rsidRPr="00617EFF">
        <w:rPr>
          <w:rFonts w:ascii="Arial" w:hAnsi="Arial" w:cs="Arial"/>
          <w:sz w:val="20"/>
          <w:szCs w:val="20"/>
        </w:rPr>
        <w:t>) is increased by, and the recipient of the supply (</w:t>
      </w:r>
      <w:r w:rsidR="00960D58" w:rsidRPr="00617EFF">
        <w:rPr>
          <w:rFonts w:ascii="Arial" w:hAnsi="Arial" w:cs="Arial"/>
          <w:b/>
          <w:sz w:val="20"/>
          <w:szCs w:val="20"/>
        </w:rPr>
        <w:t>Recipient</w:t>
      </w:r>
      <w:r w:rsidR="00960D58" w:rsidRPr="00617EFF">
        <w:rPr>
          <w:rFonts w:ascii="Arial" w:hAnsi="Arial" w:cs="Arial"/>
          <w:sz w:val="20"/>
          <w:szCs w:val="20"/>
        </w:rPr>
        <w:t>) must also pay to the Supplier, an amount equal to the GST exclusive consideration multiplied by the prevailing rate of GST (</w:t>
      </w:r>
      <w:r w:rsidR="00960D58" w:rsidRPr="00617EFF">
        <w:rPr>
          <w:rFonts w:ascii="Arial" w:hAnsi="Arial" w:cs="Arial"/>
          <w:b/>
          <w:sz w:val="20"/>
          <w:szCs w:val="20"/>
        </w:rPr>
        <w:t>GST Amount</w:t>
      </w:r>
      <w:r w:rsidR="00960D58" w:rsidRPr="00617EFF">
        <w:rPr>
          <w:rFonts w:ascii="Arial" w:hAnsi="Arial" w:cs="Arial"/>
          <w:sz w:val="20"/>
          <w:szCs w:val="20"/>
        </w:rPr>
        <w:t>); and</w:t>
      </w:r>
    </w:p>
    <w:p w:rsidR="00960D58" w:rsidRPr="00617EFF" w:rsidRDefault="00960D58"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 xml:space="preserve">subject to </w:t>
      </w:r>
      <w:r w:rsidRPr="00617EFF">
        <w:rPr>
          <w:rFonts w:ascii="Arial" w:eastAsia="SimSun" w:hAnsi="Arial" w:cs="Arial"/>
          <w:sz w:val="20"/>
          <w:szCs w:val="20"/>
          <w:lang w:eastAsia="ja-JP"/>
        </w:rPr>
        <w:t xml:space="preserve">clause </w:t>
      </w:r>
      <w:r w:rsidR="005F6237">
        <w:rPr>
          <w:rFonts w:ascii="Arial" w:eastAsia="SimSun" w:hAnsi="Arial" w:cs="Arial"/>
          <w:sz w:val="20"/>
          <w:szCs w:val="20"/>
          <w:lang w:eastAsia="ja-JP"/>
        </w:rPr>
        <w:t>6</w:t>
      </w:r>
      <w:r>
        <w:rPr>
          <w:rFonts w:ascii="Arial" w:eastAsia="SimSun" w:hAnsi="Arial" w:cs="Arial"/>
          <w:sz w:val="20"/>
          <w:szCs w:val="20"/>
          <w:lang w:eastAsia="ja-JP"/>
        </w:rPr>
        <w:t>.4(vi)</w:t>
      </w:r>
      <w:r w:rsidRPr="00617EFF">
        <w:rPr>
          <w:rFonts w:ascii="Arial" w:hAnsi="Arial" w:cs="Arial"/>
          <w:sz w:val="20"/>
          <w:szCs w:val="20"/>
        </w:rPr>
        <w:t>, the GST Amount must be paid to the Supplier by the Recipient without set off, deduction or requirement for demand, at the same time as the GST exclusive consideration is payable or to be provided.</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C020CB">
        <w:rPr>
          <w:rFonts w:ascii="Arial" w:eastAsia="SimSun" w:hAnsi="Arial" w:cs="Arial"/>
          <w:sz w:val="20"/>
          <w:szCs w:val="20"/>
          <w:lang w:eastAsia="ja-JP"/>
        </w:rPr>
        <w:t xml:space="preserve">If a payment to a party under this Agreement is a reimbursement or indemnification or otherwise calculated by reference to a Loss incurred by that party, then the payment will be reduced by the amount of any input tax credit to which that party, or the representative member of the GST group that party is a member of (as the case may be), is entitled in respect of that </w:t>
      </w:r>
      <w:del w:id="162" w:author="Author">
        <w:r w:rsidRPr="00C020CB" w:rsidDel="00600FC8">
          <w:rPr>
            <w:rFonts w:ascii="Arial" w:eastAsia="SimSun" w:hAnsi="Arial" w:cs="Arial"/>
            <w:sz w:val="20"/>
            <w:szCs w:val="20"/>
            <w:lang w:eastAsia="ja-JP"/>
          </w:rPr>
          <w:delText>loss</w:delText>
        </w:r>
      </w:del>
      <w:ins w:id="163" w:author="Author">
        <w:r w:rsidR="00600FC8">
          <w:rPr>
            <w:rFonts w:ascii="Arial" w:eastAsia="SimSun" w:hAnsi="Arial" w:cs="Arial"/>
            <w:sz w:val="20"/>
            <w:szCs w:val="20"/>
            <w:lang w:eastAsia="ja-JP"/>
          </w:rPr>
          <w:t>L</w:t>
        </w:r>
        <w:r w:rsidR="00600FC8" w:rsidRPr="00C020CB">
          <w:rPr>
            <w:rFonts w:ascii="Arial" w:eastAsia="SimSun" w:hAnsi="Arial" w:cs="Arial"/>
            <w:sz w:val="20"/>
            <w:szCs w:val="20"/>
            <w:lang w:eastAsia="ja-JP"/>
          </w:rPr>
          <w:t>oss</w:t>
        </w:r>
      </w:ins>
      <w:r w:rsidRPr="00C020CB">
        <w:rPr>
          <w:rFonts w:ascii="Arial" w:eastAsia="SimSun" w:hAnsi="Arial" w:cs="Arial"/>
          <w:sz w:val="20"/>
          <w:szCs w:val="20"/>
          <w:lang w:eastAsia="ja-JP"/>
        </w:rPr>
        <w:t xml:space="preserve">, cost or </w:t>
      </w:r>
      <w:r w:rsidRPr="00617EFF">
        <w:rPr>
          <w:rFonts w:ascii="Arial" w:eastAsia="SimSun" w:hAnsi="Arial" w:cs="Arial"/>
          <w:sz w:val="20"/>
          <w:szCs w:val="20"/>
          <w:lang w:eastAsia="ja-JP"/>
        </w:rPr>
        <w:t>expense.</w:t>
      </w:r>
    </w:p>
    <w:p w:rsidR="00960D58" w:rsidRPr="00617EFF" w:rsidRDefault="00960D58" w:rsidP="00960D58">
      <w:pPr>
        <w:pStyle w:val="MELegal4"/>
        <w:tabs>
          <w:tab w:val="clear" w:pos="2041"/>
          <w:tab w:val="num" w:pos="1389"/>
        </w:tabs>
        <w:ind w:left="1389"/>
        <w:jc w:val="both"/>
        <w:rPr>
          <w:rFonts w:ascii="Arial" w:eastAsia="SimSun" w:hAnsi="Arial" w:cs="Arial"/>
          <w:sz w:val="20"/>
          <w:szCs w:val="20"/>
          <w:lang w:eastAsia="ja-JP"/>
        </w:rPr>
      </w:pPr>
      <w:r w:rsidRPr="00617EFF">
        <w:rPr>
          <w:rFonts w:ascii="Arial" w:eastAsia="SimSun" w:hAnsi="Arial" w:cs="Arial"/>
          <w:sz w:val="20"/>
          <w:szCs w:val="20"/>
          <w:lang w:eastAsia="ja-JP"/>
        </w:rPr>
        <w:t>If an adjustment event arises in respect of a supply made under or in connection with this Agreement, then:</w:t>
      </w:r>
    </w:p>
    <w:p w:rsidR="00960D58" w:rsidRPr="00617EFF" w:rsidRDefault="00960D58"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if the Suppliers  corrected GST amount is less than the previously attributed GST amount, the Supplier will refund the difference to the Recipient; or</w:t>
      </w:r>
    </w:p>
    <w:p w:rsidR="00960D58" w:rsidRPr="00617EFF" w:rsidRDefault="00960D58" w:rsidP="00960D58">
      <w:pPr>
        <w:ind w:left="2063" w:hanging="675"/>
        <w:jc w:val="both"/>
        <w:rPr>
          <w:rFonts w:ascii="Arial" w:hAnsi="Arial" w:cs="Arial"/>
          <w:sz w:val="20"/>
          <w:szCs w:val="20"/>
        </w:rPr>
      </w:pPr>
      <w:r w:rsidRPr="00617EFF">
        <w:rPr>
          <w:rFonts w:ascii="Arial" w:hAnsi="Arial" w:cs="Arial"/>
          <w:sz w:val="20"/>
          <w:szCs w:val="20"/>
        </w:rPr>
        <w:t>(</w:t>
      </w:r>
      <w:ins w:id="164" w:author="Author">
        <w:r w:rsidR="00787831">
          <w:rPr>
            <w:rFonts w:ascii="Arial" w:hAnsi="Arial" w:cs="Arial"/>
            <w:sz w:val="20"/>
            <w:szCs w:val="20"/>
          </w:rPr>
          <w:t>b</w:t>
        </w:r>
      </w:ins>
      <w:r w:rsidRPr="00617EFF">
        <w:rPr>
          <w:rFonts w:ascii="Arial" w:hAnsi="Arial" w:cs="Arial"/>
          <w:sz w:val="20"/>
          <w:szCs w:val="20"/>
        </w:rPr>
        <w:t>)</w:t>
      </w:r>
      <w:r w:rsidRPr="00617EFF">
        <w:rPr>
          <w:rFonts w:ascii="Arial" w:hAnsi="Arial" w:cs="Arial"/>
          <w:sz w:val="20"/>
          <w:szCs w:val="20"/>
        </w:rPr>
        <w:tab/>
        <w:t>if the Suppliers  corrected GST amount is greater than the previously attributed GST amount, the Recipient will pay the difference to the Supplier; and</w:t>
      </w:r>
    </w:p>
    <w:p w:rsidR="00960D58" w:rsidRPr="00617EFF" w:rsidRDefault="00960D58" w:rsidP="00960D58">
      <w:pPr>
        <w:pStyle w:val="MELegal5"/>
        <w:numPr>
          <w:ilvl w:val="0"/>
          <w:numId w:val="0"/>
        </w:numPr>
        <w:ind w:left="1389"/>
        <w:jc w:val="both"/>
        <w:rPr>
          <w:rFonts w:ascii="Arial" w:hAnsi="Arial" w:cs="Arial"/>
          <w:sz w:val="20"/>
          <w:szCs w:val="20"/>
        </w:rPr>
      </w:pPr>
      <w:r w:rsidRPr="00617EFF">
        <w:rPr>
          <w:rFonts w:ascii="Arial" w:hAnsi="Arial" w:cs="Arial"/>
          <w:sz w:val="20"/>
          <w:szCs w:val="20"/>
        </w:rPr>
        <w:t>(</w:t>
      </w:r>
      <w:ins w:id="165" w:author="Author">
        <w:r w:rsidR="00787831">
          <w:rPr>
            <w:rFonts w:ascii="Arial" w:hAnsi="Arial" w:cs="Arial"/>
            <w:sz w:val="20"/>
            <w:szCs w:val="20"/>
          </w:rPr>
          <w:t>c</w:t>
        </w:r>
      </w:ins>
      <w:r w:rsidRPr="00617EFF">
        <w:rPr>
          <w:rFonts w:ascii="Arial" w:hAnsi="Arial" w:cs="Arial"/>
          <w:sz w:val="20"/>
          <w:szCs w:val="20"/>
        </w:rPr>
        <w:t>)</w:t>
      </w:r>
      <w:r w:rsidRPr="00617EFF">
        <w:rPr>
          <w:rFonts w:ascii="Arial" w:hAnsi="Arial" w:cs="Arial"/>
          <w:sz w:val="20"/>
          <w:szCs w:val="20"/>
        </w:rPr>
        <w:tab/>
        <w:t>the Supplier must issue an adjustment note to the Recipient.</w:t>
      </w:r>
    </w:p>
    <w:p w:rsidR="00960D58" w:rsidRPr="00617EFF" w:rsidRDefault="00960D58" w:rsidP="00960D58">
      <w:pPr>
        <w:pStyle w:val="MELegal5"/>
        <w:numPr>
          <w:ilvl w:val="0"/>
          <w:numId w:val="0"/>
        </w:numPr>
        <w:ind w:left="1388" w:hanging="675"/>
        <w:jc w:val="both"/>
        <w:rPr>
          <w:rFonts w:ascii="Arial" w:hAnsi="Arial" w:cs="Arial"/>
          <w:sz w:val="20"/>
          <w:szCs w:val="20"/>
        </w:rPr>
      </w:pPr>
      <w:r w:rsidRPr="00617EFF">
        <w:rPr>
          <w:rFonts w:ascii="Arial" w:hAnsi="Arial" w:cs="Arial"/>
          <w:sz w:val="20"/>
          <w:szCs w:val="20"/>
        </w:rPr>
        <w:t xml:space="preserve">(vi) </w:t>
      </w:r>
      <w:r w:rsidRPr="00617EFF">
        <w:rPr>
          <w:rFonts w:ascii="Arial" w:hAnsi="Arial" w:cs="Arial"/>
          <w:sz w:val="20"/>
          <w:szCs w:val="20"/>
        </w:rPr>
        <w:tab/>
      </w:r>
      <w:r w:rsidRPr="00617EFF">
        <w:rPr>
          <w:rFonts w:ascii="Arial" w:eastAsia="SimSun" w:hAnsi="Arial" w:cs="Arial"/>
          <w:sz w:val="20"/>
          <w:szCs w:val="20"/>
          <w:lang w:eastAsia="ja-JP"/>
        </w:rPr>
        <w:t>The Recipient need not pay the GST amount in respect of a taxable supply made under or in connection with this Agreement until the Supplier has given the Recipient a tax invoice in respect of that taxable supply.</w:t>
      </w:r>
    </w:p>
    <w:p w:rsidR="0018066A" w:rsidRPr="008D58B1" w:rsidRDefault="005F6237" w:rsidP="005F6237">
      <w:pPr>
        <w:pStyle w:val="MELegal1"/>
        <w:numPr>
          <w:ilvl w:val="0"/>
          <w:numId w:val="0"/>
        </w:numPr>
        <w:ind w:left="680" w:hanging="680"/>
        <w:jc w:val="both"/>
        <w:rPr>
          <w:rFonts w:eastAsia="SimSun" w:cs="Arial"/>
          <w:spacing w:val="0"/>
          <w:w w:val="100"/>
          <w:sz w:val="26"/>
          <w:szCs w:val="26"/>
          <w:lang w:eastAsia="ja-JP"/>
        </w:rPr>
      </w:pPr>
      <w:bookmarkStart w:id="166" w:name="_Toc316983927"/>
      <w:r w:rsidRPr="008D58B1">
        <w:rPr>
          <w:rFonts w:eastAsia="SimSun" w:cs="Arial"/>
          <w:spacing w:val="0"/>
          <w:w w:val="100"/>
          <w:sz w:val="26"/>
          <w:szCs w:val="26"/>
          <w:lang w:eastAsia="ja-JP"/>
        </w:rPr>
        <w:t>7.</w:t>
      </w:r>
      <w:r w:rsidRPr="008D58B1">
        <w:rPr>
          <w:rFonts w:eastAsia="SimSun" w:cs="Arial"/>
          <w:spacing w:val="0"/>
          <w:w w:val="100"/>
          <w:sz w:val="26"/>
          <w:szCs w:val="26"/>
          <w:lang w:eastAsia="ja-JP"/>
        </w:rPr>
        <w:tab/>
      </w:r>
      <w:r w:rsidR="00017E03" w:rsidRPr="008D58B1">
        <w:rPr>
          <w:rFonts w:eastAsia="SimSun" w:cs="Arial"/>
          <w:spacing w:val="0"/>
          <w:w w:val="100"/>
          <w:sz w:val="26"/>
          <w:szCs w:val="26"/>
          <w:lang w:eastAsia="ja-JP"/>
        </w:rPr>
        <w:t>CO-INVESTMENT</w:t>
      </w:r>
      <w:r w:rsidR="0018066A" w:rsidRPr="008D58B1">
        <w:rPr>
          <w:rFonts w:eastAsia="SimSun" w:cs="Arial"/>
          <w:spacing w:val="0"/>
          <w:w w:val="100"/>
          <w:sz w:val="26"/>
          <w:szCs w:val="26"/>
          <w:lang w:eastAsia="ja-JP"/>
        </w:rPr>
        <w:t>S BY SUB-CONTRACTOR</w:t>
      </w:r>
      <w:bookmarkEnd w:id="166"/>
    </w:p>
    <w:p w:rsidR="00601DE4" w:rsidRDefault="005F6237"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601DE4">
        <w:rPr>
          <w:rFonts w:ascii="Arial" w:eastAsia="SimSun" w:hAnsi="Arial" w:cs="Arial"/>
          <w:sz w:val="20"/>
          <w:szCs w:val="20"/>
          <w:lang w:eastAsia="ja-JP"/>
        </w:rPr>
        <w:t>The Su</w:t>
      </w:r>
      <w:r w:rsidR="004B1F51">
        <w:rPr>
          <w:rFonts w:ascii="Arial" w:eastAsia="SimSun" w:hAnsi="Arial" w:cs="Arial"/>
          <w:sz w:val="20"/>
          <w:szCs w:val="20"/>
          <w:lang w:eastAsia="ja-JP"/>
        </w:rPr>
        <w:t>b-contractor acknowledges that:</w:t>
      </w:r>
    </w:p>
    <w:p w:rsidR="00601DE4" w:rsidRPr="00601DE4" w:rsidRDefault="00601DE4" w:rsidP="00BF0886">
      <w:pPr>
        <w:pStyle w:val="MELegal4"/>
        <w:numPr>
          <w:ilvl w:val="0"/>
          <w:numId w:val="40"/>
        </w:numPr>
        <w:jc w:val="both"/>
        <w:rPr>
          <w:rFonts w:ascii="Arial" w:eastAsia="SimSun" w:hAnsi="Arial" w:cs="Arial"/>
          <w:sz w:val="20"/>
          <w:szCs w:val="20"/>
          <w:lang w:eastAsia="ja-JP"/>
        </w:rPr>
      </w:pPr>
      <w:r>
        <w:rPr>
          <w:rFonts w:ascii="Arial" w:eastAsia="SimSun" w:hAnsi="Arial" w:cs="Arial"/>
          <w:sz w:val="20"/>
          <w:szCs w:val="20"/>
          <w:lang w:eastAsia="ja-JP"/>
        </w:rPr>
        <w:lastRenderedPageBreak/>
        <w:t>u</w:t>
      </w:r>
      <w:r w:rsidRPr="00601DE4">
        <w:rPr>
          <w:rFonts w:ascii="Arial" w:eastAsia="SimSun" w:hAnsi="Arial" w:cs="Arial"/>
          <w:sz w:val="20"/>
          <w:szCs w:val="20"/>
          <w:lang w:eastAsia="ja-JP"/>
        </w:rPr>
        <w:t xml:space="preserve">nder the terms of the Funding Agreement, the funding must only be used for the creation or development of </w:t>
      </w:r>
      <w:r w:rsidR="00674175">
        <w:rPr>
          <w:rFonts w:ascii="Arial" w:eastAsia="SimSun" w:hAnsi="Arial" w:cs="Arial"/>
          <w:sz w:val="20"/>
          <w:szCs w:val="20"/>
          <w:lang w:eastAsia="ja-JP"/>
        </w:rPr>
        <w:t>Assets</w:t>
      </w:r>
      <w:r w:rsidR="004B1F51">
        <w:rPr>
          <w:rFonts w:ascii="Arial" w:eastAsia="SimSun" w:hAnsi="Arial" w:cs="Arial"/>
          <w:sz w:val="20"/>
          <w:szCs w:val="20"/>
          <w:lang w:eastAsia="ja-JP"/>
        </w:rPr>
        <w:t>; and</w:t>
      </w:r>
    </w:p>
    <w:p w:rsidR="00601DE4" w:rsidRPr="00601DE4" w:rsidRDefault="00601DE4" w:rsidP="00BF0886">
      <w:pPr>
        <w:pStyle w:val="MELegal4"/>
        <w:numPr>
          <w:ilvl w:val="0"/>
          <w:numId w:val="40"/>
        </w:numPr>
        <w:jc w:val="both"/>
        <w:rPr>
          <w:rFonts w:ascii="Arial" w:eastAsia="SimSun" w:hAnsi="Arial" w:cs="Arial"/>
          <w:sz w:val="20"/>
          <w:szCs w:val="20"/>
          <w:lang w:eastAsia="ja-JP"/>
        </w:rPr>
      </w:pPr>
      <w:r>
        <w:rPr>
          <w:rFonts w:ascii="Arial" w:eastAsia="SimSun" w:hAnsi="Arial" w:cs="Arial"/>
          <w:sz w:val="20"/>
          <w:szCs w:val="20"/>
          <w:lang w:eastAsia="ja-JP"/>
        </w:rPr>
        <w:t>a</w:t>
      </w:r>
      <w:r w:rsidRPr="00601DE4">
        <w:rPr>
          <w:rFonts w:ascii="Arial" w:eastAsia="SimSun" w:hAnsi="Arial" w:cs="Arial"/>
          <w:sz w:val="20"/>
          <w:szCs w:val="20"/>
          <w:lang w:eastAsia="ja-JP"/>
        </w:rPr>
        <w:t xml:space="preserve">ccordingly, other </w:t>
      </w:r>
      <w:r w:rsidR="0090240C">
        <w:rPr>
          <w:rFonts w:ascii="Arial" w:eastAsia="SimSun" w:hAnsi="Arial" w:cs="Arial"/>
          <w:sz w:val="20"/>
          <w:szCs w:val="20"/>
          <w:lang w:eastAsia="ja-JP"/>
        </w:rPr>
        <w:t xml:space="preserve">associated </w:t>
      </w:r>
      <w:r w:rsidRPr="00601DE4">
        <w:rPr>
          <w:rFonts w:ascii="Arial" w:eastAsia="SimSun" w:hAnsi="Arial" w:cs="Arial"/>
          <w:sz w:val="20"/>
          <w:szCs w:val="20"/>
          <w:lang w:eastAsia="ja-JP"/>
        </w:rPr>
        <w:t xml:space="preserve">costs must be funded by the Sub-contractor through </w:t>
      </w:r>
      <w:r w:rsidR="0090240C">
        <w:rPr>
          <w:rFonts w:ascii="Arial" w:eastAsia="SimSun" w:hAnsi="Arial" w:cs="Arial"/>
          <w:sz w:val="20"/>
          <w:szCs w:val="20"/>
          <w:lang w:eastAsia="ja-JP"/>
        </w:rPr>
        <w:t>C</w:t>
      </w:r>
      <w:r w:rsidR="004B1F51">
        <w:rPr>
          <w:rFonts w:ascii="Arial" w:eastAsia="SimSun" w:hAnsi="Arial" w:cs="Arial"/>
          <w:sz w:val="20"/>
          <w:szCs w:val="20"/>
          <w:lang w:eastAsia="ja-JP"/>
        </w:rPr>
        <w:t>o-investments.</w:t>
      </w:r>
    </w:p>
    <w:p w:rsidR="00304064" w:rsidRDefault="005F6237"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601DE4">
        <w:rPr>
          <w:rFonts w:ascii="Arial" w:eastAsia="SimSun" w:hAnsi="Arial" w:cs="Arial"/>
          <w:sz w:val="20"/>
          <w:szCs w:val="20"/>
          <w:lang w:eastAsia="ja-JP"/>
        </w:rPr>
        <w:t xml:space="preserve">The Sub-contractor must make the </w:t>
      </w:r>
      <w:r w:rsidR="0090240C">
        <w:rPr>
          <w:rFonts w:ascii="Arial" w:eastAsia="SimSun" w:hAnsi="Arial" w:cs="Arial"/>
          <w:sz w:val="20"/>
          <w:szCs w:val="20"/>
          <w:lang w:eastAsia="ja-JP"/>
        </w:rPr>
        <w:t>C</w:t>
      </w:r>
      <w:r w:rsidR="00601DE4">
        <w:rPr>
          <w:rFonts w:ascii="Arial" w:eastAsia="SimSun" w:hAnsi="Arial" w:cs="Arial"/>
          <w:sz w:val="20"/>
          <w:szCs w:val="20"/>
          <w:lang w:eastAsia="ja-JP"/>
        </w:rPr>
        <w:t xml:space="preserve">o-investments </w:t>
      </w:r>
      <w:r w:rsidR="00E13BFF">
        <w:rPr>
          <w:rFonts w:ascii="Arial" w:eastAsia="SimSun" w:hAnsi="Arial" w:cs="Arial"/>
          <w:sz w:val="20"/>
          <w:szCs w:val="20"/>
          <w:lang w:eastAsia="ja-JP"/>
        </w:rPr>
        <w:t xml:space="preserve">in the form </w:t>
      </w:r>
      <w:r w:rsidR="0090240C">
        <w:rPr>
          <w:rFonts w:ascii="Arial" w:eastAsia="SimSun" w:hAnsi="Arial" w:cs="Arial"/>
          <w:sz w:val="20"/>
          <w:szCs w:val="20"/>
          <w:lang w:eastAsia="ja-JP"/>
        </w:rPr>
        <w:t xml:space="preserve">set out in </w:t>
      </w:r>
      <w:r w:rsidR="00304064" w:rsidRPr="00D2207E">
        <w:rPr>
          <w:rFonts w:ascii="Arial" w:eastAsia="SimSun" w:hAnsi="Arial" w:cs="Arial"/>
          <w:sz w:val="20"/>
          <w:szCs w:val="20"/>
          <w:lang w:eastAsia="ja-JP"/>
        </w:rPr>
        <w:t xml:space="preserve">Schedule </w:t>
      </w:r>
      <w:r w:rsidR="001669FA" w:rsidRPr="00D2207E">
        <w:rPr>
          <w:rFonts w:ascii="Arial" w:eastAsia="SimSun" w:hAnsi="Arial" w:cs="Arial"/>
          <w:sz w:val="20"/>
          <w:szCs w:val="20"/>
          <w:lang w:eastAsia="ja-JP"/>
        </w:rPr>
        <w:t>3</w:t>
      </w:r>
      <w:r w:rsidR="004B1F51">
        <w:rPr>
          <w:rFonts w:ascii="Arial" w:eastAsia="SimSun" w:hAnsi="Arial" w:cs="Arial"/>
          <w:sz w:val="20"/>
          <w:szCs w:val="20"/>
          <w:lang w:eastAsia="ja-JP"/>
        </w:rPr>
        <w:t>.</w:t>
      </w:r>
    </w:p>
    <w:p w:rsidR="00176A1A" w:rsidRDefault="00176A1A"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t xml:space="preserve">The Sub-contractor acknowledges and agrees to provide </w:t>
      </w:r>
      <w:r w:rsidR="0090240C">
        <w:rPr>
          <w:rFonts w:ascii="Arial" w:eastAsia="SimSun" w:hAnsi="Arial" w:cs="Arial"/>
          <w:sz w:val="20"/>
          <w:szCs w:val="20"/>
          <w:lang w:eastAsia="ja-JP"/>
        </w:rPr>
        <w:t xml:space="preserve">Co-investments </w:t>
      </w:r>
      <w:r>
        <w:rPr>
          <w:rFonts w:ascii="Arial" w:eastAsia="SimSun" w:hAnsi="Arial" w:cs="Arial"/>
          <w:sz w:val="20"/>
          <w:szCs w:val="20"/>
          <w:lang w:eastAsia="ja-JP"/>
        </w:rPr>
        <w:t>to</w:t>
      </w:r>
      <w:r w:rsidR="00DE7FBD">
        <w:rPr>
          <w:rFonts w:ascii="Arial" w:eastAsia="SimSun" w:hAnsi="Arial" w:cs="Arial"/>
          <w:sz w:val="20"/>
          <w:szCs w:val="20"/>
          <w:lang w:eastAsia="ja-JP"/>
        </w:rPr>
        <w:t xml:space="preserve"> </w:t>
      </w:r>
      <w:r w:rsidR="00CC2F98">
        <w:rPr>
          <w:rFonts w:ascii="Arial" w:eastAsia="SimSun" w:hAnsi="Arial" w:cs="Arial"/>
          <w:sz w:val="20"/>
          <w:szCs w:val="20"/>
          <w:lang w:eastAsia="ja-JP"/>
        </w:rPr>
        <w:t>provide services to</w:t>
      </w:r>
      <w:r>
        <w:rPr>
          <w:rFonts w:ascii="Arial" w:eastAsia="SimSun" w:hAnsi="Arial" w:cs="Arial"/>
          <w:sz w:val="20"/>
          <w:szCs w:val="20"/>
          <w:lang w:eastAsia="ja-JP"/>
        </w:rPr>
        <w:t xml:space="preserve"> </w:t>
      </w:r>
      <w:r w:rsidR="00B23491">
        <w:rPr>
          <w:rFonts w:ascii="Arial" w:eastAsia="SimSun" w:hAnsi="Arial" w:cs="Arial"/>
          <w:sz w:val="20"/>
          <w:szCs w:val="20"/>
          <w:lang w:eastAsia="ja-JP"/>
        </w:rPr>
        <w:t xml:space="preserve">Users for a </w:t>
      </w:r>
      <w:r w:rsidR="00B23491" w:rsidRPr="00CC4257">
        <w:rPr>
          <w:rFonts w:ascii="Arial" w:eastAsia="SimSun" w:hAnsi="Arial" w:cs="Arial"/>
          <w:sz w:val="20"/>
          <w:szCs w:val="20"/>
          <w:lang w:eastAsia="ja-JP"/>
        </w:rPr>
        <w:t xml:space="preserve">period of three (3) years </w:t>
      </w:r>
      <w:r w:rsidRPr="00CC4257">
        <w:rPr>
          <w:rFonts w:ascii="Arial" w:eastAsia="SimSun" w:hAnsi="Arial" w:cs="Arial"/>
          <w:sz w:val="20"/>
          <w:szCs w:val="20"/>
          <w:lang w:eastAsia="ja-JP"/>
        </w:rPr>
        <w:t xml:space="preserve">from the </w:t>
      </w:r>
      <w:r w:rsidR="00E13BFF" w:rsidRPr="00CC4257">
        <w:rPr>
          <w:rFonts w:ascii="Arial" w:eastAsia="SimSun" w:hAnsi="Arial" w:cs="Arial"/>
          <w:sz w:val="20"/>
          <w:szCs w:val="20"/>
          <w:lang w:eastAsia="ja-JP"/>
        </w:rPr>
        <w:t xml:space="preserve">Acceptance Date </w:t>
      </w:r>
      <w:r w:rsidR="00B23491" w:rsidRPr="00CC4257">
        <w:rPr>
          <w:rFonts w:ascii="Arial" w:eastAsia="SimSun" w:hAnsi="Arial" w:cs="Arial"/>
          <w:sz w:val="20"/>
          <w:szCs w:val="20"/>
          <w:lang w:eastAsia="ja-JP"/>
        </w:rPr>
        <w:t>or such other period as agreed between the Parties</w:t>
      </w:r>
      <w:r w:rsidR="004B1F51">
        <w:rPr>
          <w:rFonts w:ascii="Arial" w:eastAsia="SimSun" w:hAnsi="Arial" w:cs="Arial"/>
          <w:sz w:val="20"/>
          <w:szCs w:val="20"/>
          <w:lang w:eastAsia="ja-JP"/>
        </w:rPr>
        <w:t>.</w:t>
      </w:r>
    </w:p>
    <w:p w:rsidR="00FF36E6" w:rsidRPr="008D58B1" w:rsidRDefault="005F6237" w:rsidP="005F6237">
      <w:pPr>
        <w:pStyle w:val="MELegal1"/>
        <w:numPr>
          <w:ilvl w:val="0"/>
          <w:numId w:val="0"/>
        </w:numPr>
        <w:ind w:left="680" w:hanging="680"/>
        <w:jc w:val="both"/>
        <w:rPr>
          <w:rFonts w:eastAsia="SimSun" w:cs="Arial"/>
          <w:spacing w:val="0"/>
          <w:w w:val="100"/>
          <w:sz w:val="26"/>
          <w:szCs w:val="26"/>
          <w:lang w:eastAsia="ja-JP"/>
        </w:rPr>
      </w:pPr>
      <w:bookmarkStart w:id="167" w:name="_Toc316983928"/>
      <w:r w:rsidRPr="008D58B1">
        <w:rPr>
          <w:rFonts w:eastAsia="SimSun" w:cs="Arial"/>
          <w:spacing w:val="0"/>
          <w:w w:val="100"/>
          <w:sz w:val="26"/>
          <w:szCs w:val="26"/>
          <w:lang w:eastAsia="ja-JP"/>
        </w:rPr>
        <w:t>8.</w:t>
      </w:r>
      <w:r w:rsidRPr="008D58B1">
        <w:rPr>
          <w:rFonts w:eastAsia="SimSun" w:cs="Arial"/>
          <w:spacing w:val="0"/>
          <w:w w:val="100"/>
          <w:sz w:val="26"/>
          <w:szCs w:val="26"/>
          <w:lang w:eastAsia="ja-JP"/>
        </w:rPr>
        <w:tab/>
      </w:r>
      <w:r w:rsidR="00E13BFF" w:rsidRPr="008D58B1">
        <w:rPr>
          <w:rFonts w:eastAsia="SimSun" w:cs="Arial"/>
          <w:spacing w:val="0"/>
          <w:w w:val="100"/>
          <w:sz w:val="26"/>
          <w:szCs w:val="26"/>
          <w:lang w:eastAsia="ja-JP"/>
        </w:rPr>
        <w:t xml:space="preserve">GENERAL OPERATING REQUIREMENTS </w:t>
      </w:r>
      <w:r w:rsidR="00FF36E6" w:rsidRPr="008D58B1">
        <w:rPr>
          <w:rFonts w:eastAsia="SimSun" w:cs="Arial"/>
          <w:spacing w:val="0"/>
          <w:w w:val="100"/>
          <w:sz w:val="26"/>
          <w:szCs w:val="26"/>
          <w:lang w:eastAsia="ja-JP"/>
        </w:rPr>
        <w:t xml:space="preserve">OF THE </w:t>
      </w:r>
      <w:r w:rsidR="00960D58" w:rsidRPr="008D58B1">
        <w:rPr>
          <w:rFonts w:eastAsia="SimSun" w:cs="Arial"/>
          <w:spacing w:val="0"/>
          <w:w w:val="100"/>
          <w:sz w:val="26"/>
          <w:szCs w:val="26"/>
          <w:lang w:eastAsia="ja-JP"/>
        </w:rPr>
        <w:t>SUB-CONTRACTOR</w:t>
      </w:r>
      <w:bookmarkEnd w:id="167"/>
    </w:p>
    <w:p w:rsidR="00647417" w:rsidRPr="008D58B1" w:rsidRDefault="00C008A2" w:rsidP="00C008A2">
      <w:pPr>
        <w:pStyle w:val="MELegal3"/>
        <w:numPr>
          <w:ilvl w:val="0"/>
          <w:numId w:val="0"/>
        </w:numPr>
        <w:rPr>
          <w:rFonts w:ascii="Arial" w:hAnsi="Arial" w:cs="Arial"/>
          <w:b/>
        </w:rPr>
      </w:pPr>
      <w:r>
        <w:rPr>
          <w:rFonts w:ascii="Arial" w:hAnsi="Arial" w:cs="Arial"/>
          <w:b/>
        </w:rPr>
        <w:t>8.1</w:t>
      </w:r>
      <w:r>
        <w:rPr>
          <w:rFonts w:ascii="Arial" w:hAnsi="Arial" w:cs="Arial"/>
          <w:b/>
        </w:rPr>
        <w:tab/>
      </w:r>
      <w:r w:rsidR="00647417" w:rsidRPr="008D58B1">
        <w:rPr>
          <w:rFonts w:ascii="Arial" w:hAnsi="Arial" w:cs="Arial"/>
          <w:b/>
        </w:rPr>
        <w:t>Compliance with Laws</w:t>
      </w:r>
    </w:p>
    <w:p w:rsidR="00062161" w:rsidRPr="00122B4D" w:rsidRDefault="00122B4D" w:rsidP="00F45CB6">
      <w:pPr>
        <w:jc w:val="both"/>
        <w:rPr>
          <w:rFonts w:ascii="Arial" w:hAnsi="Arial" w:cs="Arial"/>
          <w:sz w:val="20"/>
          <w:szCs w:val="20"/>
        </w:rPr>
      </w:pPr>
      <w:r w:rsidRPr="00122B4D">
        <w:rPr>
          <w:rFonts w:ascii="Arial" w:hAnsi="Arial" w:cs="Arial"/>
          <w:sz w:val="20"/>
          <w:szCs w:val="20"/>
        </w:rPr>
        <w:tab/>
      </w:r>
      <w:r w:rsidR="00436486" w:rsidRPr="00122B4D">
        <w:rPr>
          <w:rFonts w:ascii="Arial" w:hAnsi="Arial" w:cs="Arial"/>
          <w:sz w:val="20"/>
          <w:szCs w:val="20"/>
        </w:rPr>
        <w:t xml:space="preserve">At all times, the </w:t>
      </w:r>
      <w:r w:rsidR="0049141B" w:rsidRPr="00122B4D">
        <w:rPr>
          <w:rFonts w:ascii="Arial" w:hAnsi="Arial" w:cs="Arial"/>
          <w:sz w:val="20"/>
          <w:szCs w:val="20"/>
        </w:rPr>
        <w:t xml:space="preserve">Sub-contractor </w:t>
      </w:r>
      <w:r w:rsidR="007A1414">
        <w:rPr>
          <w:rFonts w:ascii="Arial" w:hAnsi="Arial" w:cs="Arial"/>
          <w:sz w:val="20"/>
          <w:szCs w:val="20"/>
        </w:rPr>
        <w:t>must:</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hold all authorisations, permits and licences required under any law to </w:t>
      </w:r>
      <w:r w:rsidR="004C2A1A">
        <w:rPr>
          <w:rFonts w:ascii="Arial" w:hAnsi="Arial" w:cs="Arial"/>
          <w:sz w:val="20"/>
          <w:szCs w:val="20"/>
        </w:rPr>
        <w:t xml:space="preserve">create and develop </w:t>
      </w:r>
      <w:r w:rsidR="00F1253C">
        <w:rPr>
          <w:rFonts w:ascii="Arial" w:hAnsi="Arial" w:cs="Arial"/>
          <w:sz w:val="20"/>
          <w:szCs w:val="20"/>
        </w:rPr>
        <w:t>the Assets</w:t>
      </w:r>
      <w:r w:rsidR="007A1414">
        <w:rPr>
          <w:rFonts w:ascii="Arial" w:hAnsi="Arial" w:cs="Arial"/>
          <w:sz w:val="20"/>
          <w:szCs w:val="20"/>
        </w:rPr>
        <w:t>;</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comply with the requirements of all laws of any kind </w:t>
      </w:r>
      <w:r w:rsidR="00F1253C">
        <w:rPr>
          <w:rFonts w:ascii="Arial" w:hAnsi="Arial" w:cs="Arial"/>
          <w:sz w:val="20"/>
          <w:szCs w:val="20"/>
        </w:rPr>
        <w:t xml:space="preserve">to </w:t>
      </w:r>
      <w:r w:rsidR="004C2A1A">
        <w:rPr>
          <w:rFonts w:ascii="Arial" w:hAnsi="Arial" w:cs="Arial"/>
          <w:sz w:val="20"/>
          <w:szCs w:val="20"/>
        </w:rPr>
        <w:t xml:space="preserve">create and develop </w:t>
      </w:r>
      <w:r w:rsidR="00F1253C">
        <w:rPr>
          <w:rFonts w:ascii="Arial" w:hAnsi="Arial" w:cs="Arial"/>
          <w:sz w:val="20"/>
          <w:szCs w:val="20"/>
        </w:rPr>
        <w:t>the Assets</w:t>
      </w:r>
      <w:r w:rsidRPr="00122B4D">
        <w:rPr>
          <w:rFonts w:ascii="Arial" w:hAnsi="Arial" w:cs="Arial"/>
          <w:sz w:val="20"/>
          <w:szCs w:val="20"/>
        </w:rPr>
        <w:t>;</w:t>
      </w:r>
      <w:r w:rsidR="007A1414">
        <w:rPr>
          <w:rFonts w:ascii="Arial" w:hAnsi="Arial" w:cs="Arial"/>
          <w:sz w:val="20"/>
          <w:szCs w:val="20"/>
        </w:rPr>
        <w:t xml:space="preserve"> and</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comply with all </w:t>
      </w:r>
      <w:r w:rsidR="00CC4257">
        <w:rPr>
          <w:rFonts w:ascii="Arial" w:hAnsi="Arial" w:cs="Arial"/>
          <w:sz w:val="20"/>
          <w:szCs w:val="20"/>
        </w:rPr>
        <w:t xml:space="preserve">reasonable </w:t>
      </w:r>
      <w:r w:rsidRPr="00122B4D">
        <w:rPr>
          <w:rFonts w:ascii="Arial" w:hAnsi="Arial" w:cs="Arial"/>
          <w:sz w:val="20"/>
          <w:szCs w:val="20"/>
        </w:rPr>
        <w:t xml:space="preserve">instructions or directions given by the University </w:t>
      </w:r>
      <w:r w:rsidR="000E4459">
        <w:rPr>
          <w:rFonts w:ascii="Arial" w:hAnsi="Arial" w:cs="Arial"/>
          <w:sz w:val="20"/>
          <w:szCs w:val="20"/>
        </w:rPr>
        <w:t>of Melbourne</w:t>
      </w:r>
      <w:r w:rsidR="00541F22">
        <w:rPr>
          <w:rFonts w:ascii="Arial" w:hAnsi="Arial" w:cs="Arial"/>
          <w:sz w:val="20"/>
          <w:szCs w:val="20"/>
        </w:rPr>
        <w:t xml:space="preserve"> </w:t>
      </w:r>
      <w:r w:rsidRPr="00122B4D">
        <w:rPr>
          <w:rFonts w:ascii="Arial" w:hAnsi="Arial" w:cs="Arial"/>
          <w:sz w:val="20"/>
          <w:szCs w:val="20"/>
        </w:rPr>
        <w:t xml:space="preserve">Nominated Representative in relation to the </w:t>
      </w:r>
      <w:r w:rsidR="004C2A1A">
        <w:rPr>
          <w:rFonts w:ascii="Arial" w:hAnsi="Arial" w:cs="Arial"/>
          <w:sz w:val="20"/>
          <w:szCs w:val="20"/>
        </w:rPr>
        <w:t xml:space="preserve">creation and development </w:t>
      </w:r>
      <w:r w:rsidR="00F1253C">
        <w:rPr>
          <w:rFonts w:ascii="Arial" w:hAnsi="Arial" w:cs="Arial"/>
          <w:sz w:val="20"/>
          <w:szCs w:val="20"/>
        </w:rPr>
        <w:t>of the Assets</w:t>
      </w:r>
      <w:r w:rsidR="007A1414">
        <w:rPr>
          <w:rFonts w:ascii="Arial" w:hAnsi="Arial" w:cs="Arial"/>
          <w:sz w:val="20"/>
          <w:szCs w:val="20"/>
        </w:rPr>
        <w:t>.</w:t>
      </w:r>
    </w:p>
    <w:p w:rsidR="00165539" w:rsidRDefault="00C008A2" w:rsidP="00C008A2">
      <w:pPr>
        <w:jc w:val="both"/>
        <w:rPr>
          <w:rFonts w:ascii="Arial" w:hAnsi="Arial" w:cs="Arial"/>
          <w:b/>
        </w:rPr>
      </w:pPr>
      <w:r>
        <w:rPr>
          <w:rFonts w:ascii="Arial" w:hAnsi="Arial" w:cs="Arial"/>
          <w:b/>
        </w:rPr>
        <w:t>8.2</w:t>
      </w:r>
      <w:r>
        <w:rPr>
          <w:rFonts w:ascii="Arial" w:hAnsi="Arial" w:cs="Arial"/>
          <w:b/>
        </w:rPr>
        <w:tab/>
      </w:r>
      <w:r w:rsidR="00165539">
        <w:rPr>
          <w:rFonts w:ascii="Arial" w:hAnsi="Arial" w:cs="Arial"/>
          <w:b/>
        </w:rPr>
        <w:t>Ethics requirement</w:t>
      </w:r>
    </w:p>
    <w:p w:rsidR="00165539" w:rsidRDefault="00165539" w:rsidP="00F9344E">
      <w:pPr>
        <w:ind w:left="1360" w:hanging="685"/>
        <w:jc w:val="both"/>
        <w:rPr>
          <w:rFonts w:ascii="Arial" w:hAnsi="Arial" w:cs="Arial"/>
          <w:sz w:val="20"/>
          <w:szCs w:val="20"/>
        </w:rPr>
      </w:pPr>
      <w:r w:rsidRPr="00165539">
        <w:rPr>
          <w:rFonts w:ascii="Arial" w:hAnsi="Arial" w:cs="Arial"/>
          <w:sz w:val="20"/>
          <w:szCs w:val="20"/>
        </w:rPr>
        <w:t>(a)</w:t>
      </w:r>
      <w:r>
        <w:rPr>
          <w:rFonts w:ascii="Arial" w:hAnsi="Arial" w:cs="Arial"/>
          <w:sz w:val="20"/>
          <w:szCs w:val="20"/>
        </w:rPr>
        <w:tab/>
        <w:t>The Sub-contractor must</w:t>
      </w:r>
      <w:r w:rsidR="00C52D3A">
        <w:rPr>
          <w:rFonts w:ascii="Arial" w:hAnsi="Arial" w:cs="Arial"/>
          <w:sz w:val="20"/>
          <w:szCs w:val="20"/>
        </w:rPr>
        <w:t>,</w:t>
      </w:r>
      <w:r>
        <w:rPr>
          <w:rFonts w:ascii="Arial" w:hAnsi="Arial" w:cs="Arial"/>
          <w:sz w:val="20"/>
          <w:szCs w:val="20"/>
        </w:rPr>
        <w:t xml:space="preserve"> </w:t>
      </w:r>
      <w:r w:rsidR="00B522A0">
        <w:rPr>
          <w:rFonts w:ascii="Arial" w:hAnsi="Arial" w:cs="Arial"/>
          <w:sz w:val="20"/>
          <w:szCs w:val="20"/>
        </w:rPr>
        <w:t xml:space="preserve">in the provision of the Assets </w:t>
      </w:r>
      <w:r w:rsidR="00C52D3A">
        <w:rPr>
          <w:rFonts w:ascii="Arial" w:hAnsi="Arial" w:cs="Arial"/>
          <w:sz w:val="20"/>
          <w:szCs w:val="20"/>
        </w:rPr>
        <w:t xml:space="preserve">and through the conduct of Subcontracted activities, </w:t>
      </w:r>
      <w:ins w:id="168" w:author="Author">
        <w:r w:rsidR="0064099F">
          <w:rPr>
            <w:rFonts w:ascii="Arial" w:hAnsi="Arial" w:cs="Arial"/>
            <w:sz w:val="20"/>
            <w:szCs w:val="20"/>
          </w:rPr>
          <w:t xml:space="preserve">notify its Personnel </w:t>
        </w:r>
      </w:ins>
      <w:del w:id="169" w:author="Author">
        <w:r w:rsidR="00C52D3A" w:rsidDel="0064099F">
          <w:rPr>
            <w:rFonts w:ascii="Arial" w:hAnsi="Arial" w:cs="Arial"/>
            <w:sz w:val="20"/>
            <w:szCs w:val="20"/>
          </w:rPr>
          <w:delText xml:space="preserve">ensure that it </w:delText>
        </w:r>
      </w:del>
      <w:r w:rsidR="00C52D3A">
        <w:rPr>
          <w:rFonts w:ascii="Arial" w:hAnsi="Arial" w:cs="Arial"/>
          <w:sz w:val="20"/>
          <w:szCs w:val="20"/>
        </w:rPr>
        <w:t xml:space="preserve">and all </w:t>
      </w:r>
      <w:ins w:id="170" w:author="Author">
        <w:r w:rsidR="0064099F">
          <w:rPr>
            <w:rFonts w:ascii="Arial" w:hAnsi="Arial" w:cs="Arial"/>
            <w:sz w:val="20"/>
            <w:szCs w:val="20"/>
          </w:rPr>
          <w:t xml:space="preserve">Users of the requirements to </w:t>
        </w:r>
      </w:ins>
      <w:del w:id="171" w:author="Author">
        <w:r w:rsidR="00C52D3A" w:rsidDel="0064099F">
          <w:rPr>
            <w:rFonts w:ascii="Arial" w:hAnsi="Arial" w:cs="Arial"/>
            <w:sz w:val="20"/>
            <w:szCs w:val="20"/>
          </w:rPr>
          <w:delText xml:space="preserve">users </w:delText>
        </w:r>
        <w:r w:rsidR="00F9344E" w:rsidDel="0064099F">
          <w:rPr>
            <w:rFonts w:ascii="Arial" w:hAnsi="Arial" w:cs="Arial"/>
            <w:sz w:val="20"/>
            <w:szCs w:val="20"/>
          </w:rPr>
          <w:delText xml:space="preserve">strictly </w:delText>
        </w:r>
      </w:del>
      <w:r w:rsidR="00F9344E">
        <w:rPr>
          <w:rFonts w:ascii="Arial" w:hAnsi="Arial" w:cs="Arial"/>
          <w:sz w:val="20"/>
          <w:szCs w:val="20"/>
        </w:rPr>
        <w:t xml:space="preserve">observe and comply with every respect with all applicable Commonwealth, State and Territory legislation relating to biological, ethical or radiation safeguards and all </w:t>
      </w:r>
      <w:ins w:id="172" w:author="Author">
        <w:r w:rsidR="0064099F">
          <w:rPr>
            <w:rFonts w:ascii="Arial" w:hAnsi="Arial" w:cs="Arial"/>
            <w:sz w:val="20"/>
            <w:szCs w:val="20"/>
          </w:rPr>
          <w:t xml:space="preserve">appropriate </w:t>
        </w:r>
      </w:ins>
      <w:r w:rsidR="00F9344E">
        <w:rPr>
          <w:rFonts w:ascii="Arial" w:hAnsi="Arial" w:cs="Arial"/>
          <w:sz w:val="20"/>
          <w:szCs w:val="20"/>
        </w:rPr>
        <w:t xml:space="preserve">ethics, codes and guidelines adopted by the </w:t>
      </w:r>
      <w:r w:rsidR="00B522A0">
        <w:rPr>
          <w:rFonts w:ascii="Arial" w:hAnsi="Arial" w:cs="Arial"/>
          <w:sz w:val="20"/>
          <w:szCs w:val="20"/>
        </w:rPr>
        <w:t>N</w:t>
      </w:r>
      <w:r w:rsidR="00F9344E">
        <w:rPr>
          <w:rFonts w:ascii="Arial" w:hAnsi="Arial" w:cs="Arial"/>
          <w:sz w:val="20"/>
          <w:szCs w:val="20"/>
        </w:rPr>
        <w:t xml:space="preserve">ational Health and Medical Research Council, the Office of the Gene Technology Regulator </w:t>
      </w:r>
      <w:r w:rsidR="00B522A0">
        <w:rPr>
          <w:rFonts w:ascii="Arial" w:hAnsi="Arial" w:cs="Arial"/>
          <w:sz w:val="20"/>
          <w:szCs w:val="20"/>
        </w:rPr>
        <w:t>and all other relevant regulatory agencies operating in Australia.</w:t>
      </w:r>
    </w:p>
    <w:p w:rsidR="00B522A0" w:rsidRDefault="00B522A0" w:rsidP="00F9344E">
      <w:pPr>
        <w:ind w:left="1360" w:hanging="685"/>
        <w:jc w:val="both"/>
        <w:rPr>
          <w:rFonts w:ascii="Arial" w:hAnsi="Arial" w:cs="Arial"/>
          <w:sz w:val="20"/>
          <w:szCs w:val="20"/>
        </w:rPr>
      </w:pPr>
      <w:r>
        <w:rPr>
          <w:rFonts w:ascii="Arial" w:hAnsi="Arial" w:cs="Arial"/>
          <w:sz w:val="20"/>
          <w:szCs w:val="20"/>
        </w:rPr>
        <w:t>(b)</w:t>
      </w:r>
      <w:r>
        <w:rPr>
          <w:rFonts w:ascii="Arial" w:hAnsi="Arial" w:cs="Arial"/>
          <w:sz w:val="20"/>
          <w:szCs w:val="20"/>
        </w:rPr>
        <w:tab/>
      </w:r>
      <w:r w:rsidR="00A354C5">
        <w:rPr>
          <w:rFonts w:ascii="Arial" w:hAnsi="Arial" w:cs="Arial"/>
          <w:sz w:val="20"/>
          <w:szCs w:val="20"/>
        </w:rPr>
        <w:t xml:space="preserve">The Sub-contractor agrees to provide assistance </w:t>
      </w:r>
      <w:r w:rsidR="00F16060">
        <w:rPr>
          <w:rFonts w:ascii="Arial" w:hAnsi="Arial" w:cs="Arial"/>
          <w:sz w:val="20"/>
          <w:szCs w:val="20"/>
        </w:rPr>
        <w:t xml:space="preserve">as part of its Co-investment </w:t>
      </w:r>
      <w:r w:rsidR="00A354C5">
        <w:rPr>
          <w:rFonts w:ascii="Arial" w:hAnsi="Arial" w:cs="Arial"/>
          <w:sz w:val="20"/>
          <w:szCs w:val="20"/>
        </w:rPr>
        <w:t xml:space="preserve">to the University of Melbourne to </w:t>
      </w:r>
      <w:r w:rsidR="00F16060">
        <w:rPr>
          <w:rFonts w:ascii="Arial" w:hAnsi="Arial" w:cs="Arial"/>
          <w:sz w:val="20"/>
          <w:szCs w:val="20"/>
        </w:rPr>
        <w:t xml:space="preserve">monitor and ensure continued </w:t>
      </w:r>
      <w:r w:rsidR="00A354C5">
        <w:rPr>
          <w:rFonts w:ascii="Arial" w:hAnsi="Arial" w:cs="Arial"/>
          <w:sz w:val="20"/>
          <w:szCs w:val="20"/>
        </w:rPr>
        <w:t>compliance by Users of clause 8.2(a)</w:t>
      </w:r>
      <w:r w:rsidR="008F180C">
        <w:rPr>
          <w:rFonts w:ascii="Arial" w:hAnsi="Arial" w:cs="Arial"/>
          <w:sz w:val="20"/>
          <w:szCs w:val="20"/>
        </w:rPr>
        <w:t xml:space="preserve"> in using the Assets</w:t>
      </w:r>
      <w:r w:rsidR="00A354C5">
        <w:rPr>
          <w:rFonts w:ascii="Arial" w:hAnsi="Arial" w:cs="Arial"/>
          <w:sz w:val="20"/>
          <w:szCs w:val="20"/>
        </w:rPr>
        <w:t>.</w:t>
      </w:r>
    </w:p>
    <w:p w:rsidR="00A354C5" w:rsidRDefault="00A354C5" w:rsidP="00F9344E">
      <w:pPr>
        <w:ind w:left="1360" w:hanging="685"/>
        <w:jc w:val="both"/>
        <w:rPr>
          <w:rFonts w:ascii="Arial" w:hAnsi="Arial" w:cs="Arial"/>
          <w:sz w:val="20"/>
          <w:szCs w:val="20"/>
        </w:rPr>
      </w:pPr>
      <w:r>
        <w:rPr>
          <w:rFonts w:ascii="Arial" w:hAnsi="Arial" w:cs="Arial"/>
          <w:sz w:val="20"/>
          <w:szCs w:val="20"/>
        </w:rPr>
        <w:t>(c)</w:t>
      </w:r>
      <w:r>
        <w:rPr>
          <w:rFonts w:ascii="Arial" w:hAnsi="Arial" w:cs="Arial"/>
          <w:sz w:val="20"/>
          <w:szCs w:val="20"/>
        </w:rPr>
        <w:tab/>
        <w:t xml:space="preserve">Subject to clause </w:t>
      </w:r>
      <w:del w:id="173" w:author="Author">
        <w:r w:rsidDel="0064099F">
          <w:rPr>
            <w:rFonts w:ascii="Arial" w:hAnsi="Arial" w:cs="Arial"/>
            <w:sz w:val="20"/>
            <w:szCs w:val="20"/>
          </w:rPr>
          <w:delText>18</w:delText>
        </w:r>
      </w:del>
      <w:ins w:id="174" w:author="Author">
        <w:r w:rsidR="0064099F">
          <w:rPr>
            <w:rFonts w:ascii="Arial" w:hAnsi="Arial" w:cs="Arial"/>
            <w:sz w:val="20"/>
            <w:szCs w:val="20"/>
          </w:rPr>
          <w:t>8</w:t>
        </w:r>
      </w:ins>
      <w:r>
        <w:rPr>
          <w:rFonts w:ascii="Arial" w:hAnsi="Arial" w:cs="Arial"/>
          <w:sz w:val="20"/>
          <w:szCs w:val="20"/>
        </w:rPr>
        <w:t>.2(</w:t>
      </w:r>
      <w:r w:rsidR="007464FC">
        <w:rPr>
          <w:rFonts w:ascii="Arial" w:hAnsi="Arial" w:cs="Arial"/>
          <w:sz w:val="20"/>
          <w:szCs w:val="20"/>
        </w:rPr>
        <w:t>e), the Sub-contractor must nominate to the University of Melbourne one or more higher education institution(s) or Commonwealth or State research organisation with a relevant ethics committee constituted in accordance with the legislation, codes and guidelines referred to in clause 8.2(a) to oversee all ethical clearances which may be required under that legislation, code</w:t>
      </w:r>
      <w:r w:rsidR="00176603">
        <w:rPr>
          <w:rFonts w:ascii="Arial" w:hAnsi="Arial" w:cs="Arial"/>
          <w:sz w:val="20"/>
          <w:szCs w:val="20"/>
        </w:rPr>
        <w:t>s</w:t>
      </w:r>
      <w:r w:rsidR="007464FC">
        <w:rPr>
          <w:rFonts w:ascii="Arial" w:hAnsi="Arial" w:cs="Arial"/>
          <w:sz w:val="20"/>
          <w:szCs w:val="20"/>
        </w:rPr>
        <w:t xml:space="preserve"> and guidelines.</w:t>
      </w:r>
    </w:p>
    <w:p w:rsidR="007464FC" w:rsidRDefault="007464FC" w:rsidP="00F9344E">
      <w:pPr>
        <w:ind w:left="1360" w:hanging="685"/>
        <w:jc w:val="both"/>
        <w:rPr>
          <w:rFonts w:ascii="Arial" w:hAnsi="Arial" w:cs="Arial"/>
          <w:sz w:val="20"/>
          <w:szCs w:val="20"/>
        </w:rPr>
      </w:pPr>
      <w:r>
        <w:rPr>
          <w:rFonts w:ascii="Arial" w:hAnsi="Arial" w:cs="Arial"/>
          <w:sz w:val="20"/>
          <w:szCs w:val="20"/>
        </w:rPr>
        <w:t>(d)</w:t>
      </w:r>
      <w:r>
        <w:rPr>
          <w:rFonts w:ascii="Arial" w:hAnsi="Arial" w:cs="Arial"/>
          <w:sz w:val="20"/>
          <w:szCs w:val="20"/>
        </w:rPr>
        <w:tab/>
      </w:r>
      <w:r w:rsidR="002F5C9A">
        <w:rPr>
          <w:rFonts w:ascii="Arial" w:hAnsi="Arial" w:cs="Arial"/>
          <w:sz w:val="20"/>
          <w:szCs w:val="20"/>
        </w:rPr>
        <w:t>If more than one ethics committee is nominated, the Sub-contractor must indicate the respective areas of responsibility in such a way as to ensure</w:t>
      </w:r>
      <w:r w:rsidR="00BA1A01">
        <w:rPr>
          <w:rFonts w:ascii="Arial" w:hAnsi="Arial" w:cs="Arial"/>
          <w:sz w:val="20"/>
          <w:szCs w:val="20"/>
        </w:rPr>
        <w:t xml:space="preserve"> no activity of the NeCTAR Sub-P</w:t>
      </w:r>
      <w:r w:rsidR="002F5C9A">
        <w:rPr>
          <w:rFonts w:ascii="Arial" w:hAnsi="Arial" w:cs="Arial"/>
          <w:sz w:val="20"/>
          <w:szCs w:val="20"/>
        </w:rPr>
        <w:t>roject is overseen by more than one ethics committee.</w:t>
      </w:r>
    </w:p>
    <w:p w:rsidR="002F5C9A" w:rsidRDefault="002F5C9A" w:rsidP="00F9344E">
      <w:pPr>
        <w:ind w:left="1360" w:hanging="685"/>
        <w:jc w:val="both"/>
        <w:rPr>
          <w:rFonts w:ascii="Arial" w:hAnsi="Arial" w:cs="Arial"/>
          <w:sz w:val="20"/>
          <w:szCs w:val="20"/>
        </w:rPr>
      </w:pPr>
      <w:r>
        <w:rPr>
          <w:rFonts w:ascii="Arial" w:hAnsi="Arial" w:cs="Arial"/>
          <w:sz w:val="20"/>
          <w:szCs w:val="20"/>
        </w:rPr>
        <w:t>(e)</w:t>
      </w:r>
      <w:r>
        <w:rPr>
          <w:rFonts w:ascii="Arial" w:hAnsi="Arial" w:cs="Arial"/>
          <w:sz w:val="20"/>
          <w:szCs w:val="20"/>
        </w:rPr>
        <w:tab/>
        <w:t xml:space="preserve">Clause </w:t>
      </w:r>
      <w:del w:id="175" w:author="Author">
        <w:r w:rsidDel="0064099F">
          <w:rPr>
            <w:rFonts w:ascii="Arial" w:hAnsi="Arial" w:cs="Arial"/>
            <w:sz w:val="20"/>
            <w:szCs w:val="20"/>
          </w:rPr>
          <w:delText>18</w:delText>
        </w:r>
      </w:del>
      <w:ins w:id="176" w:author="Author">
        <w:r w:rsidR="0064099F">
          <w:rPr>
            <w:rFonts w:ascii="Arial" w:hAnsi="Arial" w:cs="Arial"/>
            <w:sz w:val="20"/>
            <w:szCs w:val="20"/>
          </w:rPr>
          <w:t>8</w:t>
        </w:r>
      </w:ins>
      <w:r>
        <w:rPr>
          <w:rFonts w:ascii="Arial" w:hAnsi="Arial" w:cs="Arial"/>
          <w:sz w:val="20"/>
          <w:szCs w:val="20"/>
        </w:rPr>
        <w:t>.2(</w:t>
      </w:r>
      <w:del w:id="177" w:author="Author">
        <w:r w:rsidDel="0064099F">
          <w:rPr>
            <w:rFonts w:ascii="Arial" w:hAnsi="Arial" w:cs="Arial"/>
            <w:sz w:val="20"/>
            <w:szCs w:val="20"/>
          </w:rPr>
          <w:delText>b</w:delText>
        </w:r>
      </w:del>
      <w:ins w:id="178" w:author="Author">
        <w:r w:rsidR="0064099F">
          <w:rPr>
            <w:rFonts w:ascii="Arial" w:hAnsi="Arial" w:cs="Arial"/>
            <w:sz w:val="20"/>
            <w:szCs w:val="20"/>
          </w:rPr>
          <w:t>c</w:t>
        </w:r>
      </w:ins>
      <w:r>
        <w:rPr>
          <w:rFonts w:ascii="Arial" w:hAnsi="Arial" w:cs="Arial"/>
          <w:sz w:val="20"/>
          <w:szCs w:val="20"/>
        </w:rPr>
        <w:t>) only applies if the Sub-contractor does not already have an ethics committee constitute</w:t>
      </w:r>
      <w:r w:rsidR="00176603">
        <w:rPr>
          <w:rFonts w:ascii="Arial" w:hAnsi="Arial" w:cs="Arial"/>
          <w:sz w:val="20"/>
          <w:szCs w:val="20"/>
        </w:rPr>
        <w:t>d</w:t>
      </w:r>
      <w:r>
        <w:rPr>
          <w:rFonts w:ascii="Arial" w:hAnsi="Arial" w:cs="Arial"/>
          <w:sz w:val="20"/>
          <w:szCs w:val="20"/>
        </w:rPr>
        <w:t xml:space="preserve"> in accordance with the legislation, codes and guidelines referred to in clause </w:t>
      </w:r>
      <w:del w:id="179" w:author="Author">
        <w:r w:rsidDel="0064099F">
          <w:rPr>
            <w:rFonts w:ascii="Arial" w:hAnsi="Arial" w:cs="Arial"/>
            <w:sz w:val="20"/>
            <w:szCs w:val="20"/>
          </w:rPr>
          <w:delText>18</w:delText>
        </w:r>
      </w:del>
      <w:ins w:id="180" w:author="Author">
        <w:r w:rsidR="0064099F">
          <w:rPr>
            <w:rFonts w:ascii="Arial" w:hAnsi="Arial" w:cs="Arial"/>
            <w:sz w:val="20"/>
            <w:szCs w:val="20"/>
          </w:rPr>
          <w:t>8</w:t>
        </w:r>
      </w:ins>
      <w:r>
        <w:rPr>
          <w:rFonts w:ascii="Arial" w:hAnsi="Arial" w:cs="Arial"/>
          <w:sz w:val="20"/>
          <w:szCs w:val="20"/>
        </w:rPr>
        <w:t>.2(</w:t>
      </w:r>
      <w:del w:id="181" w:author="Author">
        <w:r w:rsidDel="0064099F">
          <w:rPr>
            <w:rFonts w:ascii="Arial" w:hAnsi="Arial" w:cs="Arial"/>
            <w:sz w:val="20"/>
            <w:szCs w:val="20"/>
          </w:rPr>
          <w:delText>a</w:delText>
        </w:r>
      </w:del>
      <w:ins w:id="182" w:author="Author">
        <w:r w:rsidR="0064099F">
          <w:rPr>
            <w:rFonts w:ascii="Arial" w:hAnsi="Arial" w:cs="Arial"/>
            <w:sz w:val="20"/>
            <w:szCs w:val="20"/>
          </w:rPr>
          <w:t>c</w:t>
        </w:r>
      </w:ins>
      <w:r>
        <w:rPr>
          <w:rFonts w:ascii="Arial" w:hAnsi="Arial" w:cs="Arial"/>
          <w:sz w:val="20"/>
          <w:szCs w:val="20"/>
        </w:rPr>
        <w:t>).</w:t>
      </w:r>
    </w:p>
    <w:p w:rsidR="002F5C9A" w:rsidRDefault="002F5C9A" w:rsidP="00F9344E">
      <w:pPr>
        <w:ind w:left="1360" w:hanging="685"/>
        <w:jc w:val="both"/>
        <w:rPr>
          <w:rFonts w:ascii="Arial" w:hAnsi="Arial" w:cs="Arial"/>
          <w:sz w:val="20"/>
          <w:szCs w:val="20"/>
        </w:rPr>
      </w:pPr>
      <w:r>
        <w:rPr>
          <w:rFonts w:ascii="Arial" w:hAnsi="Arial" w:cs="Arial"/>
          <w:sz w:val="20"/>
          <w:szCs w:val="20"/>
        </w:rPr>
        <w:t>(f)</w:t>
      </w:r>
      <w:r>
        <w:rPr>
          <w:rFonts w:ascii="Arial" w:hAnsi="Arial" w:cs="Arial"/>
          <w:sz w:val="20"/>
          <w:szCs w:val="20"/>
        </w:rPr>
        <w:tab/>
        <w:t xml:space="preserve">When conducting or permitting the conduct of research pursuant to the field of research undertaken at facilities or services related to the NeCTAR Sub-Project which involves the use of ionising radiation, the </w:t>
      </w:r>
      <w:r w:rsidR="006A4FBA">
        <w:rPr>
          <w:rFonts w:ascii="Arial" w:hAnsi="Arial" w:cs="Arial"/>
          <w:sz w:val="20"/>
          <w:szCs w:val="20"/>
        </w:rPr>
        <w:t xml:space="preserve">Sub-contractor must ensure that persons performing </w:t>
      </w:r>
      <w:r w:rsidR="008F180C">
        <w:rPr>
          <w:rFonts w:ascii="Arial" w:hAnsi="Arial" w:cs="Arial"/>
          <w:sz w:val="20"/>
          <w:szCs w:val="20"/>
        </w:rPr>
        <w:t xml:space="preserve">the </w:t>
      </w:r>
      <w:r w:rsidR="006A4FBA">
        <w:rPr>
          <w:rFonts w:ascii="Arial" w:hAnsi="Arial" w:cs="Arial"/>
          <w:sz w:val="20"/>
          <w:szCs w:val="20"/>
        </w:rPr>
        <w:t>procedures involving ionising radiation are appropriately trained and hold a relevant current licence from the appropriate State authority.</w:t>
      </w:r>
    </w:p>
    <w:p w:rsidR="006A4FBA" w:rsidRPr="00165539" w:rsidRDefault="006A4FBA" w:rsidP="00F9344E">
      <w:pPr>
        <w:ind w:left="1360" w:hanging="685"/>
        <w:jc w:val="both"/>
        <w:rPr>
          <w:rFonts w:ascii="Arial" w:hAnsi="Arial" w:cs="Arial"/>
          <w:sz w:val="20"/>
          <w:szCs w:val="20"/>
        </w:rPr>
      </w:pPr>
      <w:r>
        <w:rPr>
          <w:rFonts w:ascii="Arial" w:hAnsi="Arial" w:cs="Arial"/>
          <w:sz w:val="20"/>
          <w:szCs w:val="20"/>
        </w:rPr>
        <w:lastRenderedPageBreak/>
        <w:t>(g)</w:t>
      </w:r>
      <w:r>
        <w:rPr>
          <w:rFonts w:ascii="Arial" w:hAnsi="Arial" w:cs="Arial"/>
          <w:sz w:val="20"/>
          <w:szCs w:val="20"/>
        </w:rPr>
        <w:tab/>
        <w:t>The Sub-contractor must, whenever reasonably required by the University of Melbourne, provide written evidence of compliance with this clause 8</w:t>
      </w:r>
      <w:r w:rsidR="00176603">
        <w:rPr>
          <w:rFonts w:ascii="Arial" w:hAnsi="Arial" w:cs="Arial"/>
          <w:sz w:val="20"/>
          <w:szCs w:val="20"/>
        </w:rPr>
        <w:t>.2</w:t>
      </w:r>
      <w:r>
        <w:rPr>
          <w:rFonts w:ascii="Arial" w:hAnsi="Arial" w:cs="Arial"/>
          <w:sz w:val="20"/>
          <w:szCs w:val="20"/>
        </w:rPr>
        <w:t>.</w:t>
      </w:r>
    </w:p>
    <w:p w:rsidR="0071715A" w:rsidRPr="008D58B1" w:rsidRDefault="00165539" w:rsidP="00C008A2">
      <w:pPr>
        <w:jc w:val="both"/>
        <w:rPr>
          <w:rFonts w:ascii="Arial" w:hAnsi="Arial" w:cs="Arial"/>
          <w:b/>
        </w:rPr>
      </w:pPr>
      <w:r>
        <w:rPr>
          <w:rFonts w:ascii="Arial" w:hAnsi="Arial" w:cs="Arial"/>
          <w:b/>
        </w:rPr>
        <w:t>8.3</w:t>
      </w:r>
      <w:r>
        <w:rPr>
          <w:rFonts w:ascii="Arial" w:hAnsi="Arial" w:cs="Arial"/>
          <w:b/>
        </w:rPr>
        <w:tab/>
      </w:r>
      <w:r w:rsidR="00803BCF">
        <w:rPr>
          <w:rFonts w:ascii="Arial" w:hAnsi="Arial" w:cs="Arial"/>
          <w:b/>
        </w:rPr>
        <w:t>Insurance Requirements</w:t>
      </w:r>
    </w:p>
    <w:p w:rsidR="0071715A" w:rsidRPr="00122B4D" w:rsidRDefault="0071715A" w:rsidP="00C008A2">
      <w:pPr>
        <w:ind w:firstLine="680"/>
        <w:jc w:val="both"/>
        <w:rPr>
          <w:rFonts w:ascii="Arial" w:hAnsi="Arial" w:cs="Arial"/>
          <w:sz w:val="20"/>
          <w:szCs w:val="20"/>
        </w:rPr>
      </w:pPr>
      <w:r w:rsidRPr="00122B4D">
        <w:rPr>
          <w:rFonts w:ascii="Arial" w:hAnsi="Arial" w:cs="Arial"/>
          <w:sz w:val="20"/>
          <w:szCs w:val="20"/>
        </w:rPr>
        <w:t xml:space="preserve">The </w:t>
      </w:r>
      <w:r w:rsidR="00122B4D" w:rsidRPr="00122B4D">
        <w:rPr>
          <w:rFonts w:ascii="Arial" w:hAnsi="Arial" w:cs="Arial"/>
          <w:sz w:val="20"/>
          <w:szCs w:val="20"/>
        </w:rPr>
        <w:t xml:space="preserve">Sub-contractor </w:t>
      </w:r>
      <w:r w:rsidRPr="00122B4D">
        <w:rPr>
          <w:rFonts w:ascii="Arial" w:hAnsi="Arial" w:cs="Arial"/>
          <w:sz w:val="20"/>
          <w:szCs w:val="20"/>
        </w:rPr>
        <w:t>agr</w:t>
      </w:r>
      <w:r w:rsidR="00803BCF">
        <w:rPr>
          <w:rFonts w:ascii="Arial" w:hAnsi="Arial" w:cs="Arial"/>
          <w:sz w:val="20"/>
          <w:szCs w:val="20"/>
        </w:rPr>
        <w:t>ees to take out and maintain:</w:t>
      </w:r>
    </w:p>
    <w:p w:rsidR="0071715A" w:rsidRPr="00122B4D"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public liability insurance </w:t>
      </w:r>
      <w:r w:rsidR="008F180C">
        <w:rPr>
          <w:rFonts w:ascii="Arial" w:hAnsi="Arial" w:cs="Arial"/>
          <w:sz w:val="20"/>
          <w:szCs w:val="20"/>
        </w:rPr>
        <w:t>of</w:t>
      </w:r>
      <w:r w:rsidR="00A418A2">
        <w:rPr>
          <w:rFonts w:ascii="Arial" w:hAnsi="Arial" w:cs="Arial"/>
          <w:sz w:val="20"/>
          <w:szCs w:val="20"/>
        </w:rPr>
        <w:t xml:space="preserve"> at least ten </w:t>
      </w:r>
      <w:r w:rsidRPr="00122B4D">
        <w:rPr>
          <w:rFonts w:ascii="Arial" w:hAnsi="Arial" w:cs="Arial"/>
          <w:sz w:val="20"/>
          <w:szCs w:val="20"/>
        </w:rPr>
        <w:t>million dollars ($</w:t>
      </w:r>
      <w:r w:rsidR="00A418A2">
        <w:rPr>
          <w:rFonts w:ascii="Arial" w:hAnsi="Arial" w:cs="Arial"/>
          <w:sz w:val="20"/>
          <w:szCs w:val="20"/>
        </w:rPr>
        <w:t>1</w:t>
      </w:r>
      <w:r w:rsidRPr="00122B4D">
        <w:rPr>
          <w:rFonts w:ascii="Arial" w:hAnsi="Arial" w:cs="Arial"/>
          <w:sz w:val="20"/>
          <w:szCs w:val="20"/>
        </w:rPr>
        <w:t xml:space="preserve">0,000,000) </w:t>
      </w:r>
      <w:r w:rsidR="00A418A2">
        <w:rPr>
          <w:rFonts w:ascii="Arial" w:hAnsi="Arial" w:cs="Arial"/>
          <w:sz w:val="20"/>
          <w:szCs w:val="20"/>
        </w:rPr>
        <w:t>per claim</w:t>
      </w:r>
      <w:r w:rsidRPr="00122B4D">
        <w:rPr>
          <w:rFonts w:ascii="Arial" w:hAnsi="Arial" w:cs="Arial"/>
          <w:sz w:val="20"/>
          <w:szCs w:val="20"/>
        </w:rPr>
        <w:t>;</w:t>
      </w:r>
    </w:p>
    <w:p w:rsidR="0071715A" w:rsidRPr="00122B4D"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professional indemnity insurance </w:t>
      </w:r>
      <w:r w:rsidR="008F180C">
        <w:rPr>
          <w:rFonts w:ascii="Arial" w:hAnsi="Arial" w:cs="Arial"/>
          <w:sz w:val="20"/>
          <w:szCs w:val="20"/>
        </w:rPr>
        <w:t>of</w:t>
      </w:r>
      <w:r w:rsidR="00A418A2">
        <w:rPr>
          <w:rFonts w:ascii="Arial" w:hAnsi="Arial" w:cs="Arial"/>
          <w:sz w:val="20"/>
          <w:szCs w:val="20"/>
        </w:rPr>
        <w:t xml:space="preserve"> at least ten </w:t>
      </w:r>
      <w:r w:rsidRPr="00122B4D">
        <w:rPr>
          <w:rFonts w:ascii="Arial" w:hAnsi="Arial" w:cs="Arial"/>
          <w:sz w:val="20"/>
          <w:szCs w:val="20"/>
        </w:rPr>
        <w:t>million dollars ($</w:t>
      </w:r>
      <w:r w:rsidR="00A418A2">
        <w:rPr>
          <w:rFonts w:ascii="Arial" w:hAnsi="Arial" w:cs="Arial"/>
          <w:sz w:val="20"/>
          <w:szCs w:val="20"/>
        </w:rPr>
        <w:t>10</w:t>
      </w:r>
      <w:r w:rsidRPr="00122B4D">
        <w:rPr>
          <w:rFonts w:ascii="Arial" w:hAnsi="Arial" w:cs="Arial"/>
          <w:sz w:val="20"/>
          <w:szCs w:val="20"/>
        </w:rPr>
        <w:t xml:space="preserve">,000,000) </w:t>
      </w:r>
      <w:r w:rsidR="00A418A2">
        <w:rPr>
          <w:rFonts w:ascii="Arial" w:hAnsi="Arial" w:cs="Arial"/>
          <w:sz w:val="20"/>
          <w:szCs w:val="20"/>
        </w:rPr>
        <w:t>per claim</w:t>
      </w:r>
      <w:r w:rsidR="00803BCF">
        <w:rPr>
          <w:rFonts w:ascii="Arial" w:hAnsi="Arial" w:cs="Arial"/>
          <w:sz w:val="20"/>
          <w:szCs w:val="20"/>
        </w:rPr>
        <w:t>;</w:t>
      </w:r>
    </w:p>
    <w:p w:rsidR="0071715A"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workers' compensation insurance in accordance with applicable </w:t>
      </w:r>
      <w:r w:rsidR="00A418A2">
        <w:rPr>
          <w:rFonts w:ascii="Arial" w:hAnsi="Arial" w:cs="Arial"/>
          <w:sz w:val="20"/>
          <w:szCs w:val="20"/>
        </w:rPr>
        <w:t xml:space="preserve">State or Territory </w:t>
      </w:r>
      <w:r w:rsidRPr="00122B4D">
        <w:rPr>
          <w:rFonts w:ascii="Arial" w:hAnsi="Arial" w:cs="Arial"/>
          <w:sz w:val="20"/>
          <w:szCs w:val="20"/>
        </w:rPr>
        <w:t>legislation</w:t>
      </w:r>
      <w:r w:rsidR="00803BCF">
        <w:rPr>
          <w:rFonts w:ascii="Arial" w:hAnsi="Arial" w:cs="Arial"/>
          <w:sz w:val="20"/>
          <w:szCs w:val="20"/>
        </w:rPr>
        <w:t>; and</w:t>
      </w:r>
    </w:p>
    <w:p w:rsidR="00A418A2" w:rsidRPr="00122B4D" w:rsidRDefault="00A418A2" w:rsidP="008D4916">
      <w:pPr>
        <w:pStyle w:val="MELegal3"/>
        <w:numPr>
          <w:ilvl w:val="0"/>
          <w:numId w:val="66"/>
        </w:numPr>
        <w:jc w:val="both"/>
        <w:rPr>
          <w:rFonts w:ascii="Arial" w:hAnsi="Arial" w:cs="Arial"/>
          <w:sz w:val="20"/>
          <w:szCs w:val="20"/>
        </w:rPr>
      </w:pPr>
      <w:r>
        <w:rPr>
          <w:rFonts w:ascii="Arial" w:hAnsi="Arial" w:cs="Arial"/>
          <w:sz w:val="20"/>
          <w:szCs w:val="20"/>
        </w:rPr>
        <w:t>such other insurance as required to adequately cover the Sub-contractor’s pe</w:t>
      </w:r>
      <w:r w:rsidR="00803BCF">
        <w:rPr>
          <w:rFonts w:ascii="Arial" w:hAnsi="Arial" w:cs="Arial"/>
          <w:sz w:val="20"/>
          <w:szCs w:val="20"/>
        </w:rPr>
        <w:t>rformance under this Agreement.</w:t>
      </w:r>
    </w:p>
    <w:p w:rsidR="00F35EB6" w:rsidRDefault="00F35EB6" w:rsidP="00C008A2">
      <w:pPr>
        <w:ind w:left="680"/>
        <w:jc w:val="both"/>
        <w:rPr>
          <w:rFonts w:ascii="Arial" w:hAnsi="Arial" w:cs="Arial"/>
          <w:sz w:val="20"/>
        </w:rPr>
      </w:pPr>
      <w:r w:rsidRPr="00122B4D">
        <w:rPr>
          <w:rFonts w:ascii="Arial" w:hAnsi="Arial" w:cs="Arial"/>
          <w:sz w:val="20"/>
          <w:szCs w:val="20"/>
        </w:rPr>
        <w:t xml:space="preserve">The </w:t>
      </w:r>
      <w:r w:rsidR="00366917">
        <w:rPr>
          <w:rFonts w:ascii="Arial" w:hAnsi="Arial" w:cs="Arial"/>
          <w:sz w:val="20"/>
          <w:szCs w:val="20"/>
        </w:rPr>
        <w:t>Sub-contractor</w:t>
      </w:r>
      <w:r w:rsidRPr="00122B4D">
        <w:rPr>
          <w:rFonts w:ascii="Arial" w:hAnsi="Arial" w:cs="Arial"/>
          <w:sz w:val="20"/>
          <w:szCs w:val="20"/>
        </w:rPr>
        <w:t xml:space="preserve"> will, on request, produce to the University </w:t>
      </w:r>
      <w:r w:rsidR="000E4459">
        <w:rPr>
          <w:rFonts w:ascii="Arial" w:hAnsi="Arial" w:cs="Arial"/>
          <w:sz w:val="20"/>
          <w:szCs w:val="20"/>
        </w:rPr>
        <w:t xml:space="preserve">of Melbourne </w:t>
      </w:r>
      <w:r w:rsidRPr="00122B4D">
        <w:rPr>
          <w:rFonts w:ascii="Arial" w:hAnsi="Arial" w:cs="Arial"/>
          <w:sz w:val="20"/>
          <w:szCs w:val="20"/>
        </w:rPr>
        <w:t>Nominated Representative satisfactory evidence that</w:t>
      </w:r>
      <w:del w:id="183" w:author="Author">
        <w:r w:rsidRPr="00122B4D" w:rsidDel="0064099F">
          <w:rPr>
            <w:rFonts w:ascii="Arial" w:hAnsi="Arial" w:cs="Arial"/>
            <w:sz w:val="20"/>
            <w:szCs w:val="20"/>
          </w:rPr>
          <w:delText>,</w:delText>
        </w:r>
      </w:del>
      <w:r w:rsidRPr="00122B4D">
        <w:rPr>
          <w:rFonts w:ascii="Arial" w:hAnsi="Arial" w:cs="Arial"/>
          <w:sz w:val="20"/>
          <w:szCs w:val="20"/>
        </w:rPr>
        <w:t xml:space="preserve"> the </w:t>
      </w:r>
      <w:r w:rsidR="00366917">
        <w:rPr>
          <w:rFonts w:ascii="Arial" w:hAnsi="Arial" w:cs="Arial"/>
          <w:sz w:val="20"/>
          <w:szCs w:val="20"/>
        </w:rPr>
        <w:t xml:space="preserve">Sub-contractor </w:t>
      </w:r>
      <w:r w:rsidRPr="00122B4D">
        <w:rPr>
          <w:rFonts w:ascii="Arial" w:hAnsi="Arial" w:cs="Arial"/>
          <w:sz w:val="20"/>
          <w:szCs w:val="20"/>
        </w:rPr>
        <w:t>has all valid insurances policy</w:t>
      </w:r>
      <w:r w:rsidR="00803BCF">
        <w:rPr>
          <w:rFonts w:ascii="Arial" w:hAnsi="Arial" w:cs="Arial"/>
          <w:sz w:val="20"/>
        </w:rPr>
        <w:t>.</w:t>
      </w:r>
    </w:p>
    <w:p w:rsidR="008B1BC3" w:rsidRDefault="00C008A2" w:rsidP="00C008A2">
      <w:pPr>
        <w:jc w:val="both"/>
        <w:rPr>
          <w:rFonts w:ascii="Arial" w:hAnsi="Arial" w:cs="Arial"/>
          <w:b/>
        </w:rPr>
      </w:pPr>
      <w:r>
        <w:rPr>
          <w:rFonts w:ascii="Arial" w:hAnsi="Arial" w:cs="Arial"/>
          <w:b/>
        </w:rPr>
        <w:t>8.</w:t>
      </w:r>
      <w:r w:rsidR="006A4FBA">
        <w:rPr>
          <w:rFonts w:ascii="Arial" w:hAnsi="Arial" w:cs="Arial"/>
          <w:b/>
        </w:rPr>
        <w:t>4</w:t>
      </w:r>
      <w:r>
        <w:rPr>
          <w:rFonts w:ascii="Arial" w:hAnsi="Arial" w:cs="Arial"/>
          <w:b/>
        </w:rPr>
        <w:tab/>
      </w:r>
      <w:r w:rsidR="00541F22">
        <w:rPr>
          <w:rFonts w:ascii="Arial" w:hAnsi="Arial" w:cs="Arial"/>
          <w:b/>
        </w:rPr>
        <w:t>Acknowledgement and P</w:t>
      </w:r>
      <w:r w:rsidR="008B1BC3" w:rsidRPr="008D58B1">
        <w:rPr>
          <w:rFonts w:ascii="Arial" w:hAnsi="Arial" w:cs="Arial"/>
          <w:b/>
        </w:rPr>
        <w:t>ublicity</w:t>
      </w:r>
    </w:p>
    <w:p w:rsidR="00F64918" w:rsidRPr="00D62C76" w:rsidRDefault="00F64918" w:rsidP="00D62C76">
      <w:pPr>
        <w:pStyle w:val="MELegal3"/>
        <w:numPr>
          <w:ilvl w:val="0"/>
          <w:numId w:val="0"/>
        </w:numPr>
        <w:ind w:left="680"/>
        <w:rPr>
          <w:rFonts w:ascii="Arial" w:hAnsi="Arial" w:cs="Arial"/>
          <w:sz w:val="20"/>
          <w:szCs w:val="20"/>
        </w:rPr>
      </w:pPr>
      <w:r w:rsidRPr="00D62C76">
        <w:rPr>
          <w:rFonts w:ascii="Arial" w:hAnsi="Arial" w:cs="Arial"/>
          <w:sz w:val="20"/>
          <w:szCs w:val="20"/>
        </w:rPr>
        <w:t xml:space="preserve">The Commonwealth and </w:t>
      </w:r>
      <w:r w:rsidR="003209B1" w:rsidRPr="00D62C76">
        <w:rPr>
          <w:rFonts w:ascii="Arial" w:hAnsi="Arial" w:cs="Arial"/>
          <w:sz w:val="20"/>
          <w:szCs w:val="20"/>
        </w:rPr>
        <w:t>University of Melbourne</w:t>
      </w:r>
      <w:r w:rsidRPr="00D62C76">
        <w:rPr>
          <w:rFonts w:ascii="Arial" w:hAnsi="Arial" w:cs="Arial"/>
          <w:sz w:val="20"/>
          <w:szCs w:val="20"/>
        </w:rPr>
        <w:t xml:space="preserve"> reserve the right to p</w:t>
      </w:r>
      <w:r w:rsidR="0000278D">
        <w:rPr>
          <w:rFonts w:ascii="Arial" w:hAnsi="Arial" w:cs="Arial"/>
          <w:sz w:val="20"/>
          <w:szCs w:val="20"/>
        </w:rPr>
        <w:t>ublicise and report the funding.</w:t>
      </w:r>
    </w:p>
    <w:p w:rsidR="006B5026" w:rsidRPr="00D62C76" w:rsidRDefault="00CD04C7" w:rsidP="00CD04C7">
      <w:pPr>
        <w:ind w:left="1360" w:hanging="685"/>
        <w:jc w:val="both"/>
        <w:rPr>
          <w:rFonts w:ascii="Arial" w:hAnsi="Arial" w:cs="Arial"/>
          <w:sz w:val="20"/>
          <w:szCs w:val="20"/>
        </w:rPr>
      </w:pPr>
      <w:r w:rsidRPr="0000278D">
        <w:rPr>
          <w:rFonts w:ascii="Arial" w:hAnsi="Arial" w:cs="Arial"/>
          <w:sz w:val="20"/>
          <w:szCs w:val="20"/>
        </w:rPr>
        <w:t>(a)</w:t>
      </w:r>
      <w:r w:rsidRPr="0000278D">
        <w:rPr>
          <w:rFonts w:ascii="Arial" w:hAnsi="Arial" w:cs="Arial"/>
          <w:sz w:val="20"/>
          <w:szCs w:val="20"/>
        </w:rPr>
        <w:tab/>
      </w:r>
      <w:r w:rsidR="00BE1514">
        <w:rPr>
          <w:rFonts w:ascii="Arial" w:hAnsi="Arial" w:cs="Arial"/>
          <w:sz w:val="20"/>
          <w:szCs w:val="20"/>
        </w:rPr>
        <w:t>T</w:t>
      </w:r>
      <w:r w:rsidR="00BE1514" w:rsidRPr="00D62C76">
        <w:rPr>
          <w:rFonts w:ascii="Arial" w:hAnsi="Arial" w:cs="Arial"/>
          <w:sz w:val="20"/>
          <w:szCs w:val="20"/>
        </w:rPr>
        <w:t>he Sub-contractor must acknowledge</w:t>
      </w:r>
      <w:r w:rsidR="00DE7FBD">
        <w:rPr>
          <w:rFonts w:ascii="Arial" w:hAnsi="Arial" w:cs="Arial"/>
          <w:sz w:val="20"/>
          <w:szCs w:val="20"/>
        </w:rPr>
        <w:t xml:space="preserve"> i</w:t>
      </w:r>
      <w:r w:rsidR="006B5026" w:rsidRPr="0000278D">
        <w:rPr>
          <w:rFonts w:ascii="Arial" w:hAnsi="Arial" w:cs="Arial"/>
          <w:sz w:val="20"/>
          <w:szCs w:val="20"/>
        </w:rPr>
        <w:t>n all publications, promotional and advertising materials, public announcements and</w:t>
      </w:r>
      <w:r w:rsidR="006B5026" w:rsidRPr="00D62C76">
        <w:rPr>
          <w:rFonts w:ascii="Arial" w:hAnsi="Arial" w:cs="Arial"/>
          <w:sz w:val="20"/>
          <w:szCs w:val="20"/>
        </w:rPr>
        <w:t xml:space="preserve"> activities relating to the </w:t>
      </w:r>
      <w:ins w:id="184" w:author="Author">
        <w:r w:rsidR="00DD57C5">
          <w:rPr>
            <w:rFonts w:ascii="Arial" w:hAnsi="Arial" w:cs="Arial"/>
            <w:sz w:val="20"/>
            <w:szCs w:val="20"/>
          </w:rPr>
          <w:t>NeCTAR Sub-</w:t>
        </w:r>
      </w:ins>
      <w:r w:rsidR="006B5026" w:rsidRPr="00D62C76">
        <w:rPr>
          <w:rFonts w:ascii="Arial" w:hAnsi="Arial" w:cs="Arial"/>
          <w:sz w:val="20"/>
          <w:szCs w:val="20"/>
        </w:rPr>
        <w:t>Project</w:t>
      </w:r>
      <w:r w:rsidR="00DE7FBD" w:rsidRPr="00D62C76">
        <w:rPr>
          <w:rFonts w:ascii="Arial" w:hAnsi="Arial" w:cs="Arial"/>
          <w:sz w:val="20"/>
          <w:szCs w:val="20"/>
        </w:rPr>
        <w:t>,</w:t>
      </w:r>
      <w:r w:rsidR="006B5026" w:rsidRPr="00D62C76">
        <w:rPr>
          <w:rFonts w:ascii="Arial" w:hAnsi="Arial" w:cs="Arial"/>
          <w:sz w:val="20"/>
          <w:szCs w:val="20"/>
        </w:rPr>
        <w:t xml:space="preserve"> in a prominent place:</w:t>
      </w:r>
    </w:p>
    <w:p w:rsidR="001B3278" w:rsidRPr="00D62C76" w:rsidRDefault="001B3278" w:rsidP="00CD04C7">
      <w:pPr>
        <w:ind w:left="1360"/>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w:t>
      </w:r>
      <w:r w:rsidRPr="00D62C76">
        <w:rPr>
          <w:rFonts w:ascii="Arial" w:hAnsi="Arial" w:cs="Arial"/>
          <w:sz w:val="20"/>
          <w:szCs w:val="20"/>
        </w:rPr>
        <w:t>)</w:t>
      </w:r>
      <w:r w:rsidRPr="00D62C76">
        <w:rPr>
          <w:rFonts w:ascii="Arial" w:hAnsi="Arial" w:cs="Arial"/>
          <w:sz w:val="20"/>
          <w:szCs w:val="20"/>
        </w:rPr>
        <w:tab/>
        <w:t>the financial and other support received from the Commonwealth</w:t>
      </w:r>
      <w:r w:rsidR="00CD04C7" w:rsidRPr="00D62C76">
        <w:rPr>
          <w:rFonts w:ascii="Arial" w:hAnsi="Arial" w:cs="Arial"/>
          <w:sz w:val="20"/>
          <w:szCs w:val="20"/>
        </w:rPr>
        <w:t>;</w:t>
      </w:r>
    </w:p>
    <w:p w:rsidR="001B3278" w:rsidRPr="00D62C76" w:rsidRDefault="001B3278" w:rsidP="0000278D">
      <w:pPr>
        <w:ind w:left="2035" w:hanging="675"/>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ii</w:t>
      </w:r>
      <w:r w:rsidR="0062378D">
        <w:rPr>
          <w:rFonts w:ascii="Arial" w:hAnsi="Arial" w:cs="Arial"/>
          <w:sz w:val="20"/>
          <w:szCs w:val="20"/>
        </w:rPr>
        <w:t>)</w:t>
      </w:r>
      <w:r w:rsidRPr="00D62C76">
        <w:rPr>
          <w:rFonts w:ascii="Arial" w:hAnsi="Arial" w:cs="Arial"/>
          <w:sz w:val="20"/>
          <w:szCs w:val="20"/>
        </w:rPr>
        <w:tab/>
        <w:t xml:space="preserve">the NeCTAR Project is an initiative of the </w:t>
      </w:r>
      <w:r w:rsidR="004C2A1A" w:rsidRPr="00D62C76">
        <w:rPr>
          <w:rFonts w:ascii="Arial" w:hAnsi="Arial" w:cs="Arial"/>
          <w:sz w:val="20"/>
          <w:szCs w:val="20"/>
        </w:rPr>
        <w:t>Commonwealth</w:t>
      </w:r>
      <w:r w:rsidRPr="00D62C76">
        <w:rPr>
          <w:rFonts w:ascii="Arial" w:hAnsi="Arial" w:cs="Arial"/>
          <w:sz w:val="20"/>
          <w:szCs w:val="20"/>
        </w:rPr>
        <w:t xml:space="preserve"> being conducted as part of the Super Science Initiative and financed from the Education Investment Fund</w:t>
      </w:r>
      <w:r w:rsidR="00CD04C7" w:rsidRPr="00D62C76">
        <w:rPr>
          <w:rFonts w:ascii="Arial" w:hAnsi="Arial" w:cs="Arial"/>
          <w:sz w:val="20"/>
          <w:szCs w:val="20"/>
        </w:rPr>
        <w:t>; and</w:t>
      </w:r>
    </w:p>
    <w:p w:rsidR="001B3278" w:rsidRPr="00D62C76" w:rsidRDefault="00632AD9" w:rsidP="00CD04C7">
      <w:pPr>
        <w:ind w:left="1360"/>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iii</w:t>
      </w:r>
      <w:r w:rsidRPr="00D62C76">
        <w:rPr>
          <w:rFonts w:ascii="Arial" w:hAnsi="Arial" w:cs="Arial"/>
          <w:sz w:val="20"/>
          <w:szCs w:val="20"/>
        </w:rPr>
        <w:t>)</w:t>
      </w:r>
      <w:r w:rsidRPr="00D62C76">
        <w:rPr>
          <w:rFonts w:ascii="Arial" w:hAnsi="Arial" w:cs="Arial"/>
          <w:sz w:val="20"/>
          <w:szCs w:val="20"/>
        </w:rPr>
        <w:tab/>
      </w:r>
      <w:r w:rsidR="00CD04C7" w:rsidRPr="00D62C76">
        <w:rPr>
          <w:rFonts w:ascii="Arial" w:hAnsi="Arial" w:cs="Arial"/>
          <w:sz w:val="20"/>
          <w:szCs w:val="20"/>
        </w:rPr>
        <w:t xml:space="preserve">the role of </w:t>
      </w:r>
      <w:r w:rsidR="0000278D">
        <w:rPr>
          <w:rFonts w:ascii="Arial" w:hAnsi="Arial" w:cs="Arial"/>
          <w:sz w:val="20"/>
          <w:szCs w:val="20"/>
        </w:rPr>
        <w:t xml:space="preserve">University of Melbourne </w:t>
      </w:r>
      <w:r w:rsidR="00CD04C7" w:rsidRPr="00D62C76">
        <w:rPr>
          <w:rFonts w:ascii="Arial" w:hAnsi="Arial" w:cs="Arial"/>
          <w:sz w:val="20"/>
          <w:szCs w:val="20"/>
        </w:rPr>
        <w:t>in the Project</w:t>
      </w:r>
      <w:r w:rsidRPr="00D62C76">
        <w:rPr>
          <w:rFonts w:ascii="Arial" w:hAnsi="Arial" w:cs="Arial"/>
          <w:sz w:val="20"/>
          <w:szCs w:val="20"/>
        </w:rPr>
        <w:t>.</w:t>
      </w:r>
    </w:p>
    <w:p w:rsidR="00CD04C7" w:rsidRPr="00D62C76" w:rsidRDefault="00CD04C7" w:rsidP="00632AD9">
      <w:pPr>
        <w:ind w:left="1360" w:hanging="680"/>
        <w:jc w:val="both"/>
        <w:rPr>
          <w:rFonts w:ascii="Arial" w:hAnsi="Arial" w:cs="Arial"/>
          <w:sz w:val="20"/>
          <w:szCs w:val="20"/>
        </w:rPr>
      </w:pPr>
      <w:r w:rsidRPr="00D62C76">
        <w:rPr>
          <w:rFonts w:ascii="Arial" w:hAnsi="Arial" w:cs="Arial"/>
          <w:sz w:val="20"/>
          <w:szCs w:val="20"/>
        </w:rPr>
        <w:t>(b)</w:t>
      </w:r>
      <w:r w:rsidRPr="00D62C76">
        <w:rPr>
          <w:rFonts w:ascii="Arial" w:hAnsi="Arial" w:cs="Arial"/>
          <w:sz w:val="20"/>
          <w:szCs w:val="20"/>
        </w:rPr>
        <w:tab/>
        <w:t xml:space="preserve">The Sub-contractor acknowledges that the NeCTAR Project and the Commonwealth each have the right to publicise and report on the awarding of </w:t>
      </w:r>
      <w:r w:rsidR="00892D64" w:rsidRPr="00D62C76">
        <w:rPr>
          <w:rFonts w:ascii="Arial" w:hAnsi="Arial" w:cs="Arial"/>
          <w:sz w:val="20"/>
          <w:szCs w:val="20"/>
        </w:rPr>
        <w:t>the</w:t>
      </w:r>
      <w:r w:rsidRPr="00D62C76">
        <w:rPr>
          <w:rFonts w:ascii="Arial" w:hAnsi="Arial" w:cs="Arial"/>
          <w:sz w:val="20"/>
          <w:szCs w:val="20"/>
        </w:rPr>
        <w:t xml:space="preserve"> Project to the Sub-contractor, including the amount of </w:t>
      </w:r>
      <w:r w:rsidR="00892D64">
        <w:rPr>
          <w:rFonts w:ascii="Arial" w:hAnsi="Arial" w:cs="Arial"/>
          <w:sz w:val="20"/>
          <w:szCs w:val="20"/>
        </w:rPr>
        <w:t>f</w:t>
      </w:r>
      <w:r w:rsidRPr="00D62C76">
        <w:rPr>
          <w:rFonts w:ascii="Arial" w:hAnsi="Arial" w:cs="Arial"/>
          <w:sz w:val="20"/>
          <w:szCs w:val="20"/>
        </w:rPr>
        <w:t>unds provided to it, the title and a brief description of the activities covered.</w:t>
      </w:r>
    </w:p>
    <w:p w:rsidR="00632AD9" w:rsidRPr="00D62C76" w:rsidRDefault="00632AD9" w:rsidP="00632AD9">
      <w:pPr>
        <w:ind w:left="1360" w:hanging="680"/>
        <w:jc w:val="both"/>
        <w:rPr>
          <w:rFonts w:ascii="Arial" w:hAnsi="Arial" w:cs="Arial"/>
          <w:sz w:val="20"/>
          <w:szCs w:val="20"/>
        </w:rPr>
      </w:pPr>
      <w:r w:rsidRPr="00D62C76">
        <w:rPr>
          <w:rFonts w:ascii="Arial" w:hAnsi="Arial" w:cs="Arial"/>
          <w:sz w:val="20"/>
          <w:szCs w:val="20"/>
        </w:rPr>
        <w:t>(</w:t>
      </w:r>
      <w:r w:rsidR="006B7258" w:rsidRPr="00D62C76">
        <w:rPr>
          <w:rFonts w:ascii="Arial" w:hAnsi="Arial" w:cs="Arial"/>
          <w:sz w:val="20"/>
          <w:szCs w:val="20"/>
        </w:rPr>
        <w:t>c</w:t>
      </w:r>
      <w:r w:rsidRPr="00D62C76">
        <w:rPr>
          <w:rFonts w:ascii="Arial" w:hAnsi="Arial" w:cs="Arial"/>
          <w:sz w:val="20"/>
          <w:szCs w:val="20"/>
        </w:rPr>
        <w:t>)</w:t>
      </w:r>
      <w:r w:rsidRPr="00D62C76">
        <w:rPr>
          <w:rFonts w:ascii="Arial" w:hAnsi="Arial" w:cs="Arial"/>
          <w:sz w:val="20"/>
          <w:szCs w:val="20"/>
        </w:rPr>
        <w:tab/>
        <w:t>The Sub-contractor must:</w:t>
      </w:r>
    </w:p>
    <w:p w:rsidR="006B7258" w:rsidRPr="00D62C76" w:rsidRDefault="006B7258" w:rsidP="00632AD9">
      <w:pPr>
        <w:ind w:left="2035" w:hanging="675"/>
        <w:jc w:val="both"/>
        <w:rPr>
          <w:rFonts w:ascii="Arial" w:hAnsi="Arial" w:cs="Arial"/>
          <w:sz w:val="20"/>
          <w:szCs w:val="20"/>
        </w:rPr>
      </w:pPr>
      <w:r w:rsidRPr="00D62C76">
        <w:rPr>
          <w:rFonts w:ascii="Arial" w:hAnsi="Arial" w:cs="Arial"/>
          <w:sz w:val="20"/>
          <w:szCs w:val="20"/>
        </w:rPr>
        <w:t>(i)</w:t>
      </w:r>
      <w:r w:rsidRPr="00D62C76">
        <w:rPr>
          <w:rFonts w:ascii="Arial" w:hAnsi="Arial" w:cs="Arial"/>
          <w:sz w:val="20"/>
          <w:szCs w:val="20"/>
        </w:rPr>
        <w:tab/>
        <w:t>advise</w:t>
      </w:r>
      <w:r w:rsidR="003209B1" w:rsidRPr="00D62C76">
        <w:rPr>
          <w:rFonts w:ascii="Arial" w:hAnsi="Arial" w:cs="Arial"/>
          <w:sz w:val="20"/>
          <w:szCs w:val="20"/>
        </w:rPr>
        <w:t xml:space="preserve"> the NeCTAR d</w:t>
      </w:r>
      <w:r w:rsidRPr="00D62C76">
        <w:rPr>
          <w:rFonts w:ascii="Arial" w:hAnsi="Arial" w:cs="Arial"/>
          <w:sz w:val="20"/>
          <w:szCs w:val="20"/>
        </w:rPr>
        <w:t xml:space="preserve">irectorate at least thirty (30) </w:t>
      </w:r>
      <w:r w:rsidR="00A16ADE">
        <w:rPr>
          <w:rFonts w:ascii="Arial" w:hAnsi="Arial" w:cs="Arial"/>
          <w:sz w:val="20"/>
          <w:szCs w:val="20"/>
        </w:rPr>
        <w:t>Business D</w:t>
      </w:r>
      <w:r w:rsidRPr="00D62C76">
        <w:rPr>
          <w:rFonts w:ascii="Arial" w:hAnsi="Arial" w:cs="Arial"/>
          <w:sz w:val="20"/>
          <w:szCs w:val="20"/>
        </w:rPr>
        <w:t xml:space="preserve">ays prior to any significant promotional event in connection with the </w:t>
      </w:r>
      <w:r w:rsidR="00A16ADE">
        <w:rPr>
          <w:rFonts w:ascii="Arial" w:hAnsi="Arial" w:cs="Arial"/>
          <w:sz w:val="20"/>
          <w:szCs w:val="20"/>
        </w:rPr>
        <w:t>NeCTAR Sub-</w:t>
      </w:r>
      <w:r w:rsidRPr="00D62C76">
        <w:rPr>
          <w:rFonts w:ascii="Arial" w:hAnsi="Arial" w:cs="Arial"/>
          <w:sz w:val="20"/>
          <w:szCs w:val="20"/>
        </w:rPr>
        <w:t>Project to be held by the Sub-contractor</w:t>
      </w:r>
      <w:r w:rsidR="00DE7FBD">
        <w:rPr>
          <w:rFonts w:ascii="Arial" w:hAnsi="Arial" w:cs="Arial"/>
          <w:sz w:val="20"/>
          <w:szCs w:val="20"/>
        </w:rPr>
        <w:t xml:space="preserve"> </w:t>
      </w:r>
      <w:r w:rsidR="00900900" w:rsidRPr="00D62C76">
        <w:rPr>
          <w:rFonts w:ascii="Arial" w:hAnsi="Arial" w:cs="Arial"/>
          <w:sz w:val="20"/>
          <w:szCs w:val="20"/>
        </w:rPr>
        <w:t>so that the NeCTAR directorate may invite the Minister, or any p</w:t>
      </w:r>
      <w:r w:rsidR="00900900">
        <w:rPr>
          <w:rFonts w:ascii="Arial" w:hAnsi="Arial" w:cs="Arial"/>
          <w:sz w:val="20"/>
          <w:szCs w:val="20"/>
        </w:rPr>
        <w:t>erson nominated by the Minister,</w:t>
      </w:r>
      <w:r w:rsidR="00900900" w:rsidRPr="00D62C76">
        <w:rPr>
          <w:rFonts w:ascii="Arial" w:hAnsi="Arial" w:cs="Arial"/>
          <w:sz w:val="20"/>
          <w:szCs w:val="20"/>
        </w:rPr>
        <w:t xml:space="preserve"> to partake in the event</w:t>
      </w:r>
      <w:r w:rsidRPr="00D62C76">
        <w:rPr>
          <w:rFonts w:ascii="Arial" w:hAnsi="Arial" w:cs="Arial"/>
          <w:sz w:val="20"/>
          <w:szCs w:val="20"/>
        </w:rPr>
        <w:t>;</w:t>
      </w:r>
    </w:p>
    <w:p w:rsidR="00632AD9" w:rsidRDefault="000D7349" w:rsidP="00632AD9">
      <w:pPr>
        <w:ind w:left="2035" w:hanging="675"/>
        <w:jc w:val="both"/>
        <w:rPr>
          <w:rFonts w:ascii="Arial" w:hAnsi="Arial" w:cs="Arial"/>
          <w:sz w:val="20"/>
          <w:szCs w:val="20"/>
        </w:rPr>
      </w:pPr>
      <w:r w:rsidRPr="00D62C76">
        <w:rPr>
          <w:rFonts w:ascii="Arial" w:hAnsi="Arial" w:cs="Arial"/>
          <w:sz w:val="20"/>
          <w:szCs w:val="20"/>
        </w:rPr>
        <w:t>(ii</w:t>
      </w:r>
      <w:r w:rsidR="00A16ADE">
        <w:rPr>
          <w:rFonts w:ascii="Arial" w:hAnsi="Arial" w:cs="Arial"/>
          <w:sz w:val="20"/>
          <w:szCs w:val="20"/>
        </w:rPr>
        <w:t>)</w:t>
      </w:r>
      <w:r w:rsidRPr="00D62C76">
        <w:rPr>
          <w:rFonts w:ascii="Arial" w:hAnsi="Arial" w:cs="Arial"/>
          <w:sz w:val="20"/>
          <w:szCs w:val="20"/>
        </w:rPr>
        <w:tab/>
      </w:r>
      <w:r w:rsidR="001B47ED" w:rsidRPr="00D62C76">
        <w:rPr>
          <w:rFonts w:ascii="Arial" w:hAnsi="Arial" w:cs="Arial"/>
          <w:sz w:val="20"/>
          <w:szCs w:val="20"/>
        </w:rPr>
        <w:t>allow the NeCTAR d</w:t>
      </w:r>
      <w:r w:rsidR="003E3526" w:rsidRPr="00D62C76">
        <w:rPr>
          <w:rFonts w:ascii="Arial" w:hAnsi="Arial" w:cs="Arial"/>
          <w:sz w:val="20"/>
          <w:szCs w:val="20"/>
        </w:rPr>
        <w:t xml:space="preserve">irectorate, the Minister, or any other person nominated by the Minister </w:t>
      </w:r>
      <w:r w:rsidR="00715942">
        <w:rPr>
          <w:rFonts w:ascii="Arial" w:hAnsi="Arial" w:cs="Arial"/>
          <w:sz w:val="20"/>
          <w:szCs w:val="20"/>
        </w:rPr>
        <w:t>or the</w:t>
      </w:r>
      <w:r w:rsidR="00DE7FBD">
        <w:rPr>
          <w:rFonts w:ascii="Arial" w:hAnsi="Arial" w:cs="Arial"/>
          <w:sz w:val="20"/>
          <w:szCs w:val="20"/>
        </w:rPr>
        <w:t xml:space="preserve"> </w:t>
      </w:r>
      <w:r w:rsidR="00BE1514">
        <w:rPr>
          <w:rFonts w:ascii="Arial" w:hAnsi="Arial" w:cs="Arial"/>
          <w:sz w:val="20"/>
          <w:szCs w:val="20"/>
        </w:rPr>
        <w:t>NeCTAR directorate,</w:t>
      </w:r>
      <w:r w:rsidR="00BE1514" w:rsidRPr="00D62C76">
        <w:rPr>
          <w:rFonts w:ascii="Arial" w:hAnsi="Arial" w:cs="Arial"/>
          <w:sz w:val="20"/>
          <w:szCs w:val="20"/>
        </w:rPr>
        <w:t xml:space="preserve"> </w:t>
      </w:r>
      <w:r w:rsidR="003E3526" w:rsidRPr="00D62C76">
        <w:rPr>
          <w:rFonts w:ascii="Arial" w:hAnsi="Arial" w:cs="Arial"/>
          <w:sz w:val="20"/>
          <w:szCs w:val="20"/>
        </w:rPr>
        <w:t>to speak at, or play any role in the relevant promotional event</w:t>
      </w:r>
      <w:r w:rsidR="00A16ADE">
        <w:rPr>
          <w:rFonts w:ascii="Arial" w:hAnsi="Arial" w:cs="Arial"/>
          <w:sz w:val="20"/>
          <w:szCs w:val="20"/>
        </w:rPr>
        <w:t>; and</w:t>
      </w:r>
    </w:p>
    <w:p w:rsidR="00A16ADE" w:rsidRPr="00D62C76" w:rsidRDefault="00A16ADE" w:rsidP="00632AD9">
      <w:pPr>
        <w:ind w:left="2035" w:hanging="675"/>
        <w:jc w:val="both"/>
        <w:rPr>
          <w:rFonts w:ascii="Arial" w:hAnsi="Arial" w:cs="Arial"/>
          <w:sz w:val="20"/>
          <w:szCs w:val="20"/>
        </w:rPr>
      </w:pPr>
      <w:r>
        <w:rPr>
          <w:rFonts w:ascii="Arial" w:hAnsi="Arial" w:cs="Arial"/>
          <w:sz w:val="20"/>
          <w:szCs w:val="20"/>
        </w:rPr>
        <w:t>(i</w:t>
      </w:r>
      <w:r w:rsidR="00900900">
        <w:rPr>
          <w:rFonts w:ascii="Arial" w:hAnsi="Arial" w:cs="Arial"/>
          <w:sz w:val="20"/>
          <w:szCs w:val="20"/>
        </w:rPr>
        <w:t>ii</w:t>
      </w:r>
      <w:r>
        <w:rPr>
          <w:rFonts w:ascii="Arial" w:hAnsi="Arial" w:cs="Arial"/>
          <w:sz w:val="20"/>
          <w:szCs w:val="20"/>
        </w:rPr>
        <w:t>)</w:t>
      </w:r>
      <w:r>
        <w:rPr>
          <w:rFonts w:ascii="Arial" w:hAnsi="Arial" w:cs="Arial"/>
          <w:sz w:val="20"/>
          <w:szCs w:val="20"/>
        </w:rPr>
        <w:tab/>
      </w:r>
      <w:r w:rsidR="003C7B70">
        <w:rPr>
          <w:rFonts w:ascii="Arial" w:hAnsi="Arial" w:cs="Arial"/>
          <w:sz w:val="20"/>
          <w:szCs w:val="20"/>
        </w:rPr>
        <w:t>obtain written consent from the NeCTAR directorate</w:t>
      </w:r>
      <w:ins w:id="185" w:author="Author">
        <w:r w:rsidR="00BE470D">
          <w:rPr>
            <w:rFonts w:ascii="Arial" w:hAnsi="Arial" w:cs="Arial"/>
            <w:sz w:val="20"/>
            <w:szCs w:val="20"/>
          </w:rPr>
          <w:t>, which will not be unreasonably withheld,</w:t>
        </w:r>
      </w:ins>
      <w:r w:rsidR="003C7B70">
        <w:rPr>
          <w:rFonts w:ascii="Arial" w:hAnsi="Arial" w:cs="Arial"/>
          <w:sz w:val="20"/>
          <w:szCs w:val="20"/>
        </w:rPr>
        <w:t xml:space="preserve"> prior to using names, trademarks or logos of the Commonwealth, University of Melbourne or any associated entity in any public document</w:t>
      </w:r>
      <w:ins w:id="186" w:author="Author">
        <w:r w:rsidR="00BE470D">
          <w:rPr>
            <w:rFonts w:ascii="Arial" w:hAnsi="Arial" w:cs="Arial"/>
            <w:sz w:val="20"/>
            <w:szCs w:val="20"/>
          </w:rPr>
          <w:t xml:space="preserve"> published in connection with the NeCTAR Sub-Project</w:t>
        </w:r>
      </w:ins>
      <w:r w:rsidR="003C7B70">
        <w:rPr>
          <w:rFonts w:ascii="Arial" w:hAnsi="Arial" w:cs="Arial"/>
          <w:sz w:val="20"/>
          <w:szCs w:val="20"/>
        </w:rPr>
        <w:t>.</w:t>
      </w:r>
    </w:p>
    <w:p w:rsidR="00A44A91" w:rsidRPr="008D58B1" w:rsidRDefault="00E13BFF" w:rsidP="00E13BFF">
      <w:pPr>
        <w:pStyle w:val="MELegal1"/>
        <w:numPr>
          <w:ilvl w:val="0"/>
          <w:numId w:val="0"/>
        </w:numPr>
        <w:ind w:left="680" w:hanging="680"/>
        <w:jc w:val="both"/>
        <w:rPr>
          <w:rFonts w:ascii="Arial Bold" w:hAnsi="Arial Bold" w:cs="Arial"/>
          <w:b w:val="0"/>
          <w:spacing w:val="0"/>
          <w:w w:val="100"/>
          <w:sz w:val="26"/>
          <w:szCs w:val="26"/>
        </w:rPr>
      </w:pPr>
      <w:bookmarkStart w:id="187" w:name="_Toc316983929"/>
      <w:r w:rsidRPr="008D58B1">
        <w:rPr>
          <w:rFonts w:ascii="Arial Bold" w:hAnsi="Arial Bold" w:cs="Arial"/>
          <w:b w:val="0"/>
          <w:spacing w:val="0"/>
          <w:w w:val="100"/>
          <w:sz w:val="26"/>
          <w:szCs w:val="26"/>
        </w:rPr>
        <w:lastRenderedPageBreak/>
        <w:t>9.</w:t>
      </w:r>
      <w:r w:rsidRPr="008D58B1">
        <w:rPr>
          <w:rFonts w:ascii="Arial Bold" w:hAnsi="Arial Bold" w:cs="Arial"/>
          <w:b w:val="0"/>
          <w:spacing w:val="0"/>
          <w:w w:val="100"/>
          <w:sz w:val="26"/>
          <w:szCs w:val="26"/>
        </w:rPr>
        <w:tab/>
      </w:r>
      <w:r w:rsidR="00536D99" w:rsidRPr="008D58B1">
        <w:rPr>
          <w:rFonts w:ascii="Arial Bold" w:hAnsi="Arial Bold" w:cs="Arial"/>
          <w:b w:val="0"/>
          <w:spacing w:val="0"/>
          <w:w w:val="100"/>
          <w:sz w:val="26"/>
          <w:szCs w:val="26"/>
        </w:rPr>
        <w:t>PERSONNEL</w:t>
      </w:r>
      <w:bookmarkEnd w:id="187"/>
    </w:p>
    <w:p w:rsidR="00A44A91" w:rsidRPr="008D58B1" w:rsidRDefault="00E13BFF" w:rsidP="00E13BFF">
      <w:pPr>
        <w:pStyle w:val="MELegal2"/>
        <w:numPr>
          <w:ilvl w:val="0"/>
          <w:numId w:val="0"/>
        </w:numPr>
        <w:jc w:val="both"/>
        <w:rPr>
          <w:rFonts w:eastAsia="SimSun" w:cs="Arial"/>
          <w:w w:val="100"/>
          <w:sz w:val="22"/>
          <w:szCs w:val="22"/>
          <w:lang w:eastAsia="ja-JP"/>
        </w:rPr>
      </w:pPr>
      <w:bookmarkStart w:id="188" w:name="_Ref168124040"/>
      <w:r w:rsidRPr="008D58B1">
        <w:rPr>
          <w:rFonts w:eastAsia="SimSun" w:cs="Arial"/>
          <w:w w:val="100"/>
          <w:sz w:val="22"/>
          <w:szCs w:val="22"/>
          <w:lang w:eastAsia="ja-JP"/>
        </w:rPr>
        <w:t>9.1</w:t>
      </w:r>
      <w:r w:rsidRPr="008D58B1">
        <w:rPr>
          <w:rFonts w:eastAsia="SimSun" w:cs="Arial"/>
          <w:w w:val="100"/>
          <w:sz w:val="22"/>
          <w:szCs w:val="22"/>
          <w:lang w:eastAsia="ja-JP"/>
        </w:rPr>
        <w:tab/>
      </w:r>
      <w:r w:rsidR="00A44A91" w:rsidRPr="008D58B1">
        <w:rPr>
          <w:rFonts w:eastAsia="SimSun" w:cs="Arial"/>
          <w:w w:val="100"/>
          <w:sz w:val="22"/>
          <w:szCs w:val="22"/>
          <w:lang w:eastAsia="ja-JP"/>
        </w:rPr>
        <w:t>Obligations relating to Personnel</w:t>
      </w:r>
      <w:bookmarkEnd w:id="188"/>
    </w:p>
    <w:p w:rsidR="00A44A91" w:rsidRPr="00C32EB1" w:rsidRDefault="00A44A91" w:rsidP="00483855">
      <w:pPr>
        <w:pStyle w:val="MELegal3"/>
        <w:numPr>
          <w:ilvl w:val="0"/>
          <w:numId w:val="0"/>
        </w:numPr>
        <w:ind w:left="680"/>
        <w:jc w:val="both"/>
        <w:rPr>
          <w:rFonts w:ascii="Arial" w:hAnsi="Arial" w:cs="Arial"/>
          <w:sz w:val="20"/>
          <w:szCs w:val="20"/>
        </w:rPr>
      </w:pPr>
      <w:r w:rsidRPr="00C32EB1">
        <w:rPr>
          <w:rFonts w:ascii="Arial" w:hAnsi="Arial" w:cs="Arial"/>
          <w:sz w:val="20"/>
          <w:szCs w:val="20"/>
        </w:rPr>
        <w:t xml:space="preserve">The </w:t>
      </w:r>
      <w:r w:rsidR="00E2228B">
        <w:rPr>
          <w:rFonts w:ascii="Arial" w:hAnsi="Arial" w:cs="Arial"/>
          <w:sz w:val="20"/>
          <w:szCs w:val="20"/>
        </w:rPr>
        <w:t xml:space="preserve">Sub-contractor </w:t>
      </w:r>
      <w:r w:rsidRPr="00C32EB1">
        <w:rPr>
          <w:rFonts w:ascii="Arial" w:hAnsi="Arial" w:cs="Arial"/>
          <w:sz w:val="20"/>
          <w:szCs w:val="20"/>
        </w:rPr>
        <w:t xml:space="preserve">must ensure that all </w:t>
      </w:r>
      <w:r w:rsidR="00D7213D" w:rsidRPr="00C32EB1">
        <w:rPr>
          <w:rFonts w:ascii="Arial" w:hAnsi="Arial" w:cs="Arial"/>
          <w:sz w:val="20"/>
          <w:szCs w:val="20"/>
        </w:rPr>
        <w:t xml:space="preserve">of its </w:t>
      </w:r>
      <w:r w:rsidRPr="00C32EB1">
        <w:rPr>
          <w:rFonts w:ascii="Arial" w:hAnsi="Arial" w:cs="Arial"/>
          <w:sz w:val="20"/>
          <w:szCs w:val="20"/>
        </w:rPr>
        <w:t>Personnel:</w:t>
      </w:r>
    </w:p>
    <w:p w:rsidR="00E2228B" w:rsidRDefault="00E2228B" w:rsidP="00BF0886">
      <w:pPr>
        <w:pStyle w:val="MELegal3"/>
        <w:numPr>
          <w:ilvl w:val="0"/>
          <w:numId w:val="61"/>
        </w:numPr>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are adequately trained, skilled and licensed to </w:t>
      </w:r>
      <w:r w:rsidR="003B4464">
        <w:rPr>
          <w:rFonts w:ascii="Arial" w:hAnsi="Arial" w:cs="Arial"/>
          <w:sz w:val="20"/>
          <w:szCs w:val="20"/>
        </w:rPr>
        <w:t xml:space="preserve">create and develop </w:t>
      </w:r>
      <w:r w:rsidR="00E13BFF">
        <w:rPr>
          <w:rFonts w:ascii="Arial" w:eastAsia="SimSun" w:hAnsi="Arial" w:cs="Arial"/>
          <w:sz w:val="20"/>
          <w:szCs w:val="20"/>
          <w:lang w:eastAsia="ja-JP"/>
        </w:rPr>
        <w:t>the Assets</w:t>
      </w:r>
      <w:r w:rsidR="00137782">
        <w:rPr>
          <w:rFonts w:ascii="Arial" w:eastAsia="SimSun" w:hAnsi="Arial" w:cs="Arial"/>
          <w:sz w:val="20"/>
          <w:szCs w:val="20"/>
          <w:lang w:eastAsia="ja-JP"/>
        </w:rPr>
        <w:t>;</w:t>
      </w:r>
    </w:p>
    <w:p w:rsidR="00E13BFF" w:rsidRDefault="00A44A91" w:rsidP="00BF0886">
      <w:pPr>
        <w:pStyle w:val="MELegal3"/>
        <w:numPr>
          <w:ilvl w:val="0"/>
          <w:numId w:val="61"/>
        </w:numPr>
        <w:jc w:val="both"/>
        <w:rPr>
          <w:rFonts w:ascii="Arial" w:eastAsia="SimSun" w:hAnsi="Arial" w:cs="Arial"/>
          <w:sz w:val="20"/>
          <w:szCs w:val="20"/>
          <w:lang w:eastAsia="ja-JP"/>
        </w:rPr>
      </w:pPr>
      <w:r w:rsidRPr="00850AE9">
        <w:rPr>
          <w:rFonts w:ascii="Arial" w:eastAsia="SimSun" w:hAnsi="Arial" w:cs="Arial"/>
          <w:sz w:val="20"/>
          <w:szCs w:val="20"/>
          <w:lang w:eastAsia="ja-JP"/>
        </w:rPr>
        <w:t>act with all proper diligence and in good faith</w:t>
      </w:r>
      <w:r w:rsidR="00E2228B">
        <w:rPr>
          <w:rFonts w:ascii="Arial" w:eastAsia="SimSun" w:hAnsi="Arial" w:cs="Arial"/>
          <w:sz w:val="20"/>
          <w:szCs w:val="20"/>
          <w:lang w:eastAsia="ja-JP"/>
        </w:rPr>
        <w:t xml:space="preserve"> throughout the </w:t>
      </w:r>
      <w:r w:rsidR="003B4464">
        <w:rPr>
          <w:rFonts w:ascii="Arial" w:eastAsia="SimSun" w:hAnsi="Arial" w:cs="Arial"/>
          <w:sz w:val="20"/>
          <w:szCs w:val="20"/>
          <w:lang w:eastAsia="ja-JP"/>
        </w:rPr>
        <w:t>creation and development of the Assets</w:t>
      </w:r>
      <w:r w:rsidRPr="00850AE9">
        <w:rPr>
          <w:rFonts w:ascii="Arial" w:eastAsia="SimSun" w:hAnsi="Arial" w:cs="Arial"/>
          <w:sz w:val="20"/>
          <w:szCs w:val="20"/>
          <w:lang w:eastAsia="ja-JP"/>
        </w:rPr>
        <w:t>;</w:t>
      </w:r>
    </w:p>
    <w:p w:rsidR="00A44A91" w:rsidRDefault="00E13BFF" w:rsidP="00BF0886">
      <w:pPr>
        <w:pStyle w:val="MELegal3"/>
        <w:numPr>
          <w:ilvl w:val="0"/>
          <w:numId w:val="61"/>
        </w:numPr>
        <w:jc w:val="both"/>
        <w:rPr>
          <w:rFonts w:ascii="Arial" w:eastAsia="SimSun" w:hAnsi="Arial" w:cs="Arial"/>
          <w:sz w:val="20"/>
          <w:szCs w:val="20"/>
          <w:lang w:eastAsia="ja-JP"/>
        </w:rPr>
      </w:pPr>
      <w:r>
        <w:rPr>
          <w:rFonts w:ascii="Arial" w:eastAsia="SimSun" w:hAnsi="Arial" w:cs="Arial"/>
          <w:sz w:val="20"/>
          <w:szCs w:val="20"/>
          <w:lang w:eastAsia="ja-JP"/>
        </w:rPr>
        <w:t xml:space="preserve">are available to </w:t>
      </w:r>
      <w:r w:rsidR="003B4464">
        <w:rPr>
          <w:rFonts w:ascii="Arial" w:hAnsi="Arial" w:cs="Arial"/>
          <w:sz w:val="20"/>
          <w:szCs w:val="20"/>
        </w:rPr>
        <w:t xml:space="preserve">create and develop </w:t>
      </w:r>
      <w:r w:rsidR="00137782">
        <w:rPr>
          <w:rFonts w:ascii="Arial" w:eastAsia="SimSun" w:hAnsi="Arial" w:cs="Arial"/>
          <w:sz w:val="20"/>
          <w:szCs w:val="20"/>
          <w:lang w:eastAsia="ja-JP"/>
        </w:rPr>
        <w:t>the Assets during the Term;</w:t>
      </w:r>
    </w:p>
    <w:p w:rsidR="00E2228B" w:rsidRPr="00850AE9" w:rsidRDefault="00E2228B" w:rsidP="00BF0886">
      <w:pPr>
        <w:pStyle w:val="MELegal3"/>
        <w:numPr>
          <w:ilvl w:val="0"/>
          <w:numId w:val="61"/>
        </w:numPr>
        <w:jc w:val="both"/>
        <w:rPr>
          <w:rFonts w:ascii="Arial" w:eastAsia="SimSun" w:hAnsi="Arial" w:cs="Arial"/>
          <w:sz w:val="20"/>
          <w:szCs w:val="20"/>
          <w:lang w:eastAsia="ja-JP"/>
        </w:rPr>
      </w:pPr>
      <w:r>
        <w:rPr>
          <w:rFonts w:ascii="Arial" w:eastAsia="SimSun" w:hAnsi="Arial" w:cs="Arial"/>
          <w:sz w:val="20"/>
          <w:szCs w:val="20"/>
          <w:lang w:eastAsia="ja-JP"/>
        </w:rPr>
        <w:t xml:space="preserve">perform the </w:t>
      </w:r>
      <w:r w:rsidR="007363C3">
        <w:rPr>
          <w:rFonts w:ascii="Arial" w:eastAsia="SimSun" w:hAnsi="Arial" w:cs="Arial"/>
          <w:sz w:val="20"/>
          <w:szCs w:val="20"/>
          <w:lang w:eastAsia="ja-JP"/>
        </w:rPr>
        <w:t xml:space="preserve">Sub-contractor’s obligations under this Agreement with due care and skill and in accordance with good practice; </w:t>
      </w:r>
      <w:r w:rsidR="00176603">
        <w:rPr>
          <w:rFonts w:ascii="Arial" w:eastAsia="SimSun" w:hAnsi="Arial" w:cs="Arial"/>
          <w:sz w:val="20"/>
          <w:szCs w:val="20"/>
          <w:lang w:eastAsia="ja-JP"/>
        </w:rPr>
        <w:t>and</w:t>
      </w:r>
    </w:p>
    <w:p w:rsidR="00A44A91" w:rsidRDefault="00A44A91" w:rsidP="00BF0886">
      <w:pPr>
        <w:pStyle w:val="MELegal3"/>
        <w:numPr>
          <w:ilvl w:val="0"/>
          <w:numId w:val="61"/>
        </w:numPr>
        <w:jc w:val="both"/>
        <w:rPr>
          <w:rFonts w:ascii="Arial" w:eastAsia="SimSun" w:hAnsi="Arial" w:cs="Arial"/>
          <w:sz w:val="20"/>
          <w:szCs w:val="20"/>
          <w:lang w:eastAsia="ja-JP"/>
        </w:rPr>
      </w:pPr>
      <w:bookmarkStart w:id="189" w:name="_Ref161800301"/>
      <w:r w:rsidRPr="00850AE9">
        <w:rPr>
          <w:rFonts w:ascii="Arial" w:eastAsia="SimSun" w:hAnsi="Arial" w:cs="Arial"/>
          <w:sz w:val="20"/>
          <w:szCs w:val="20"/>
          <w:lang w:eastAsia="ja-JP"/>
        </w:rPr>
        <w:t xml:space="preserve">comply with all reasonable directions and instructions of the </w:t>
      </w:r>
      <w:bookmarkEnd w:id="189"/>
      <w:r w:rsidRPr="00850AE9">
        <w:rPr>
          <w:rFonts w:ascii="Arial" w:eastAsia="SimSun" w:hAnsi="Arial" w:cs="Arial"/>
          <w:sz w:val="20"/>
          <w:szCs w:val="20"/>
          <w:lang w:eastAsia="ja-JP"/>
        </w:rPr>
        <w:t>University</w:t>
      </w:r>
      <w:r w:rsidR="000E4459">
        <w:rPr>
          <w:rFonts w:ascii="Arial" w:eastAsia="SimSun" w:hAnsi="Arial" w:cs="Arial"/>
          <w:sz w:val="20"/>
          <w:szCs w:val="20"/>
          <w:lang w:eastAsia="ja-JP"/>
        </w:rPr>
        <w:t xml:space="preserve"> of Melbourne</w:t>
      </w:r>
      <w:r w:rsidR="00137782">
        <w:rPr>
          <w:rFonts w:ascii="Arial" w:eastAsia="SimSun" w:hAnsi="Arial" w:cs="Arial"/>
          <w:sz w:val="20"/>
          <w:szCs w:val="20"/>
          <w:lang w:eastAsia="ja-JP"/>
        </w:rPr>
        <w:t>.</w:t>
      </w:r>
    </w:p>
    <w:p w:rsidR="00403DEF" w:rsidRPr="008D58B1" w:rsidRDefault="00E13BFF" w:rsidP="00E13BFF">
      <w:pPr>
        <w:pStyle w:val="MELegal2"/>
        <w:numPr>
          <w:ilvl w:val="0"/>
          <w:numId w:val="0"/>
        </w:numPr>
        <w:jc w:val="both"/>
        <w:rPr>
          <w:rFonts w:eastAsia="SimSun" w:cs="Arial"/>
          <w:w w:val="100"/>
          <w:sz w:val="22"/>
          <w:szCs w:val="22"/>
          <w:lang w:eastAsia="ja-JP"/>
        </w:rPr>
      </w:pPr>
      <w:bookmarkStart w:id="190" w:name="_Ref66184678"/>
      <w:r w:rsidRPr="008D58B1">
        <w:rPr>
          <w:rFonts w:eastAsia="SimSun" w:cs="Arial"/>
          <w:w w:val="100"/>
          <w:sz w:val="22"/>
          <w:szCs w:val="22"/>
          <w:lang w:eastAsia="ja-JP"/>
        </w:rPr>
        <w:t>9.2</w:t>
      </w:r>
      <w:r w:rsidRPr="008D58B1">
        <w:rPr>
          <w:rFonts w:eastAsia="SimSun" w:cs="Arial"/>
          <w:w w:val="100"/>
          <w:sz w:val="22"/>
          <w:szCs w:val="22"/>
          <w:lang w:eastAsia="ja-JP"/>
        </w:rPr>
        <w:tab/>
      </w:r>
      <w:r w:rsidR="00137782">
        <w:rPr>
          <w:rFonts w:eastAsia="SimSun" w:cs="Arial"/>
          <w:w w:val="100"/>
          <w:sz w:val="22"/>
          <w:szCs w:val="22"/>
          <w:lang w:eastAsia="ja-JP"/>
        </w:rPr>
        <w:t>Key Personnel</w:t>
      </w:r>
    </w:p>
    <w:p w:rsidR="00403DEF" w:rsidRPr="00403DEF" w:rsidRDefault="00403DEF" w:rsidP="00403DEF">
      <w:pPr>
        <w:ind w:left="680"/>
        <w:rPr>
          <w:rFonts w:ascii="Arial" w:eastAsia="SimSun" w:hAnsi="Arial" w:cs="Arial"/>
          <w:sz w:val="20"/>
          <w:szCs w:val="20"/>
          <w:lang w:eastAsia="ja-JP"/>
        </w:rPr>
      </w:pPr>
      <w:del w:id="191" w:author="Author">
        <w:r w:rsidRPr="00403DEF" w:rsidDel="0064099F">
          <w:rPr>
            <w:rFonts w:ascii="Arial" w:eastAsia="SimSun" w:hAnsi="Arial" w:cs="Arial"/>
            <w:sz w:val="20"/>
            <w:szCs w:val="20"/>
            <w:lang w:eastAsia="ja-JP"/>
          </w:rPr>
          <w:delText>W</w:delText>
        </w:r>
        <w:r w:rsidDel="0064099F">
          <w:rPr>
            <w:rFonts w:ascii="Arial" w:eastAsia="SimSun" w:hAnsi="Arial" w:cs="Arial"/>
            <w:sz w:val="20"/>
            <w:szCs w:val="20"/>
            <w:lang w:eastAsia="ja-JP"/>
          </w:rPr>
          <w:delText xml:space="preserve">here </w:delText>
        </w:r>
      </w:del>
      <w:ins w:id="192" w:author="Author">
        <w:r w:rsidR="0064099F">
          <w:rPr>
            <w:rFonts w:ascii="Arial" w:eastAsia="SimSun" w:hAnsi="Arial" w:cs="Arial"/>
            <w:sz w:val="20"/>
            <w:szCs w:val="20"/>
            <w:lang w:eastAsia="ja-JP"/>
          </w:rPr>
          <w:t xml:space="preserve">To the extent that </w:t>
        </w:r>
      </w:ins>
      <w:r>
        <w:rPr>
          <w:rFonts w:ascii="Arial" w:eastAsia="SimSun" w:hAnsi="Arial" w:cs="Arial"/>
          <w:sz w:val="20"/>
          <w:szCs w:val="20"/>
          <w:lang w:eastAsia="ja-JP"/>
        </w:rPr>
        <w:t>Key Personnel is specified, the Sub-contractor must ensure</w:t>
      </w:r>
      <w:r w:rsidR="00B23491">
        <w:rPr>
          <w:rFonts w:ascii="Arial" w:eastAsia="SimSun" w:hAnsi="Arial" w:cs="Arial"/>
          <w:sz w:val="20"/>
          <w:szCs w:val="20"/>
          <w:lang w:eastAsia="ja-JP"/>
        </w:rPr>
        <w:t xml:space="preserve"> that</w:t>
      </w:r>
      <w:r>
        <w:rPr>
          <w:rFonts w:ascii="Arial" w:eastAsia="SimSun" w:hAnsi="Arial" w:cs="Arial"/>
          <w:sz w:val="20"/>
          <w:szCs w:val="20"/>
          <w:lang w:eastAsia="ja-JP"/>
        </w:rPr>
        <w:t xml:space="preserve"> the Key Personnel </w:t>
      </w:r>
      <w:r w:rsidR="008A785F">
        <w:rPr>
          <w:rFonts w:ascii="Arial" w:eastAsia="SimSun" w:hAnsi="Arial" w:cs="Arial"/>
          <w:sz w:val="20"/>
          <w:szCs w:val="20"/>
          <w:lang w:eastAsia="ja-JP"/>
        </w:rPr>
        <w:t>create or develop</w:t>
      </w:r>
      <w:r>
        <w:rPr>
          <w:rFonts w:ascii="Arial" w:eastAsia="SimSun" w:hAnsi="Arial" w:cs="Arial"/>
          <w:sz w:val="20"/>
          <w:szCs w:val="20"/>
          <w:lang w:eastAsia="ja-JP"/>
        </w:rPr>
        <w:t xml:space="preserve"> the </w:t>
      </w:r>
      <w:r w:rsidR="00F1253C">
        <w:rPr>
          <w:rFonts w:ascii="Arial" w:eastAsia="SimSun" w:hAnsi="Arial" w:cs="Arial"/>
          <w:sz w:val="20"/>
          <w:szCs w:val="20"/>
          <w:lang w:eastAsia="ja-JP"/>
        </w:rPr>
        <w:t>Assets</w:t>
      </w:r>
      <w:r w:rsidR="00137782">
        <w:rPr>
          <w:rFonts w:ascii="Arial" w:eastAsia="SimSun" w:hAnsi="Arial" w:cs="Arial"/>
          <w:sz w:val="20"/>
          <w:szCs w:val="20"/>
          <w:lang w:eastAsia="ja-JP"/>
        </w:rPr>
        <w:t>.</w:t>
      </w:r>
    </w:p>
    <w:p w:rsidR="0097293F" w:rsidRPr="008D58B1" w:rsidRDefault="00E13BFF" w:rsidP="00E13BFF">
      <w:pPr>
        <w:pStyle w:val="MELegal2"/>
        <w:numPr>
          <w:ilvl w:val="0"/>
          <w:numId w:val="0"/>
        </w:numPr>
        <w:jc w:val="both"/>
        <w:rPr>
          <w:rFonts w:eastAsia="SimSun" w:cs="Arial"/>
          <w:w w:val="100"/>
          <w:sz w:val="22"/>
          <w:szCs w:val="22"/>
          <w:lang w:eastAsia="ja-JP"/>
        </w:rPr>
      </w:pPr>
      <w:r w:rsidRPr="008D58B1">
        <w:rPr>
          <w:rFonts w:eastAsia="SimSun" w:cs="Arial"/>
          <w:w w:val="100"/>
          <w:sz w:val="22"/>
          <w:szCs w:val="22"/>
          <w:lang w:eastAsia="ja-JP"/>
        </w:rPr>
        <w:t>9.3</w:t>
      </w:r>
      <w:r w:rsidRPr="008D58B1">
        <w:rPr>
          <w:rFonts w:eastAsia="SimSun" w:cs="Arial"/>
          <w:w w:val="100"/>
          <w:sz w:val="22"/>
          <w:szCs w:val="22"/>
          <w:lang w:eastAsia="ja-JP"/>
        </w:rPr>
        <w:tab/>
      </w:r>
      <w:r w:rsidR="0097293F" w:rsidRPr="008D58B1">
        <w:rPr>
          <w:rFonts w:eastAsia="SimSun" w:cs="Arial"/>
          <w:w w:val="100"/>
          <w:sz w:val="22"/>
          <w:szCs w:val="22"/>
          <w:lang w:eastAsia="ja-JP"/>
        </w:rPr>
        <w:t xml:space="preserve">Replacing </w:t>
      </w:r>
      <w:ins w:id="193" w:author="Author">
        <w:r w:rsidR="0064099F">
          <w:rPr>
            <w:rFonts w:eastAsia="SimSun" w:cs="Arial"/>
            <w:w w:val="100"/>
            <w:sz w:val="22"/>
            <w:szCs w:val="22"/>
            <w:lang w:eastAsia="ja-JP"/>
          </w:rPr>
          <w:t xml:space="preserve">Key </w:t>
        </w:r>
      </w:ins>
      <w:r w:rsidR="0097293F" w:rsidRPr="008D58B1">
        <w:rPr>
          <w:rFonts w:eastAsia="SimSun" w:cs="Arial"/>
          <w:w w:val="100"/>
          <w:sz w:val="22"/>
          <w:szCs w:val="22"/>
          <w:lang w:eastAsia="ja-JP"/>
        </w:rPr>
        <w:t>Personnel</w:t>
      </w:r>
    </w:p>
    <w:p w:rsidR="0097293F" w:rsidRPr="00850AE9" w:rsidDel="0064099F" w:rsidRDefault="0097293F" w:rsidP="0097293F">
      <w:pPr>
        <w:ind w:left="720"/>
        <w:jc w:val="both"/>
        <w:rPr>
          <w:del w:id="194" w:author="Author"/>
          <w:rFonts w:ascii="Arial" w:hAnsi="Arial" w:cs="Arial"/>
          <w:sz w:val="20"/>
        </w:rPr>
      </w:pPr>
      <w:r w:rsidRPr="00850AE9">
        <w:rPr>
          <w:rFonts w:ascii="Arial" w:hAnsi="Arial" w:cs="Arial"/>
          <w:sz w:val="20"/>
        </w:rPr>
        <w:t>(a)</w:t>
      </w:r>
      <w:r w:rsidRPr="00850AE9">
        <w:rPr>
          <w:rFonts w:ascii="Arial" w:hAnsi="Arial" w:cs="Arial"/>
          <w:sz w:val="20"/>
        </w:rPr>
        <w:tab/>
        <w:t xml:space="preserve">The </w:t>
      </w:r>
      <w:r w:rsidR="00014851">
        <w:rPr>
          <w:rFonts w:ascii="Arial" w:hAnsi="Arial" w:cs="Arial"/>
          <w:sz w:val="20"/>
        </w:rPr>
        <w:t>Sub-contractor</w:t>
      </w:r>
      <w:r w:rsidRPr="00850AE9">
        <w:rPr>
          <w:rFonts w:ascii="Arial" w:hAnsi="Arial" w:cs="Arial"/>
          <w:sz w:val="20"/>
        </w:rPr>
        <w:t xml:space="preserve"> must</w:t>
      </w:r>
      <w:ins w:id="195" w:author="Author">
        <w:r w:rsidR="0064099F">
          <w:rPr>
            <w:rFonts w:ascii="Arial" w:hAnsi="Arial" w:cs="Arial"/>
            <w:sz w:val="20"/>
          </w:rPr>
          <w:t xml:space="preserve"> </w:t>
        </w:r>
      </w:ins>
      <w:del w:id="196" w:author="Author">
        <w:r w:rsidRPr="00850AE9" w:rsidDel="0064099F">
          <w:rPr>
            <w:rFonts w:ascii="Arial" w:hAnsi="Arial" w:cs="Arial"/>
            <w:sz w:val="20"/>
          </w:rPr>
          <w:delText>:</w:delText>
        </w:r>
      </w:del>
    </w:p>
    <w:p w:rsidR="0097293F" w:rsidRPr="00850AE9" w:rsidRDefault="0097293F" w:rsidP="0064099F">
      <w:pPr>
        <w:ind w:left="1428" w:hanging="648"/>
        <w:jc w:val="both"/>
        <w:rPr>
          <w:rFonts w:ascii="Arial" w:hAnsi="Arial" w:cs="Arial"/>
          <w:sz w:val="20"/>
        </w:rPr>
      </w:pPr>
      <w:r w:rsidRPr="00850AE9">
        <w:rPr>
          <w:rFonts w:ascii="Arial" w:hAnsi="Arial" w:cs="Arial"/>
          <w:sz w:val="20"/>
        </w:rPr>
        <w:t xml:space="preserve">not replace </w:t>
      </w:r>
      <w:r w:rsidR="000E4459">
        <w:rPr>
          <w:rFonts w:ascii="Arial" w:hAnsi="Arial" w:cs="Arial"/>
          <w:sz w:val="20"/>
        </w:rPr>
        <w:t xml:space="preserve">Key </w:t>
      </w:r>
      <w:r w:rsidRPr="00850AE9">
        <w:rPr>
          <w:rFonts w:ascii="Arial" w:hAnsi="Arial" w:cs="Arial"/>
          <w:sz w:val="20"/>
        </w:rPr>
        <w:t>Personnel without the University</w:t>
      </w:r>
      <w:r w:rsidR="000E4459">
        <w:rPr>
          <w:rFonts w:ascii="Arial" w:hAnsi="Arial" w:cs="Arial"/>
          <w:sz w:val="20"/>
        </w:rPr>
        <w:t xml:space="preserve"> of Melbourne</w:t>
      </w:r>
      <w:r w:rsidRPr="00850AE9">
        <w:rPr>
          <w:rFonts w:ascii="Arial" w:hAnsi="Arial" w:cs="Arial"/>
          <w:sz w:val="20"/>
        </w:rPr>
        <w:t xml:space="preserve">’s prior written approval unless the relevant person is unable to </w:t>
      </w:r>
      <w:r w:rsidR="008A785F">
        <w:rPr>
          <w:rFonts w:ascii="Arial" w:hAnsi="Arial" w:cs="Arial"/>
          <w:sz w:val="20"/>
        </w:rPr>
        <w:t>create or develop</w:t>
      </w:r>
      <w:r w:rsidR="00F1253C">
        <w:rPr>
          <w:rFonts w:ascii="Arial" w:hAnsi="Arial" w:cs="Arial"/>
          <w:sz w:val="20"/>
        </w:rPr>
        <w:t xml:space="preserve"> the Assets</w:t>
      </w:r>
      <w:r w:rsidR="00637C4C">
        <w:rPr>
          <w:rFonts w:ascii="Arial" w:hAnsi="Arial" w:cs="Arial"/>
          <w:sz w:val="20"/>
        </w:rPr>
        <w:t xml:space="preserve"> </w:t>
      </w:r>
      <w:r w:rsidRPr="00850AE9">
        <w:rPr>
          <w:rFonts w:ascii="Arial" w:hAnsi="Arial" w:cs="Arial"/>
          <w:sz w:val="20"/>
        </w:rPr>
        <w:t>due to ill health or incapacity or because the person has left the employ</w:t>
      </w:r>
      <w:r w:rsidR="00403DEF">
        <w:rPr>
          <w:rFonts w:ascii="Arial" w:hAnsi="Arial" w:cs="Arial"/>
          <w:sz w:val="20"/>
        </w:rPr>
        <w:t>ment</w:t>
      </w:r>
      <w:r w:rsidRPr="00850AE9">
        <w:rPr>
          <w:rFonts w:ascii="Arial" w:hAnsi="Arial" w:cs="Arial"/>
          <w:sz w:val="20"/>
        </w:rPr>
        <w:t xml:space="preserve"> of the </w:t>
      </w:r>
      <w:r w:rsidR="00014851">
        <w:rPr>
          <w:rFonts w:ascii="Arial" w:hAnsi="Arial" w:cs="Arial"/>
          <w:sz w:val="20"/>
        </w:rPr>
        <w:t>Sub-contractor</w:t>
      </w:r>
      <w:r w:rsidRPr="00850AE9">
        <w:rPr>
          <w:rFonts w:ascii="Arial" w:hAnsi="Arial" w:cs="Arial"/>
          <w:sz w:val="20"/>
        </w:rPr>
        <w:t>; and</w:t>
      </w:r>
    </w:p>
    <w:p w:rsidR="0097293F" w:rsidRPr="00850AE9" w:rsidDel="0064099F" w:rsidRDefault="0064099F" w:rsidP="00140E82">
      <w:pPr>
        <w:numPr>
          <w:ilvl w:val="0"/>
          <w:numId w:val="23"/>
        </w:numPr>
        <w:jc w:val="both"/>
        <w:rPr>
          <w:del w:id="197" w:author="Author"/>
          <w:rFonts w:ascii="Arial" w:hAnsi="Arial" w:cs="Arial"/>
          <w:sz w:val="20"/>
        </w:rPr>
      </w:pPr>
      <w:ins w:id="198" w:author="Author">
        <w:r w:rsidRPr="00850AE9" w:rsidDel="0064099F">
          <w:rPr>
            <w:rFonts w:ascii="Arial" w:hAnsi="Arial" w:cs="Arial"/>
            <w:sz w:val="20"/>
          </w:rPr>
          <w:t xml:space="preserve"> </w:t>
        </w:r>
      </w:ins>
      <w:del w:id="199" w:author="Author">
        <w:r w:rsidR="0097293F" w:rsidRPr="00850AE9" w:rsidDel="0064099F">
          <w:rPr>
            <w:rFonts w:ascii="Arial" w:hAnsi="Arial" w:cs="Arial"/>
            <w:sz w:val="20"/>
          </w:rPr>
          <w:delText xml:space="preserve">replace any Personnel if requested to do so by the University </w:delText>
        </w:r>
        <w:r w:rsidR="000E4459" w:rsidDel="0064099F">
          <w:rPr>
            <w:rFonts w:ascii="Arial" w:hAnsi="Arial" w:cs="Arial"/>
            <w:sz w:val="20"/>
          </w:rPr>
          <w:delText xml:space="preserve">of Melbourne </w:delText>
        </w:r>
        <w:r w:rsidR="0097293F" w:rsidRPr="00850AE9" w:rsidDel="0064099F">
          <w:rPr>
            <w:rFonts w:ascii="Arial" w:hAnsi="Arial" w:cs="Arial"/>
            <w:sz w:val="20"/>
          </w:rPr>
          <w:delText xml:space="preserve">after consultation with the </w:delText>
        </w:r>
        <w:r w:rsidR="00403DEF" w:rsidDel="0064099F">
          <w:rPr>
            <w:rFonts w:ascii="Arial" w:hAnsi="Arial" w:cs="Arial"/>
            <w:sz w:val="20"/>
          </w:rPr>
          <w:delText>Sub-contractor</w:delText>
        </w:r>
        <w:r w:rsidR="00137782" w:rsidDel="0064099F">
          <w:rPr>
            <w:rFonts w:ascii="Arial" w:hAnsi="Arial" w:cs="Arial"/>
            <w:sz w:val="20"/>
          </w:rPr>
          <w:delText>.</w:delText>
        </w:r>
      </w:del>
    </w:p>
    <w:p w:rsidR="0097293F" w:rsidRDefault="0097293F" w:rsidP="0097293F">
      <w:pPr>
        <w:ind w:left="1440" w:hanging="720"/>
        <w:jc w:val="both"/>
        <w:rPr>
          <w:rFonts w:ascii="Arial" w:hAnsi="Arial" w:cs="Arial"/>
          <w:sz w:val="20"/>
        </w:rPr>
      </w:pPr>
      <w:r w:rsidRPr="00850AE9">
        <w:rPr>
          <w:rFonts w:ascii="Arial" w:hAnsi="Arial" w:cs="Arial"/>
          <w:sz w:val="20"/>
        </w:rPr>
        <w:t>(b)</w:t>
      </w:r>
      <w:r w:rsidRPr="00850AE9">
        <w:rPr>
          <w:rFonts w:ascii="Arial" w:hAnsi="Arial" w:cs="Arial"/>
          <w:sz w:val="20"/>
        </w:rPr>
        <w:tab/>
        <w:t xml:space="preserve">If any </w:t>
      </w:r>
      <w:ins w:id="200" w:author="Author">
        <w:r w:rsidR="0064099F">
          <w:rPr>
            <w:rFonts w:ascii="Arial" w:hAnsi="Arial" w:cs="Arial"/>
            <w:sz w:val="20"/>
          </w:rPr>
          <w:t xml:space="preserve">Key </w:t>
        </w:r>
      </w:ins>
      <w:r w:rsidRPr="00850AE9">
        <w:rPr>
          <w:rFonts w:ascii="Arial" w:hAnsi="Arial" w:cs="Arial"/>
          <w:sz w:val="20"/>
        </w:rPr>
        <w:t xml:space="preserve">Personnel </w:t>
      </w:r>
      <w:r w:rsidR="00403DEF">
        <w:rPr>
          <w:rFonts w:ascii="Arial" w:hAnsi="Arial" w:cs="Arial"/>
          <w:sz w:val="20"/>
        </w:rPr>
        <w:t xml:space="preserve">are </w:t>
      </w:r>
      <w:r w:rsidRPr="00850AE9">
        <w:rPr>
          <w:rFonts w:ascii="Arial" w:hAnsi="Arial" w:cs="Arial"/>
          <w:sz w:val="20"/>
        </w:rPr>
        <w:t xml:space="preserve">replaced, the </w:t>
      </w:r>
      <w:r w:rsidR="00403DEF">
        <w:rPr>
          <w:rFonts w:ascii="Arial" w:hAnsi="Arial" w:cs="Arial"/>
          <w:sz w:val="20"/>
        </w:rPr>
        <w:t xml:space="preserve">Sub-contractor </w:t>
      </w:r>
      <w:r w:rsidRPr="00850AE9">
        <w:rPr>
          <w:rFonts w:ascii="Arial" w:hAnsi="Arial" w:cs="Arial"/>
          <w:sz w:val="20"/>
        </w:rPr>
        <w:t>must do so with another appropriately qualified, knowledgeable and experienced person reasonably acceptable to the University</w:t>
      </w:r>
      <w:r w:rsidR="000E4459">
        <w:rPr>
          <w:rFonts w:ascii="Arial" w:hAnsi="Arial" w:cs="Arial"/>
          <w:sz w:val="20"/>
        </w:rPr>
        <w:t xml:space="preserve"> of Melbourne</w:t>
      </w:r>
      <w:r w:rsidRPr="00850AE9">
        <w:rPr>
          <w:rFonts w:ascii="Arial" w:hAnsi="Arial" w:cs="Arial"/>
          <w:sz w:val="20"/>
        </w:rPr>
        <w:t>.</w:t>
      </w:r>
    </w:p>
    <w:p w:rsidR="00403DEF" w:rsidRPr="008D58B1" w:rsidRDefault="000B71CA" w:rsidP="00E13BFF">
      <w:pPr>
        <w:pStyle w:val="MELegal1"/>
        <w:numPr>
          <w:ilvl w:val="0"/>
          <w:numId w:val="0"/>
        </w:numPr>
        <w:ind w:left="680" w:hanging="680"/>
        <w:jc w:val="both"/>
        <w:rPr>
          <w:rFonts w:ascii="Arial Bold" w:hAnsi="Arial Bold" w:cs="Arial"/>
          <w:b w:val="0"/>
          <w:spacing w:val="0"/>
          <w:w w:val="100"/>
          <w:sz w:val="26"/>
          <w:szCs w:val="26"/>
        </w:rPr>
      </w:pPr>
      <w:bookmarkStart w:id="201" w:name="_Toc277775427"/>
      <w:bookmarkStart w:id="202" w:name="_Toc316983930"/>
      <w:r>
        <w:rPr>
          <w:rFonts w:ascii="Arial Bold" w:hAnsi="Arial Bold" w:cs="Arial"/>
          <w:b w:val="0"/>
          <w:spacing w:val="0"/>
          <w:w w:val="100"/>
          <w:sz w:val="26"/>
          <w:szCs w:val="26"/>
        </w:rPr>
        <w:t>10.</w:t>
      </w:r>
      <w:r w:rsidR="00E13BFF" w:rsidRPr="008D58B1">
        <w:rPr>
          <w:rFonts w:ascii="Arial Bold" w:hAnsi="Arial Bold" w:cs="Arial"/>
          <w:b w:val="0"/>
          <w:spacing w:val="0"/>
          <w:w w:val="100"/>
          <w:sz w:val="26"/>
          <w:szCs w:val="26"/>
        </w:rPr>
        <w:tab/>
      </w:r>
      <w:r w:rsidR="00403DEF" w:rsidRPr="008D58B1">
        <w:rPr>
          <w:rFonts w:ascii="Arial Bold" w:hAnsi="Arial Bold" w:cs="Arial"/>
          <w:b w:val="0"/>
          <w:spacing w:val="0"/>
          <w:w w:val="100"/>
          <w:sz w:val="26"/>
          <w:szCs w:val="26"/>
        </w:rPr>
        <w:t>SUBCONTRACTING</w:t>
      </w:r>
      <w:bookmarkEnd w:id="201"/>
      <w:bookmarkEnd w:id="202"/>
    </w:p>
    <w:p w:rsidR="00403DEF" w:rsidRPr="008D58B1" w:rsidRDefault="00E13BFF" w:rsidP="00E13BFF">
      <w:pPr>
        <w:pStyle w:val="MELegal2"/>
        <w:numPr>
          <w:ilvl w:val="0"/>
          <w:numId w:val="0"/>
        </w:numPr>
        <w:ind w:left="680" w:hanging="680"/>
        <w:jc w:val="both"/>
        <w:rPr>
          <w:rFonts w:cs="Arial"/>
          <w:w w:val="100"/>
          <w:sz w:val="22"/>
          <w:szCs w:val="22"/>
        </w:rPr>
      </w:pPr>
      <w:r w:rsidRPr="008D58B1">
        <w:rPr>
          <w:rFonts w:cs="Arial"/>
          <w:w w:val="100"/>
          <w:sz w:val="22"/>
          <w:szCs w:val="22"/>
        </w:rPr>
        <w:t>10.1</w:t>
      </w:r>
      <w:r w:rsidRPr="008D58B1">
        <w:rPr>
          <w:rFonts w:cs="Arial"/>
          <w:w w:val="100"/>
          <w:sz w:val="22"/>
          <w:szCs w:val="22"/>
        </w:rPr>
        <w:tab/>
      </w:r>
      <w:r w:rsidR="00403DEF" w:rsidRPr="008D58B1">
        <w:rPr>
          <w:rFonts w:cs="Arial"/>
          <w:w w:val="100"/>
          <w:sz w:val="22"/>
          <w:szCs w:val="22"/>
        </w:rPr>
        <w:t>No</w:t>
      </w:r>
      <w:r w:rsidR="00FF3782" w:rsidRPr="008D58B1">
        <w:rPr>
          <w:rFonts w:cs="Arial"/>
          <w:w w:val="100"/>
          <w:sz w:val="22"/>
          <w:szCs w:val="22"/>
        </w:rPr>
        <w:t xml:space="preserve"> s</w:t>
      </w:r>
      <w:r w:rsidR="00403DEF" w:rsidRPr="008D58B1">
        <w:rPr>
          <w:rFonts w:cs="Arial"/>
          <w:w w:val="100"/>
          <w:sz w:val="22"/>
          <w:szCs w:val="22"/>
        </w:rPr>
        <w:t>ubcontracting without consent</w:t>
      </w:r>
    </w:p>
    <w:p w:rsidR="00403DEF" w:rsidRPr="00850AE9" w:rsidRDefault="00225DDA" w:rsidP="00403DEF">
      <w:pPr>
        <w:ind w:left="680"/>
        <w:jc w:val="both"/>
        <w:rPr>
          <w:rFonts w:ascii="Arial" w:hAnsi="Arial" w:cs="Arial"/>
          <w:sz w:val="20"/>
          <w:szCs w:val="20"/>
        </w:rPr>
      </w:pPr>
      <w:ins w:id="203" w:author="Author">
        <w:r>
          <w:rPr>
            <w:rFonts w:ascii="Arial" w:hAnsi="Arial" w:cs="Arial"/>
            <w:sz w:val="20"/>
            <w:szCs w:val="20"/>
          </w:rPr>
          <w:t xml:space="preserve">Notwithstanding the participants detailed in Section 2 of the Proposal, </w:t>
        </w:r>
      </w:ins>
      <w:r w:rsidR="00403DEF" w:rsidRPr="00850AE9">
        <w:rPr>
          <w:rFonts w:ascii="Arial" w:hAnsi="Arial" w:cs="Arial"/>
          <w:sz w:val="20"/>
          <w:szCs w:val="20"/>
        </w:rPr>
        <w:t xml:space="preserve">The </w:t>
      </w:r>
      <w:r w:rsidR="00FF3782">
        <w:rPr>
          <w:rFonts w:ascii="Arial" w:eastAsia="SimSun" w:hAnsi="Arial" w:cs="Arial"/>
          <w:sz w:val="20"/>
          <w:szCs w:val="20"/>
          <w:lang w:eastAsia="ja-JP"/>
        </w:rPr>
        <w:t xml:space="preserve">Sub-contractor </w:t>
      </w:r>
      <w:r w:rsidR="00403DEF" w:rsidRPr="00850AE9">
        <w:rPr>
          <w:rFonts w:ascii="Arial" w:hAnsi="Arial" w:cs="Arial"/>
          <w:sz w:val="20"/>
          <w:szCs w:val="20"/>
        </w:rPr>
        <w:t xml:space="preserve">may not subcontract the performance of all or any part of the </w:t>
      </w:r>
      <w:r w:rsidR="00F1253C">
        <w:rPr>
          <w:rFonts w:ascii="Arial" w:hAnsi="Arial" w:cs="Arial"/>
          <w:sz w:val="20"/>
          <w:szCs w:val="20"/>
        </w:rPr>
        <w:t xml:space="preserve">Assets </w:t>
      </w:r>
      <w:ins w:id="204" w:author="Author">
        <w:r>
          <w:rPr>
            <w:rFonts w:ascii="Arial" w:hAnsi="Arial" w:cs="Arial"/>
            <w:sz w:val="20"/>
            <w:szCs w:val="20"/>
          </w:rPr>
          <w:t xml:space="preserve">to a value greater than $50,000 </w:t>
        </w:r>
      </w:ins>
      <w:r w:rsidR="00403DEF" w:rsidRPr="00850AE9">
        <w:rPr>
          <w:rFonts w:ascii="Arial" w:hAnsi="Arial" w:cs="Arial"/>
          <w:sz w:val="20"/>
          <w:szCs w:val="20"/>
        </w:rPr>
        <w:t>without the prior written approval of the University</w:t>
      </w:r>
      <w:r w:rsidR="00F07B44">
        <w:rPr>
          <w:rFonts w:ascii="Arial" w:hAnsi="Arial" w:cs="Arial"/>
          <w:sz w:val="20"/>
          <w:szCs w:val="20"/>
        </w:rPr>
        <w:t xml:space="preserve"> of Melbourne</w:t>
      </w:r>
      <w:r w:rsidR="00403DEF" w:rsidRPr="00850AE9">
        <w:rPr>
          <w:rFonts w:ascii="Arial" w:hAnsi="Arial" w:cs="Arial"/>
          <w:sz w:val="20"/>
          <w:szCs w:val="20"/>
        </w:rPr>
        <w:t>.</w:t>
      </w:r>
    </w:p>
    <w:p w:rsidR="00403DEF" w:rsidRPr="008D58B1" w:rsidRDefault="00E13BFF" w:rsidP="00E13BFF">
      <w:pPr>
        <w:pStyle w:val="MELegal2"/>
        <w:numPr>
          <w:ilvl w:val="0"/>
          <w:numId w:val="0"/>
        </w:numPr>
        <w:ind w:left="680" w:hanging="680"/>
        <w:jc w:val="both"/>
        <w:rPr>
          <w:rFonts w:cs="Arial"/>
          <w:w w:val="100"/>
          <w:sz w:val="22"/>
          <w:szCs w:val="22"/>
        </w:rPr>
      </w:pPr>
      <w:r w:rsidRPr="008D58B1">
        <w:rPr>
          <w:rFonts w:cs="Arial"/>
          <w:w w:val="100"/>
          <w:sz w:val="22"/>
          <w:szCs w:val="22"/>
        </w:rPr>
        <w:t>10.2</w:t>
      </w:r>
      <w:r w:rsidRPr="008D58B1">
        <w:rPr>
          <w:rFonts w:cs="Arial"/>
          <w:w w:val="100"/>
          <w:sz w:val="22"/>
          <w:szCs w:val="22"/>
        </w:rPr>
        <w:tab/>
      </w:r>
      <w:r w:rsidR="00403DEF" w:rsidRPr="008D58B1">
        <w:rPr>
          <w:rFonts w:cs="Arial"/>
          <w:w w:val="100"/>
          <w:sz w:val="22"/>
          <w:szCs w:val="22"/>
        </w:rPr>
        <w:t xml:space="preserve">Compliance by </w:t>
      </w:r>
      <w:r w:rsidR="00FF3782" w:rsidRPr="008D58B1">
        <w:rPr>
          <w:rFonts w:cs="Arial"/>
          <w:w w:val="100"/>
          <w:sz w:val="22"/>
          <w:szCs w:val="22"/>
        </w:rPr>
        <w:t>s</w:t>
      </w:r>
      <w:r w:rsidR="00403DEF" w:rsidRPr="008D58B1">
        <w:rPr>
          <w:rFonts w:cs="Arial"/>
          <w:w w:val="100"/>
          <w:sz w:val="22"/>
          <w:szCs w:val="22"/>
        </w:rPr>
        <w:t>ubcontractors</w:t>
      </w:r>
    </w:p>
    <w:p w:rsidR="00403DEF" w:rsidRPr="00850AE9" w:rsidRDefault="00403DEF" w:rsidP="00403DEF">
      <w:pPr>
        <w:ind w:left="680"/>
        <w:jc w:val="both"/>
        <w:rPr>
          <w:rFonts w:ascii="Arial" w:hAnsi="Arial" w:cs="Arial"/>
          <w:sz w:val="20"/>
          <w:szCs w:val="20"/>
        </w:rPr>
      </w:pPr>
      <w:r w:rsidRPr="00850AE9">
        <w:rPr>
          <w:rFonts w:ascii="Arial" w:hAnsi="Arial" w:cs="Arial"/>
          <w:sz w:val="20"/>
          <w:szCs w:val="20"/>
        </w:rPr>
        <w:t xml:space="preserve">The </w:t>
      </w:r>
      <w:r w:rsidR="00FF3782">
        <w:rPr>
          <w:rFonts w:ascii="Arial" w:eastAsia="SimSun" w:hAnsi="Arial" w:cs="Arial"/>
          <w:sz w:val="20"/>
          <w:szCs w:val="20"/>
          <w:lang w:eastAsia="ja-JP"/>
        </w:rPr>
        <w:t xml:space="preserve">Sub-contractor </w:t>
      </w:r>
      <w:r w:rsidRPr="00850AE9">
        <w:rPr>
          <w:rFonts w:ascii="Arial" w:hAnsi="Arial" w:cs="Arial"/>
          <w:sz w:val="20"/>
          <w:szCs w:val="20"/>
        </w:rPr>
        <w:t xml:space="preserve">must ensure that any </w:t>
      </w:r>
      <w:r w:rsidR="00FF3782">
        <w:rPr>
          <w:rFonts w:ascii="Arial" w:hAnsi="Arial" w:cs="Arial"/>
          <w:sz w:val="20"/>
          <w:szCs w:val="20"/>
        </w:rPr>
        <w:t>s</w:t>
      </w:r>
      <w:r w:rsidRPr="00850AE9">
        <w:rPr>
          <w:rFonts w:ascii="Arial" w:hAnsi="Arial" w:cs="Arial"/>
          <w:sz w:val="20"/>
          <w:szCs w:val="20"/>
        </w:rPr>
        <w:t xml:space="preserve">ubcontractor it engages to perform </w:t>
      </w:r>
      <w:r w:rsidR="00F1253C">
        <w:rPr>
          <w:rFonts w:ascii="Arial" w:hAnsi="Arial" w:cs="Arial"/>
          <w:sz w:val="20"/>
          <w:szCs w:val="20"/>
        </w:rPr>
        <w:t xml:space="preserve">and </w:t>
      </w:r>
      <w:r w:rsidR="008A785F">
        <w:rPr>
          <w:rFonts w:ascii="Arial" w:hAnsi="Arial" w:cs="Arial"/>
          <w:sz w:val="20"/>
          <w:szCs w:val="20"/>
        </w:rPr>
        <w:t>create or develop</w:t>
      </w:r>
      <w:r w:rsidR="00F1253C">
        <w:rPr>
          <w:rFonts w:ascii="Arial" w:hAnsi="Arial" w:cs="Arial"/>
          <w:sz w:val="20"/>
          <w:szCs w:val="20"/>
        </w:rPr>
        <w:t xml:space="preserve"> the Assets</w:t>
      </w:r>
      <w:r>
        <w:rPr>
          <w:rFonts w:ascii="Arial" w:hAnsi="Arial" w:cs="Arial"/>
          <w:sz w:val="20"/>
          <w:szCs w:val="20"/>
        </w:rPr>
        <w:t xml:space="preserve"> will comply </w:t>
      </w:r>
      <w:r w:rsidRPr="00850AE9">
        <w:rPr>
          <w:rFonts w:ascii="Arial" w:hAnsi="Arial" w:cs="Arial"/>
          <w:sz w:val="20"/>
          <w:szCs w:val="20"/>
        </w:rPr>
        <w:t xml:space="preserve">with the </w:t>
      </w:r>
      <w:r w:rsidR="00FF3782">
        <w:rPr>
          <w:rFonts w:ascii="Arial" w:eastAsia="SimSun" w:hAnsi="Arial" w:cs="Arial"/>
          <w:sz w:val="20"/>
          <w:szCs w:val="20"/>
          <w:lang w:eastAsia="ja-JP"/>
        </w:rPr>
        <w:t xml:space="preserve">Sub-contractor’s </w:t>
      </w:r>
      <w:r w:rsidRPr="00850AE9">
        <w:rPr>
          <w:rFonts w:ascii="Arial" w:hAnsi="Arial" w:cs="Arial"/>
          <w:sz w:val="20"/>
          <w:szCs w:val="20"/>
        </w:rPr>
        <w:t>ob</w:t>
      </w:r>
      <w:r w:rsidR="00137782">
        <w:rPr>
          <w:rFonts w:ascii="Arial" w:hAnsi="Arial" w:cs="Arial"/>
          <w:sz w:val="20"/>
          <w:szCs w:val="20"/>
        </w:rPr>
        <w:t>ligations under this Agreement.</w:t>
      </w:r>
    </w:p>
    <w:p w:rsidR="00403DEF" w:rsidRPr="008D58B1" w:rsidRDefault="00130370" w:rsidP="00130370">
      <w:pPr>
        <w:pStyle w:val="MELegal2"/>
        <w:numPr>
          <w:ilvl w:val="0"/>
          <w:numId w:val="0"/>
        </w:numPr>
        <w:ind w:left="680" w:hanging="680"/>
        <w:jc w:val="both"/>
        <w:rPr>
          <w:rFonts w:cs="Arial"/>
          <w:w w:val="100"/>
          <w:sz w:val="22"/>
          <w:szCs w:val="22"/>
        </w:rPr>
      </w:pPr>
      <w:r w:rsidRPr="008D58B1">
        <w:rPr>
          <w:rFonts w:eastAsia="SimSun" w:cs="Arial"/>
          <w:w w:val="100"/>
          <w:sz w:val="22"/>
          <w:szCs w:val="22"/>
          <w:lang w:eastAsia="ja-JP"/>
        </w:rPr>
        <w:t>10.3</w:t>
      </w:r>
      <w:r w:rsidRPr="008D58B1">
        <w:rPr>
          <w:rFonts w:eastAsia="SimSun" w:cs="Arial"/>
          <w:w w:val="100"/>
          <w:sz w:val="22"/>
          <w:szCs w:val="22"/>
          <w:lang w:eastAsia="ja-JP"/>
        </w:rPr>
        <w:tab/>
      </w:r>
      <w:r w:rsidR="00FF3782" w:rsidRPr="008D58B1">
        <w:rPr>
          <w:rFonts w:eastAsia="SimSun" w:cs="Arial"/>
          <w:w w:val="100"/>
          <w:sz w:val="22"/>
          <w:szCs w:val="22"/>
          <w:lang w:eastAsia="ja-JP"/>
        </w:rPr>
        <w:t xml:space="preserve">Sub-contractor’s </w:t>
      </w:r>
      <w:r w:rsidR="00403DEF" w:rsidRPr="008D58B1">
        <w:rPr>
          <w:rFonts w:cs="Arial"/>
          <w:w w:val="100"/>
          <w:sz w:val="22"/>
          <w:szCs w:val="22"/>
        </w:rPr>
        <w:t xml:space="preserve">obligation in relation </w:t>
      </w:r>
      <w:r w:rsidR="00FF3782" w:rsidRPr="008D58B1">
        <w:rPr>
          <w:rFonts w:cs="Arial"/>
          <w:w w:val="100"/>
          <w:sz w:val="22"/>
          <w:szCs w:val="22"/>
        </w:rPr>
        <w:t>to its s</w:t>
      </w:r>
      <w:r w:rsidR="00403DEF" w:rsidRPr="008D58B1">
        <w:rPr>
          <w:rFonts w:cs="Arial"/>
          <w:w w:val="100"/>
          <w:sz w:val="22"/>
          <w:szCs w:val="22"/>
        </w:rPr>
        <w:t>ubcontractors</w:t>
      </w:r>
    </w:p>
    <w:p w:rsidR="00403DEF" w:rsidRPr="00850AE9" w:rsidRDefault="00403DEF" w:rsidP="00403DEF">
      <w:pPr>
        <w:pStyle w:val="MELegal3"/>
        <w:numPr>
          <w:ilvl w:val="0"/>
          <w:numId w:val="0"/>
        </w:numPr>
        <w:ind w:left="680"/>
        <w:jc w:val="both"/>
        <w:rPr>
          <w:rFonts w:ascii="Arial" w:hAnsi="Arial" w:cs="Arial"/>
          <w:sz w:val="20"/>
          <w:szCs w:val="20"/>
        </w:rPr>
      </w:pPr>
      <w:r w:rsidRPr="00850AE9">
        <w:rPr>
          <w:rFonts w:ascii="Arial" w:hAnsi="Arial" w:cs="Arial"/>
          <w:sz w:val="20"/>
          <w:szCs w:val="20"/>
        </w:rPr>
        <w:t>Notwithstanding the grant of consent by the University</w:t>
      </w:r>
      <w:r w:rsidR="00F07B44">
        <w:rPr>
          <w:rFonts w:ascii="Arial" w:hAnsi="Arial" w:cs="Arial"/>
          <w:sz w:val="20"/>
          <w:szCs w:val="20"/>
        </w:rPr>
        <w:t xml:space="preserve"> of Melbourne</w:t>
      </w:r>
      <w:r w:rsidRPr="00850AE9">
        <w:rPr>
          <w:rFonts w:ascii="Arial" w:hAnsi="Arial" w:cs="Arial"/>
          <w:sz w:val="20"/>
          <w:szCs w:val="20"/>
        </w:rPr>
        <w:t xml:space="preserve"> in respect of a given </w:t>
      </w:r>
      <w:r w:rsidR="00FF3782">
        <w:rPr>
          <w:rFonts w:ascii="Arial" w:hAnsi="Arial" w:cs="Arial"/>
          <w:sz w:val="20"/>
          <w:szCs w:val="20"/>
        </w:rPr>
        <w:t>s</w:t>
      </w:r>
      <w:r w:rsidRPr="00850AE9">
        <w:rPr>
          <w:rFonts w:ascii="Arial" w:hAnsi="Arial" w:cs="Arial"/>
          <w:sz w:val="20"/>
          <w:szCs w:val="20"/>
        </w:rPr>
        <w:t xml:space="preserve">ubcontractor, the </w:t>
      </w:r>
      <w:r w:rsidR="00FF3782">
        <w:rPr>
          <w:rFonts w:ascii="Arial" w:eastAsia="SimSun" w:hAnsi="Arial" w:cs="Arial"/>
          <w:sz w:val="20"/>
          <w:szCs w:val="20"/>
          <w:lang w:eastAsia="ja-JP"/>
        </w:rPr>
        <w:t>Sub-contractor</w:t>
      </w:r>
      <w:r w:rsidRPr="00850AE9">
        <w:rPr>
          <w:rFonts w:ascii="Arial" w:hAnsi="Arial" w:cs="Arial"/>
          <w:sz w:val="20"/>
          <w:szCs w:val="20"/>
        </w:rPr>
        <w:t>:</w:t>
      </w:r>
    </w:p>
    <w:p w:rsidR="00403DEF" w:rsidRPr="00850AE9" w:rsidRDefault="00403DEF" w:rsidP="00BF0886">
      <w:pPr>
        <w:pStyle w:val="MELegal3"/>
        <w:numPr>
          <w:ilvl w:val="0"/>
          <w:numId w:val="62"/>
        </w:numPr>
        <w:jc w:val="both"/>
        <w:rPr>
          <w:rFonts w:ascii="Arial" w:hAnsi="Arial" w:cs="Arial"/>
          <w:sz w:val="20"/>
          <w:szCs w:val="20"/>
        </w:rPr>
      </w:pPr>
      <w:r w:rsidRPr="00850AE9">
        <w:rPr>
          <w:rFonts w:ascii="Arial" w:hAnsi="Arial" w:cs="Arial"/>
          <w:sz w:val="20"/>
          <w:szCs w:val="20"/>
        </w:rPr>
        <w:t xml:space="preserve">remains responsible for the performance of its obligations subcontracted </w:t>
      </w:r>
      <w:r w:rsidRPr="00850AE9">
        <w:rPr>
          <w:rFonts w:ascii="Arial" w:eastAsia="SimSun" w:hAnsi="Arial" w:cs="Arial"/>
          <w:sz w:val="20"/>
          <w:szCs w:val="20"/>
          <w:lang w:eastAsia="ja-JP"/>
        </w:rPr>
        <w:t xml:space="preserve">and for all costs incurred with respect to its </w:t>
      </w:r>
      <w:r w:rsidR="00FF3782">
        <w:rPr>
          <w:rFonts w:ascii="Arial" w:eastAsia="SimSun" w:hAnsi="Arial" w:cs="Arial"/>
          <w:sz w:val="20"/>
          <w:szCs w:val="20"/>
          <w:lang w:eastAsia="ja-JP"/>
        </w:rPr>
        <w:t>su</w:t>
      </w:r>
      <w:r w:rsidRPr="00850AE9">
        <w:rPr>
          <w:rFonts w:ascii="Arial" w:eastAsia="SimSun" w:hAnsi="Arial" w:cs="Arial"/>
          <w:sz w:val="20"/>
          <w:szCs w:val="20"/>
          <w:lang w:eastAsia="ja-JP"/>
        </w:rPr>
        <w:t xml:space="preserve">bcontractors and liable for all acts and omissions of its </w:t>
      </w:r>
      <w:r w:rsidR="00FF3782">
        <w:rPr>
          <w:rFonts w:ascii="Arial" w:eastAsia="SimSun" w:hAnsi="Arial" w:cs="Arial"/>
          <w:sz w:val="20"/>
          <w:szCs w:val="20"/>
          <w:lang w:eastAsia="ja-JP"/>
        </w:rPr>
        <w:t>s</w:t>
      </w:r>
      <w:r w:rsidRPr="00850AE9">
        <w:rPr>
          <w:rFonts w:ascii="Arial" w:eastAsia="SimSun" w:hAnsi="Arial" w:cs="Arial"/>
          <w:sz w:val="20"/>
          <w:szCs w:val="20"/>
          <w:lang w:eastAsia="ja-JP"/>
        </w:rPr>
        <w:t xml:space="preserve">ubcontractors as though they were actions of the </w:t>
      </w:r>
      <w:r w:rsidR="00FF378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itself</w:t>
      </w:r>
      <w:r w:rsidRPr="00850AE9">
        <w:rPr>
          <w:rFonts w:ascii="Arial" w:hAnsi="Arial" w:cs="Arial"/>
          <w:sz w:val="20"/>
          <w:szCs w:val="20"/>
        </w:rPr>
        <w:t>;</w:t>
      </w:r>
    </w:p>
    <w:p w:rsidR="00403DEF" w:rsidRPr="00850AE9" w:rsidRDefault="00403DEF" w:rsidP="00BF0886">
      <w:pPr>
        <w:pStyle w:val="MELegal3"/>
        <w:numPr>
          <w:ilvl w:val="0"/>
          <w:numId w:val="62"/>
        </w:numPr>
        <w:jc w:val="both"/>
        <w:rPr>
          <w:rFonts w:ascii="Arial" w:eastAsia="SimSun" w:hAnsi="Arial" w:cs="Arial"/>
          <w:sz w:val="20"/>
          <w:szCs w:val="20"/>
          <w:lang w:eastAsia="ja-JP"/>
        </w:rPr>
      </w:pPr>
      <w:r w:rsidRPr="00850AE9">
        <w:rPr>
          <w:rFonts w:ascii="Arial" w:hAnsi="Arial" w:cs="Arial"/>
          <w:sz w:val="20"/>
          <w:szCs w:val="20"/>
        </w:rPr>
        <w:t xml:space="preserve">must ensure any </w:t>
      </w:r>
      <w:r w:rsidR="00FF3782">
        <w:rPr>
          <w:rFonts w:ascii="Arial" w:hAnsi="Arial" w:cs="Arial"/>
          <w:sz w:val="20"/>
          <w:szCs w:val="20"/>
        </w:rPr>
        <w:t>s</w:t>
      </w:r>
      <w:r w:rsidRPr="00850AE9">
        <w:rPr>
          <w:rFonts w:ascii="Arial" w:hAnsi="Arial" w:cs="Arial"/>
          <w:sz w:val="20"/>
          <w:szCs w:val="20"/>
        </w:rPr>
        <w:t xml:space="preserve">ubcontractor it engages to </w:t>
      </w:r>
      <w:r w:rsidR="00DE179A">
        <w:rPr>
          <w:rFonts w:ascii="Arial" w:hAnsi="Arial" w:cs="Arial"/>
          <w:sz w:val="20"/>
          <w:szCs w:val="20"/>
        </w:rPr>
        <w:t>create and develop</w:t>
      </w:r>
      <w:r w:rsidR="008B5AD7">
        <w:rPr>
          <w:rFonts w:ascii="Arial" w:hAnsi="Arial" w:cs="Arial"/>
          <w:sz w:val="20"/>
          <w:szCs w:val="20"/>
        </w:rPr>
        <w:t xml:space="preserve"> the Assets</w:t>
      </w:r>
      <w:r>
        <w:rPr>
          <w:rFonts w:ascii="Arial" w:hAnsi="Arial" w:cs="Arial"/>
          <w:sz w:val="20"/>
          <w:szCs w:val="20"/>
        </w:rPr>
        <w:t xml:space="preserve"> will comply </w:t>
      </w:r>
      <w:r w:rsidRPr="00850AE9">
        <w:rPr>
          <w:rFonts w:ascii="Arial" w:eastAsia="SimSun" w:hAnsi="Arial" w:cs="Arial"/>
          <w:sz w:val="20"/>
          <w:szCs w:val="20"/>
          <w:lang w:eastAsia="ja-JP"/>
        </w:rPr>
        <w:t xml:space="preserve">with the </w:t>
      </w:r>
      <w:r w:rsidR="00FF3782">
        <w:rPr>
          <w:rFonts w:ascii="Arial" w:eastAsia="SimSun" w:hAnsi="Arial" w:cs="Arial"/>
          <w:sz w:val="20"/>
          <w:szCs w:val="20"/>
          <w:lang w:eastAsia="ja-JP"/>
        </w:rPr>
        <w:t xml:space="preserve">Sub-contractor’s </w:t>
      </w:r>
      <w:r w:rsidRPr="00850AE9">
        <w:rPr>
          <w:rFonts w:ascii="Arial" w:eastAsia="SimSun" w:hAnsi="Arial" w:cs="Arial"/>
          <w:sz w:val="20"/>
          <w:szCs w:val="20"/>
          <w:lang w:eastAsia="ja-JP"/>
        </w:rPr>
        <w:t>obligations under this Agreement; and</w:t>
      </w:r>
    </w:p>
    <w:p w:rsidR="00403DEF" w:rsidRPr="005614BC" w:rsidRDefault="00403DEF" w:rsidP="00BF0886">
      <w:pPr>
        <w:pStyle w:val="MELegal3"/>
        <w:numPr>
          <w:ilvl w:val="0"/>
          <w:numId w:val="62"/>
        </w:numPr>
        <w:jc w:val="both"/>
        <w:rPr>
          <w:rFonts w:ascii="Arial" w:hAnsi="Arial" w:cs="Arial"/>
          <w:sz w:val="20"/>
          <w:szCs w:val="20"/>
        </w:rPr>
      </w:pPr>
      <w:r w:rsidRPr="00850AE9">
        <w:rPr>
          <w:rFonts w:ascii="Arial" w:eastAsia="SimSun" w:hAnsi="Arial" w:cs="Arial"/>
          <w:sz w:val="20"/>
          <w:szCs w:val="20"/>
          <w:lang w:eastAsia="ja-JP"/>
        </w:rPr>
        <w:t>must on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's request, give the University </w:t>
      </w:r>
      <w:r w:rsidR="00F07B44">
        <w:rPr>
          <w:rFonts w:ascii="Arial" w:eastAsia="SimSun" w:hAnsi="Arial" w:cs="Arial"/>
          <w:sz w:val="20"/>
          <w:szCs w:val="20"/>
          <w:lang w:eastAsia="ja-JP"/>
        </w:rPr>
        <w:t xml:space="preserve">of Melbourne </w:t>
      </w:r>
      <w:r w:rsidRPr="00850AE9">
        <w:rPr>
          <w:rFonts w:ascii="Arial" w:eastAsia="SimSun" w:hAnsi="Arial" w:cs="Arial"/>
          <w:sz w:val="20"/>
          <w:szCs w:val="20"/>
          <w:lang w:eastAsia="ja-JP"/>
        </w:rPr>
        <w:t xml:space="preserve">a copy of any </w:t>
      </w:r>
      <w:r w:rsidR="00FF3782">
        <w:rPr>
          <w:rFonts w:ascii="Arial" w:eastAsia="SimSun" w:hAnsi="Arial" w:cs="Arial"/>
          <w:sz w:val="20"/>
          <w:szCs w:val="20"/>
          <w:lang w:eastAsia="ja-JP"/>
        </w:rPr>
        <w:t>s</w:t>
      </w:r>
      <w:r w:rsidRPr="00850AE9">
        <w:rPr>
          <w:rFonts w:ascii="Arial" w:eastAsia="SimSun" w:hAnsi="Arial" w:cs="Arial"/>
          <w:sz w:val="20"/>
          <w:szCs w:val="20"/>
          <w:lang w:eastAsia="ja-JP"/>
        </w:rPr>
        <w:t xml:space="preserve">ubcontract entered into by the </w:t>
      </w:r>
      <w:r w:rsidR="00FF378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in connection with this Agreement.</w:t>
      </w:r>
    </w:p>
    <w:p w:rsidR="005614BC" w:rsidRPr="008D58B1" w:rsidRDefault="000B71CA" w:rsidP="008B5AD7">
      <w:pPr>
        <w:pStyle w:val="MELegal1"/>
        <w:numPr>
          <w:ilvl w:val="0"/>
          <w:numId w:val="0"/>
        </w:numPr>
        <w:ind w:left="680" w:hanging="680"/>
        <w:jc w:val="both"/>
        <w:rPr>
          <w:rFonts w:ascii="Arial Bold" w:hAnsi="Arial Bold" w:cs="Arial"/>
          <w:b w:val="0"/>
          <w:spacing w:val="0"/>
          <w:w w:val="100"/>
          <w:sz w:val="26"/>
          <w:szCs w:val="26"/>
        </w:rPr>
      </w:pPr>
      <w:bookmarkStart w:id="205" w:name="_Toc316983931"/>
      <w:bookmarkStart w:id="206" w:name="_Ref215917444"/>
      <w:r>
        <w:rPr>
          <w:rFonts w:ascii="Arial Bold" w:hAnsi="Arial Bold" w:cs="Arial"/>
          <w:b w:val="0"/>
          <w:spacing w:val="0"/>
          <w:w w:val="100"/>
          <w:sz w:val="26"/>
          <w:szCs w:val="26"/>
        </w:rPr>
        <w:lastRenderedPageBreak/>
        <w:t>11.</w:t>
      </w:r>
      <w:r w:rsidR="008B5AD7" w:rsidRPr="008D58B1">
        <w:rPr>
          <w:rFonts w:ascii="Arial Bold" w:hAnsi="Arial Bold" w:cs="Arial"/>
          <w:b w:val="0"/>
          <w:spacing w:val="0"/>
          <w:w w:val="100"/>
          <w:sz w:val="26"/>
          <w:szCs w:val="26"/>
        </w:rPr>
        <w:tab/>
      </w:r>
      <w:r w:rsidR="005614BC" w:rsidRPr="008D58B1">
        <w:rPr>
          <w:rFonts w:ascii="Arial Bold" w:hAnsi="Arial Bold" w:cs="Arial"/>
          <w:b w:val="0"/>
          <w:spacing w:val="0"/>
          <w:w w:val="100"/>
          <w:sz w:val="26"/>
          <w:szCs w:val="26"/>
        </w:rPr>
        <w:t>INTELLECTUAL PROPERTY</w:t>
      </w:r>
      <w:bookmarkEnd w:id="205"/>
    </w:p>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bookmarkStart w:id="207" w:name="_Toc216142369"/>
      <w:bookmarkStart w:id="208" w:name="_Toc216142370"/>
      <w:bookmarkStart w:id="209" w:name="_Toc180163372"/>
      <w:bookmarkStart w:id="210" w:name="_Ref213228413"/>
      <w:bookmarkStart w:id="211" w:name="_Toc215371911"/>
      <w:bookmarkStart w:id="212" w:name="_Ref215402604"/>
      <w:bookmarkStart w:id="213" w:name="_Ref215475468"/>
      <w:bookmarkStart w:id="214" w:name="_Ref215882705"/>
      <w:bookmarkStart w:id="215" w:name="_Ref215990389"/>
      <w:bookmarkStart w:id="216" w:name="_Ref28762102"/>
      <w:bookmarkStart w:id="217" w:name="_Toc46742783"/>
      <w:bookmarkStart w:id="218" w:name="_Ref64870461"/>
      <w:bookmarkStart w:id="219" w:name="_Toc64890278"/>
      <w:bookmarkStart w:id="220" w:name="_Ref214083308"/>
      <w:bookmarkStart w:id="221" w:name="_Ref64789180"/>
      <w:bookmarkStart w:id="222" w:name="_Ref173165443"/>
      <w:bookmarkEnd w:id="206"/>
      <w:bookmarkEnd w:id="207"/>
      <w:bookmarkEnd w:id="208"/>
      <w:r w:rsidRPr="008D58B1">
        <w:rPr>
          <w:rFonts w:eastAsia="SimSun" w:cs="Arial"/>
          <w:w w:val="100"/>
          <w:sz w:val="22"/>
          <w:szCs w:val="22"/>
          <w:lang w:eastAsia="ja-JP"/>
        </w:rPr>
        <w:t>11.1</w:t>
      </w:r>
      <w:r w:rsidRPr="008D58B1">
        <w:rPr>
          <w:rFonts w:eastAsia="SimSun" w:cs="Arial"/>
          <w:w w:val="100"/>
          <w:sz w:val="22"/>
          <w:szCs w:val="22"/>
          <w:lang w:eastAsia="ja-JP"/>
        </w:rPr>
        <w:tab/>
      </w:r>
      <w:r w:rsidR="00C85C8D">
        <w:rPr>
          <w:rFonts w:eastAsia="SimSun" w:cs="Arial"/>
          <w:w w:val="100"/>
          <w:sz w:val="22"/>
          <w:szCs w:val="22"/>
          <w:lang w:eastAsia="ja-JP"/>
        </w:rPr>
        <w:t>Assets and licence</w:t>
      </w:r>
    </w:p>
    <w:p w:rsidR="0033360D" w:rsidRDefault="005614BC" w:rsidP="00140E82">
      <w:pPr>
        <w:pStyle w:val="MELegal3"/>
        <w:numPr>
          <w:ilvl w:val="0"/>
          <w:numId w:val="24"/>
        </w:numPr>
        <w:jc w:val="both"/>
        <w:rPr>
          <w:rFonts w:ascii="Arial" w:hAnsi="Arial" w:cs="Arial"/>
          <w:sz w:val="20"/>
          <w:szCs w:val="20"/>
        </w:rPr>
      </w:pPr>
      <w:r w:rsidRPr="00850AE9">
        <w:rPr>
          <w:rFonts w:ascii="Arial" w:hAnsi="Arial" w:cs="Arial"/>
          <w:sz w:val="20"/>
          <w:szCs w:val="20"/>
        </w:rPr>
        <w:t xml:space="preserve">All right, title and interest (including all Intellectual Property Rights) in any </w:t>
      </w:r>
      <w:r w:rsidR="0033360D">
        <w:rPr>
          <w:rFonts w:ascii="Arial" w:hAnsi="Arial" w:cs="Arial"/>
          <w:sz w:val="20"/>
          <w:szCs w:val="20"/>
        </w:rPr>
        <w:t xml:space="preserve">Asset </w:t>
      </w:r>
      <w:r w:rsidRPr="00850AE9">
        <w:rPr>
          <w:rFonts w:ascii="Arial" w:hAnsi="Arial" w:cs="Arial"/>
          <w:sz w:val="20"/>
          <w:szCs w:val="20"/>
        </w:rPr>
        <w:t xml:space="preserve">created by the </w:t>
      </w:r>
      <w:r w:rsidR="0033360D">
        <w:rPr>
          <w:rFonts w:ascii="Arial" w:hAnsi="Arial" w:cs="Arial"/>
          <w:sz w:val="20"/>
          <w:szCs w:val="20"/>
        </w:rPr>
        <w:t>S</w:t>
      </w:r>
      <w:r w:rsidRPr="00850AE9">
        <w:rPr>
          <w:rFonts w:ascii="Arial" w:hAnsi="Arial" w:cs="Arial"/>
          <w:sz w:val="20"/>
          <w:szCs w:val="20"/>
        </w:rPr>
        <w:t>ub</w:t>
      </w:r>
      <w:r w:rsidR="0033360D">
        <w:rPr>
          <w:rFonts w:ascii="Arial" w:hAnsi="Arial" w:cs="Arial"/>
          <w:sz w:val="20"/>
          <w:szCs w:val="20"/>
        </w:rPr>
        <w:t>-</w:t>
      </w:r>
      <w:r w:rsidRPr="00850AE9">
        <w:rPr>
          <w:rFonts w:ascii="Arial" w:hAnsi="Arial" w:cs="Arial"/>
          <w:sz w:val="20"/>
          <w:szCs w:val="20"/>
        </w:rPr>
        <w:t xml:space="preserve">contractor in the course of fulfilling its obligations under this Agreement vest absolutely in the </w:t>
      </w:r>
      <w:r w:rsidR="0033360D">
        <w:rPr>
          <w:rFonts w:ascii="Arial" w:hAnsi="Arial" w:cs="Arial"/>
          <w:sz w:val="20"/>
          <w:szCs w:val="20"/>
        </w:rPr>
        <w:t xml:space="preserve">Sub-contractor </w:t>
      </w:r>
      <w:r w:rsidRPr="00850AE9">
        <w:rPr>
          <w:rFonts w:ascii="Arial" w:hAnsi="Arial" w:cs="Arial"/>
          <w:sz w:val="20"/>
          <w:szCs w:val="20"/>
        </w:rPr>
        <w:t>upon its creation</w:t>
      </w:r>
      <w:r w:rsidR="0033360D">
        <w:rPr>
          <w:rFonts w:ascii="Arial" w:hAnsi="Arial" w:cs="Arial"/>
          <w:sz w:val="20"/>
          <w:szCs w:val="20"/>
        </w:rPr>
        <w:t xml:space="preserve"> unless otherwise ag</w:t>
      </w:r>
      <w:r w:rsidR="00C85C8D">
        <w:rPr>
          <w:rFonts w:ascii="Arial" w:hAnsi="Arial" w:cs="Arial"/>
          <w:sz w:val="20"/>
          <w:szCs w:val="20"/>
        </w:rPr>
        <w:t>reed by the Parties in writing.</w:t>
      </w:r>
    </w:p>
    <w:p w:rsidR="007D57A1" w:rsidRPr="008B5AD7" w:rsidRDefault="007D57A1" w:rsidP="00140E82">
      <w:pPr>
        <w:pStyle w:val="MELegal3"/>
        <w:numPr>
          <w:ilvl w:val="0"/>
          <w:numId w:val="24"/>
        </w:numPr>
        <w:jc w:val="both"/>
        <w:rPr>
          <w:rFonts w:ascii="Arial" w:hAnsi="Arial" w:cs="Arial"/>
          <w:sz w:val="20"/>
          <w:szCs w:val="20"/>
        </w:rPr>
      </w:pPr>
      <w:r w:rsidRPr="008B5AD7">
        <w:rPr>
          <w:rFonts w:ascii="Arial" w:hAnsi="Arial" w:cs="Arial"/>
          <w:sz w:val="20"/>
          <w:szCs w:val="20"/>
        </w:rPr>
        <w:t xml:space="preserve">The Sub-contractor must permit Users to </w:t>
      </w:r>
      <w:r w:rsidR="0077103D">
        <w:rPr>
          <w:rFonts w:ascii="Arial" w:hAnsi="Arial" w:cs="Arial"/>
          <w:sz w:val="20"/>
          <w:szCs w:val="20"/>
        </w:rPr>
        <w:t xml:space="preserve">have </w:t>
      </w:r>
      <w:r w:rsidR="0077103D" w:rsidRPr="008B5AD7">
        <w:rPr>
          <w:rFonts w:ascii="Arial" w:hAnsi="Arial" w:cs="Arial"/>
          <w:sz w:val="20"/>
          <w:szCs w:val="20"/>
        </w:rPr>
        <w:t xml:space="preserve">use </w:t>
      </w:r>
      <w:r w:rsidR="0077103D">
        <w:rPr>
          <w:rFonts w:ascii="Arial" w:hAnsi="Arial" w:cs="Arial"/>
          <w:sz w:val="20"/>
          <w:szCs w:val="20"/>
        </w:rPr>
        <w:t>of and have</w:t>
      </w:r>
      <w:r w:rsidR="00DE7FBD">
        <w:rPr>
          <w:rFonts w:ascii="Arial" w:hAnsi="Arial" w:cs="Arial"/>
          <w:sz w:val="20"/>
          <w:szCs w:val="20"/>
        </w:rPr>
        <w:t xml:space="preserve"> </w:t>
      </w:r>
      <w:r w:rsidRPr="008B5AD7">
        <w:rPr>
          <w:rFonts w:ascii="Arial" w:hAnsi="Arial" w:cs="Arial"/>
          <w:sz w:val="20"/>
          <w:szCs w:val="20"/>
        </w:rPr>
        <w:t xml:space="preserve">access </w:t>
      </w:r>
      <w:r w:rsidR="0077103D">
        <w:rPr>
          <w:rFonts w:ascii="Arial" w:hAnsi="Arial" w:cs="Arial"/>
          <w:sz w:val="20"/>
          <w:szCs w:val="20"/>
        </w:rPr>
        <w:t>to</w:t>
      </w:r>
      <w:r w:rsidR="00DE7FBD">
        <w:rPr>
          <w:rFonts w:ascii="Arial" w:hAnsi="Arial" w:cs="Arial"/>
          <w:sz w:val="20"/>
          <w:szCs w:val="20"/>
        </w:rPr>
        <w:t xml:space="preserve"> </w:t>
      </w:r>
      <w:r w:rsidR="00C85C8D">
        <w:rPr>
          <w:rFonts w:ascii="Arial" w:hAnsi="Arial" w:cs="Arial"/>
          <w:sz w:val="20"/>
          <w:szCs w:val="20"/>
        </w:rPr>
        <w:t>the Assets.</w:t>
      </w:r>
    </w:p>
    <w:p w:rsidR="005614BC" w:rsidRDefault="00F1044D" w:rsidP="00140E82">
      <w:pPr>
        <w:pStyle w:val="MELegal3"/>
        <w:numPr>
          <w:ilvl w:val="0"/>
          <w:numId w:val="24"/>
        </w:numPr>
        <w:jc w:val="both"/>
        <w:rPr>
          <w:rFonts w:ascii="Arial" w:hAnsi="Arial" w:cs="Arial"/>
          <w:sz w:val="20"/>
          <w:szCs w:val="20"/>
        </w:rPr>
      </w:pPr>
      <w:ins w:id="223" w:author="Author">
        <w:r>
          <w:rPr>
            <w:rFonts w:ascii="Arial" w:hAnsi="Arial" w:cs="Arial"/>
            <w:sz w:val="20"/>
          </w:rPr>
          <w:t xml:space="preserve">Subject to the requirements of any </w:t>
        </w:r>
        <w:r w:rsidRPr="009C2942">
          <w:rPr>
            <w:rFonts w:ascii="Arial" w:hAnsi="Arial" w:cs="Arial"/>
            <w:sz w:val="20"/>
          </w:rPr>
          <w:t>open source arrangements</w:t>
        </w:r>
        <w:r>
          <w:rPr>
            <w:rFonts w:ascii="Arial" w:hAnsi="Arial" w:cs="Arial"/>
            <w:sz w:val="20"/>
          </w:rPr>
          <w:t xml:space="preserve">, the </w:t>
        </w:r>
      </w:ins>
      <w:del w:id="224" w:author="Author">
        <w:r w:rsidR="0033360D" w:rsidDel="00F1044D">
          <w:rPr>
            <w:rFonts w:ascii="Arial" w:hAnsi="Arial" w:cs="Arial"/>
            <w:sz w:val="20"/>
          </w:rPr>
          <w:delText xml:space="preserve">The </w:delText>
        </w:r>
      </w:del>
      <w:r w:rsidR="0033360D">
        <w:rPr>
          <w:rFonts w:ascii="Arial" w:hAnsi="Arial" w:cs="Arial"/>
          <w:sz w:val="20"/>
        </w:rPr>
        <w:t xml:space="preserve">Sub-contractor </w:t>
      </w:r>
      <w:r w:rsidR="0033360D" w:rsidRPr="00644910">
        <w:rPr>
          <w:rFonts w:ascii="Arial" w:hAnsi="Arial" w:cs="Arial"/>
          <w:sz w:val="20"/>
        </w:rPr>
        <w:t xml:space="preserve">grants the </w:t>
      </w:r>
      <w:r w:rsidR="0033360D">
        <w:rPr>
          <w:rFonts w:ascii="Arial" w:hAnsi="Arial" w:cs="Arial"/>
          <w:sz w:val="20"/>
        </w:rPr>
        <w:t xml:space="preserve">University </w:t>
      </w:r>
      <w:r w:rsidR="00F07B44">
        <w:rPr>
          <w:rFonts w:ascii="Arial" w:hAnsi="Arial" w:cs="Arial"/>
          <w:sz w:val="20"/>
        </w:rPr>
        <w:t xml:space="preserve">of Melbourne </w:t>
      </w:r>
      <w:r w:rsidR="0033360D">
        <w:rPr>
          <w:rFonts w:ascii="Arial" w:hAnsi="Arial" w:cs="Arial"/>
          <w:sz w:val="20"/>
        </w:rPr>
        <w:t>and the Commonwealth</w:t>
      </w:r>
      <w:r w:rsidR="00B23491">
        <w:rPr>
          <w:rFonts w:ascii="Arial" w:hAnsi="Arial" w:cs="Arial"/>
          <w:sz w:val="20"/>
        </w:rPr>
        <w:t xml:space="preserve"> with</w:t>
      </w:r>
      <w:r w:rsidR="0033360D" w:rsidRPr="00644910">
        <w:rPr>
          <w:rFonts w:ascii="Arial" w:hAnsi="Arial" w:cs="Arial"/>
          <w:sz w:val="20"/>
        </w:rPr>
        <w:t xml:space="preserve"> a non-exclusive, </w:t>
      </w:r>
      <w:r w:rsidR="0033360D">
        <w:rPr>
          <w:rFonts w:ascii="Arial" w:hAnsi="Arial" w:cs="Arial"/>
          <w:sz w:val="20"/>
        </w:rPr>
        <w:t xml:space="preserve">irrevocable, perpetual </w:t>
      </w:r>
      <w:r w:rsidR="0033360D" w:rsidRPr="00644910">
        <w:rPr>
          <w:rFonts w:ascii="Arial" w:hAnsi="Arial" w:cs="Arial"/>
          <w:sz w:val="20"/>
        </w:rPr>
        <w:t>royalty-free</w:t>
      </w:r>
      <w:r w:rsidR="0033360D">
        <w:rPr>
          <w:rFonts w:ascii="Arial" w:hAnsi="Arial" w:cs="Arial"/>
          <w:sz w:val="20"/>
        </w:rPr>
        <w:t xml:space="preserve"> and world-wide</w:t>
      </w:r>
      <w:r w:rsidR="0033360D" w:rsidRPr="00644910">
        <w:rPr>
          <w:rFonts w:ascii="Arial" w:hAnsi="Arial" w:cs="Arial"/>
          <w:sz w:val="20"/>
        </w:rPr>
        <w:t xml:space="preserve"> licence to use the </w:t>
      </w:r>
      <w:ins w:id="225" w:author="Author">
        <w:r w:rsidRPr="003A5645">
          <w:rPr>
            <w:rFonts w:ascii="Arial" w:hAnsi="Arial" w:cs="Arial"/>
            <w:sz w:val="20"/>
            <w:szCs w:val="20"/>
          </w:rPr>
          <w:t>Deliverables</w:t>
        </w:r>
        <w:r>
          <w:rPr>
            <w:rFonts w:ascii="Arial" w:hAnsi="Arial" w:cs="Arial"/>
            <w:sz w:val="20"/>
            <w:szCs w:val="20"/>
          </w:rPr>
          <w:t>,</w:t>
        </w:r>
        <w:r w:rsidRPr="003A5645">
          <w:rPr>
            <w:rFonts w:ascii="Arial" w:hAnsi="Arial" w:cs="Arial"/>
            <w:sz w:val="20"/>
            <w:szCs w:val="20"/>
          </w:rPr>
          <w:t xml:space="preserve"> including the reports specified in clause 14.2</w:t>
        </w:r>
        <w:r>
          <w:rPr>
            <w:rFonts w:ascii="Arial" w:hAnsi="Arial" w:cs="Arial"/>
            <w:sz w:val="20"/>
          </w:rPr>
          <w:t xml:space="preserve"> </w:t>
        </w:r>
      </w:ins>
      <w:del w:id="226" w:author="Author">
        <w:r w:rsidR="0033360D" w:rsidDel="00F1044D">
          <w:rPr>
            <w:rFonts w:ascii="Arial" w:hAnsi="Arial" w:cs="Arial"/>
            <w:sz w:val="20"/>
          </w:rPr>
          <w:delText xml:space="preserve">Assets </w:delText>
        </w:r>
      </w:del>
      <w:r w:rsidR="0033360D">
        <w:rPr>
          <w:rFonts w:ascii="Arial" w:hAnsi="Arial" w:cs="Arial"/>
          <w:sz w:val="20"/>
        </w:rPr>
        <w:t xml:space="preserve">for the </w:t>
      </w:r>
      <w:r w:rsidR="00C85C8D">
        <w:rPr>
          <w:rFonts w:ascii="Arial" w:hAnsi="Arial" w:cs="Arial"/>
          <w:sz w:val="20"/>
        </w:rPr>
        <w:t xml:space="preserve">objectives </w:t>
      </w:r>
      <w:r w:rsidR="0033360D">
        <w:rPr>
          <w:rFonts w:ascii="Arial" w:hAnsi="Arial" w:cs="Arial"/>
          <w:sz w:val="20"/>
        </w:rPr>
        <w:t>of the NeCTAR Projec</w:t>
      </w:r>
      <w:r w:rsidR="00C85C8D">
        <w:rPr>
          <w:rFonts w:ascii="Arial" w:hAnsi="Arial" w:cs="Arial"/>
          <w:sz w:val="20"/>
        </w:rPr>
        <w:t>t.</w:t>
      </w:r>
    </w:p>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t>11.2</w:t>
      </w:r>
      <w:r w:rsidRPr="008D58B1">
        <w:rPr>
          <w:rFonts w:eastAsia="SimSun" w:cs="Arial"/>
          <w:w w:val="100"/>
          <w:sz w:val="22"/>
          <w:szCs w:val="22"/>
          <w:lang w:eastAsia="ja-JP"/>
        </w:rPr>
        <w:tab/>
      </w:r>
      <w:r w:rsidR="00162C98">
        <w:rPr>
          <w:rFonts w:eastAsia="SimSun" w:cs="Arial"/>
          <w:w w:val="100"/>
          <w:sz w:val="22"/>
          <w:szCs w:val="22"/>
          <w:lang w:eastAsia="ja-JP"/>
        </w:rPr>
        <w:t>Pre-existing materials</w:t>
      </w:r>
    </w:p>
    <w:p w:rsidR="005614BC" w:rsidRPr="00644910" w:rsidRDefault="0033360D" w:rsidP="000F639B">
      <w:pPr>
        <w:pStyle w:val="MELegal3"/>
        <w:numPr>
          <w:ilvl w:val="0"/>
          <w:numId w:val="0"/>
        </w:numPr>
        <w:ind w:left="709"/>
        <w:jc w:val="both"/>
        <w:rPr>
          <w:rFonts w:ascii="Arial" w:hAnsi="Arial" w:cs="Arial"/>
          <w:sz w:val="20"/>
        </w:rPr>
      </w:pPr>
      <w:r>
        <w:rPr>
          <w:rFonts w:ascii="Arial" w:hAnsi="Arial" w:cs="Arial"/>
          <w:sz w:val="20"/>
        </w:rPr>
        <w:t>This Agreement does not affect any change in ownership of the Intellectual Property Rights in any materials that existed prior</w:t>
      </w:r>
      <w:r w:rsidR="00C85C8D">
        <w:rPr>
          <w:rFonts w:ascii="Arial" w:hAnsi="Arial" w:cs="Arial"/>
          <w:sz w:val="20"/>
        </w:rPr>
        <w:t xml:space="preserve"> to the date of this Agreement.</w:t>
      </w:r>
    </w:p>
    <w:p w:rsidR="005614BC" w:rsidRPr="008D58B1" w:rsidRDefault="005614BC" w:rsidP="005614BC">
      <w:pPr>
        <w:pStyle w:val="MELegal3"/>
        <w:numPr>
          <w:ilvl w:val="0"/>
          <w:numId w:val="0"/>
        </w:numPr>
        <w:jc w:val="both"/>
        <w:rPr>
          <w:rFonts w:ascii="Arial" w:hAnsi="Arial" w:cs="Arial"/>
          <w:b/>
        </w:rPr>
      </w:pPr>
      <w:r w:rsidRPr="008D58B1">
        <w:rPr>
          <w:rFonts w:ascii="Arial" w:hAnsi="Arial" w:cs="Arial"/>
          <w:b/>
        </w:rPr>
        <w:t>11.</w:t>
      </w:r>
      <w:r w:rsidR="008B5AD7" w:rsidRPr="008D58B1">
        <w:rPr>
          <w:rFonts w:ascii="Arial" w:hAnsi="Arial" w:cs="Arial"/>
          <w:b/>
        </w:rPr>
        <w:t>3</w:t>
      </w:r>
      <w:r w:rsidRPr="008D58B1">
        <w:rPr>
          <w:rFonts w:ascii="Arial" w:hAnsi="Arial" w:cs="Arial"/>
          <w:b/>
        </w:rPr>
        <w:tab/>
        <w:t>Th</w:t>
      </w:r>
      <w:r w:rsidR="00C85C8D">
        <w:rPr>
          <w:rFonts w:ascii="Arial" w:hAnsi="Arial" w:cs="Arial"/>
          <w:b/>
        </w:rPr>
        <w:t>ird Party Intellectual Property</w:t>
      </w:r>
    </w:p>
    <w:p w:rsidR="005614BC" w:rsidRPr="0043113F" w:rsidRDefault="007D57A1" w:rsidP="000F639B">
      <w:pPr>
        <w:pStyle w:val="MELegal3"/>
        <w:numPr>
          <w:ilvl w:val="0"/>
          <w:numId w:val="0"/>
        </w:numPr>
        <w:ind w:left="709"/>
        <w:jc w:val="both"/>
        <w:rPr>
          <w:rFonts w:ascii="Arial" w:hAnsi="Arial" w:cs="Arial"/>
          <w:sz w:val="20"/>
          <w:szCs w:val="20"/>
        </w:rPr>
      </w:pPr>
      <w:r w:rsidRPr="000F639B">
        <w:rPr>
          <w:rFonts w:ascii="Arial" w:hAnsi="Arial" w:cs="Arial"/>
          <w:sz w:val="20"/>
          <w:szCs w:val="20"/>
        </w:rPr>
        <w:t>Unless otherwise agreed by the University</w:t>
      </w:r>
      <w:r w:rsidR="00F07B44">
        <w:rPr>
          <w:rFonts w:ascii="Arial" w:hAnsi="Arial" w:cs="Arial"/>
          <w:sz w:val="20"/>
          <w:szCs w:val="20"/>
        </w:rPr>
        <w:t xml:space="preserve"> of </w:t>
      </w:r>
      <w:r w:rsidR="00F07B44" w:rsidRPr="00F1044D">
        <w:rPr>
          <w:rFonts w:ascii="Arial" w:hAnsi="Arial" w:cs="Arial"/>
          <w:sz w:val="20"/>
          <w:szCs w:val="20"/>
        </w:rPr>
        <w:t>Melbourne</w:t>
      </w:r>
      <w:ins w:id="227" w:author="Author">
        <w:r w:rsidR="00F1044D" w:rsidRPr="00F1044D">
          <w:rPr>
            <w:rFonts w:ascii="Arial" w:hAnsi="Arial" w:cs="Arial"/>
            <w:sz w:val="20"/>
            <w:szCs w:val="20"/>
          </w:rPr>
          <w:t xml:space="preserve"> and subject </w:t>
        </w:r>
        <w:r w:rsidR="00F1044D" w:rsidRPr="005950B7">
          <w:rPr>
            <w:rFonts w:ascii="Arial" w:hAnsi="Arial" w:cs="Arial"/>
            <w:sz w:val="20"/>
            <w:szCs w:val="20"/>
          </w:rPr>
          <w:t>to the requirements of any open source arrangements,</w:t>
        </w:r>
      </w:ins>
      <w:r w:rsidRPr="000F639B">
        <w:rPr>
          <w:rFonts w:ascii="Arial" w:hAnsi="Arial" w:cs="Arial"/>
          <w:sz w:val="20"/>
          <w:szCs w:val="20"/>
        </w:rPr>
        <w:t xml:space="preserve"> the Sub-</w:t>
      </w:r>
      <w:r w:rsidR="001817A9" w:rsidRPr="000F639B">
        <w:rPr>
          <w:rFonts w:ascii="Arial" w:hAnsi="Arial" w:cs="Arial"/>
          <w:sz w:val="20"/>
          <w:szCs w:val="20"/>
        </w:rPr>
        <w:t>contract</w:t>
      </w:r>
      <w:r w:rsidR="001817A9">
        <w:rPr>
          <w:rFonts w:ascii="Arial" w:hAnsi="Arial" w:cs="Arial"/>
          <w:sz w:val="20"/>
          <w:szCs w:val="20"/>
        </w:rPr>
        <w:t>or</w:t>
      </w:r>
      <w:r w:rsidRPr="000F639B">
        <w:rPr>
          <w:rFonts w:ascii="Arial" w:hAnsi="Arial" w:cs="Arial"/>
          <w:sz w:val="20"/>
          <w:szCs w:val="20"/>
        </w:rPr>
        <w:t xml:space="preserve"> must, at its own cost and expense, procure all necessary licences and consent required from any third party to permit the </w:t>
      </w:r>
      <w:r w:rsidR="005B5337">
        <w:rPr>
          <w:rFonts w:ascii="Arial" w:hAnsi="Arial" w:cs="Arial"/>
          <w:sz w:val="20"/>
          <w:szCs w:val="20"/>
        </w:rPr>
        <w:t xml:space="preserve">Commonwealth, </w:t>
      </w:r>
      <w:r w:rsidRPr="000F639B">
        <w:rPr>
          <w:rFonts w:ascii="Arial" w:hAnsi="Arial" w:cs="Arial"/>
          <w:sz w:val="20"/>
          <w:szCs w:val="20"/>
        </w:rPr>
        <w:t xml:space="preserve">University </w:t>
      </w:r>
      <w:r w:rsidR="00F07B44">
        <w:rPr>
          <w:rFonts w:ascii="Arial" w:hAnsi="Arial" w:cs="Arial"/>
          <w:sz w:val="20"/>
          <w:szCs w:val="20"/>
        </w:rPr>
        <w:t xml:space="preserve">of Melbourne </w:t>
      </w:r>
      <w:r w:rsidR="00394DD8" w:rsidRPr="000F639B">
        <w:rPr>
          <w:rFonts w:ascii="Arial" w:hAnsi="Arial" w:cs="Arial"/>
          <w:sz w:val="20"/>
          <w:szCs w:val="20"/>
        </w:rPr>
        <w:t xml:space="preserve">and the </w:t>
      </w:r>
      <w:r w:rsidR="00394DD8" w:rsidRPr="005B5337">
        <w:rPr>
          <w:rFonts w:ascii="Arial" w:hAnsi="Arial" w:cs="Arial"/>
          <w:sz w:val="20"/>
          <w:szCs w:val="20"/>
        </w:rPr>
        <w:t>Users</w:t>
      </w:r>
      <w:r w:rsidR="00394DD8" w:rsidRPr="000F639B">
        <w:rPr>
          <w:rFonts w:ascii="Arial" w:hAnsi="Arial" w:cs="Arial"/>
          <w:sz w:val="20"/>
          <w:szCs w:val="20"/>
        </w:rPr>
        <w:t xml:space="preserve"> to access and use the </w:t>
      </w:r>
      <w:r w:rsidR="005B5337">
        <w:rPr>
          <w:rFonts w:ascii="Arial" w:hAnsi="Arial" w:cs="Arial"/>
          <w:sz w:val="20"/>
          <w:szCs w:val="20"/>
        </w:rPr>
        <w:t>Assets</w:t>
      </w:r>
      <w:r w:rsidR="00394DD8">
        <w:rPr>
          <w:rFonts w:ascii="Arial" w:hAnsi="Arial" w:cs="Arial"/>
          <w:sz w:val="20"/>
          <w:szCs w:val="20"/>
        </w:rPr>
        <w:t>.</w:t>
      </w:r>
    </w:p>
    <w:p w:rsidR="005614BC" w:rsidRPr="008D58B1" w:rsidRDefault="008B5AD7" w:rsidP="008B5AD7">
      <w:pPr>
        <w:pStyle w:val="MELegal1"/>
        <w:numPr>
          <w:ilvl w:val="0"/>
          <w:numId w:val="0"/>
        </w:numPr>
        <w:ind w:left="680" w:hanging="680"/>
        <w:jc w:val="both"/>
        <w:rPr>
          <w:rFonts w:cs="Arial"/>
          <w:spacing w:val="0"/>
          <w:w w:val="100"/>
          <w:sz w:val="26"/>
          <w:szCs w:val="26"/>
        </w:rPr>
      </w:pPr>
      <w:bookmarkStart w:id="228" w:name="_Toc316983932"/>
      <w:bookmarkEnd w:id="209"/>
      <w:bookmarkEnd w:id="210"/>
      <w:bookmarkEnd w:id="211"/>
      <w:bookmarkEnd w:id="212"/>
      <w:bookmarkEnd w:id="213"/>
      <w:bookmarkEnd w:id="214"/>
      <w:bookmarkEnd w:id="215"/>
      <w:bookmarkEnd w:id="216"/>
      <w:bookmarkEnd w:id="217"/>
      <w:bookmarkEnd w:id="218"/>
      <w:bookmarkEnd w:id="219"/>
      <w:bookmarkEnd w:id="220"/>
      <w:r w:rsidRPr="008D58B1">
        <w:rPr>
          <w:rFonts w:cs="Arial"/>
          <w:spacing w:val="0"/>
          <w:w w:val="100"/>
          <w:sz w:val="26"/>
          <w:szCs w:val="26"/>
        </w:rPr>
        <w:t>12.</w:t>
      </w:r>
      <w:r w:rsidRPr="008D58B1">
        <w:rPr>
          <w:rFonts w:cs="Arial"/>
          <w:spacing w:val="0"/>
          <w:w w:val="100"/>
          <w:sz w:val="26"/>
          <w:szCs w:val="26"/>
        </w:rPr>
        <w:tab/>
      </w:r>
      <w:r w:rsidR="005614BC" w:rsidRPr="008D58B1">
        <w:rPr>
          <w:rFonts w:cs="Arial"/>
          <w:spacing w:val="0"/>
          <w:w w:val="100"/>
          <w:sz w:val="26"/>
          <w:szCs w:val="26"/>
        </w:rPr>
        <w:t>INDEMNITY</w:t>
      </w:r>
      <w:bookmarkEnd w:id="228"/>
    </w:p>
    <w:p w:rsidR="005614BC" w:rsidRPr="008D58B1" w:rsidRDefault="008B5AD7" w:rsidP="008B5AD7">
      <w:pPr>
        <w:pStyle w:val="MELegal2"/>
        <w:numPr>
          <w:ilvl w:val="0"/>
          <w:numId w:val="0"/>
        </w:numPr>
        <w:jc w:val="both"/>
        <w:rPr>
          <w:rFonts w:eastAsia="SimSun" w:cs="Arial"/>
          <w:w w:val="100"/>
          <w:sz w:val="22"/>
          <w:szCs w:val="22"/>
          <w:lang w:eastAsia="ja-JP"/>
        </w:rPr>
      </w:pPr>
      <w:bookmarkStart w:id="229" w:name="_Ref36352102"/>
      <w:bookmarkStart w:id="230" w:name="_Toc180163373"/>
      <w:bookmarkStart w:id="231" w:name="_Ref180213713"/>
      <w:bookmarkStart w:id="232" w:name="_Ref213843956"/>
      <w:bookmarkStart w:id="233" w:name="_Toc215371916"/>
      <w:bookmarkStart w:id="234" w:name="_Ref215918655"/>
      <w:bookmarkEnd w:id="221"/>
      <w:bookmarkEnd w:id="222"/>
      <w:r w:rsidRPr="008D58B1">
        <w:rPr>
          <w:rFonts w:eastAsia="SimSun" w:cs="Arial"/>
          <w:w w:val="100"/>
          <w:sz w:val="22"/>
          <w:szCs w:val="22"/>
          <w:lang w:eastAsia="ja-JP"/>
        </w:rPr>
        <w:t>12.1</w:t>
      </w:r>
      <w:r w:rsidRPr="008D58B1">
        <w:rPr>
          <w:rFonts w:eastAsia="SimSun" w:cs="Arial"/>
          <w:w w:val="100"/>
          <w:sz w:val="22"/>
          <w:szCs w:val="22"/>
          <w:lang w:eastAsia="ja-JP"/>
        </w:rPr>
        <w:tab/>
      </w:r>
      <w:r w:rsidR="00BA30AF" w:rsidRPr="008D58B1">
        <w:rPr>
          <w:rFonts w:eastAsia="SimSun" w:cs="Arial"/>
          <w:w w:val="100"/>
          <w:sz w:val="22"/>
          <w:szCs w:val="22"/>
          <w:lang w:eastAsia="ja-JP"/>
        </w:rPr>
        <w:t>Sub-contractor’s i</w:t>
      </w:r>
      <w:r w:rsidR="005614BC" w:rsidRPr="008D58B1">
        <w:rPr>
          <w:rFonts w:eastAsia="SimSun" w:cs="Arial"/>
          <w:w w:val="100"/>
          <w:sz w:val="22"/>
          <w:szCs w:val="22"/>
          <w:lang w:eastAsia="ja-JP"/>
        </w:rPr>
        <w:t>ndemnity</w:t>
      </w:r>
    </w:p>
    <w:bookmarkEnd w:id="229"/>
    <w:p w:rsidR="005614BC" w:rsidRPr="00644910" w:rsidRDefault="005614BC" w:rsidP="005614BC">
      <w:pPr>
        <w:pStyle w:val="MELegal3"/>
        <w:numPr>
          <w:ilvl w:val="0"/>
          <w:numId w:val="0"/>
        </w:numPr>
        <w:ind w:left="680"/>
        <w:jc w:val="both"/>
        <w:rPr>
          <w:rFonts w:ascii="Arial" w:hAnsi="Arial" w:cs="Arial"/>
          <w:sz w:val="20"/>
          <w:szCs w:val="20"/>
        </w:rPr>
      </w:pPr>
      <w:r w:rsidRPr="00644910">
        <w:rPr>
          <w:rFonts w:ascii="Arial" w:hAnsi="Arial" w:cs="Arial"/>
          <w:sz w:val="20"/>
          <w:szCs w:val="20"/>
        </w:rPr>
        <w:t xml:space="preserve">The </w:t>
      </w:r>
      <w:r w:rsidR="00BA30AF">
        <w:rPr>
          <w:rFonts w:ascii="Arial" w:hAnsi="Arial" w:cs="Arial"/>
          <w:sz w:val="20"/>
          <w:szCs w:val="20"/>
        </w:rPr>
        <w:t xml:space="preserve">Sub-contractor </w:t>
      </w:r>
      <w:r w:rsidRPr="00644910">
        <w:rPr>
          <w:rFonts w:ascii="Arial" w:hAnsi="Arial" w:cs="Arial"/>
          <w:sz w:val="20"/>
          <w:szCs w:val="20"/>
        </w:rPr>
        <w:t>indemnifies the University</w:t>
      </w:r>
      <w:r w:rsidR="00F46E16">
        <w:rPr>
          <w:rFonts w:ascii="Arial" w:hAnsi="Arial" w:cs="Arial"/>
          <w:sz w:val="20"/>
          <w:szCs w:val="20"/>
        </w:rPr>
        <w:t xml:space="preserve"> of Melbourne</w:t>
      </w:r>
      <w:r w:rsidR="00464E87">
        <w:rPr>
          <w:rFonts w:ascii="Arial" w:hAnsi="Arial" w:cs="Arial"/>
          <w:sz w:val="20"/>
          <w:szCs w:val="20"/>
        </w:rPr>
        <w:t xml:space="preserve"> </w:t>
      </w:r>
      <w:r w:rsidRPr="00644910">
        <w:rPr>
          <w:rFonts w:ascii="Arial" w:hAnsi="Arial" w:cs="Arial"/>
          <w:sz w:val="20"/>
          <w:szCs w:val="20"/>
        </w:rPr>
        <w:t>and its employees, officers and agents (</w:t>
      </w:r>
      <w:r w:rsidRPr="00E86D84">
        <w:rPr>
          <w:rFonts w:ascii="Arial" w:hAnsi="Arial" w:cs="Arial"/>
          <w:b/>
          <w:sz w:val="20"/>
          <w:szCs w:val="20"/>
        </w:rPr>
        <w:t>Affected Persons</w:t>
      </w:r>
      <w:r w:rsidRPr="00644910">
        <w:rPr>
          <w:rFonts w:ascii="Arial" w:hAnsi="Arial" w:cs="Arial"/>
          <w:sz w:val="20"/>
          <w:szCs w:val="20"/>
        </w:rPr>
        <w:t>), and will keep the Affected Persons indemnified, against all Claims made against and Liabilities incurred by any Affected Persons arising out of or in connection with</w:t>
      </w:r>
      <w:r w:rsidR="00EA6C51">
        <w:rPr>
          <w:rFonts w:ascii="Arial" w:hAnsi="Arial" w:cs="Arial"/>
          <w:sz w:val="20"/>
          <w:szCs w:val="20"/>
        </w:rPr>
        <w:t xml:space="preserve"> </w:t>
      </w:r>
      <w:ins w:id="235" w:author="Author">
        <w:r w:rsidR="00EA6C51">
          <w:rPr>
            <w:rFonts w:ascii="Arial" w:hAnsi="Arial" w:cs="Arial"/>
            <w:sz w:val="20"/>
            <w:szCs w:val="20"/>
          </w:rPr>
          <w:t>the University of Melbourne to the extent caused by</w:t>
        </w:r>
      </w:ins>
      <w:r w:rsidRPr="00644910">
        <w:rPr>
          <w:rFonts w:ascii="Arial" w:hAnsi="Arial" w:cs="Arial"/>
          <w:sz w:val="20"/>
          <w:szCs w:val="20"/>
        </w:rPr>
        <w:t>:</w:t>
      </w:r>
    </w:p>
    <w:p w:rsidR="00BA30AF" w:rsidRDefault="00BA30AF" w:rsidP="00140E82">
      <w:pPr>
        <w:pStyle w:val="MELegal3"/>
        <w:numPr>
          <w:ilvl w:val="0"/>
          <w:numId w:val="29"/>
        </w:numPr>
        <w:jc w:val="both"/>
        <w:rPr>
          <w:rFonts w:ascii="Arial" w:hAnsi="Arial" w:cs="Arial"/>
          <w:sz w:val="20"/>
        </w:rPr>
      </w:pPr>
      <w:bookmarkStart w:id="236" w:name="_Toc46742895"/>
      <w:r w:rsidRPr="00BA30AF">
        <w:rPr>
          <w:rFonts w:ascii="Arial" w:hAnsi="Arial" w:cs="Arial"/>
          <w:sz w:val="20"/>
        </w:rPr>
        <w:t xml:space="preserve">any </w:t>
      </w:r>
      <w:ins w:id="237" w:author="Author">
        <w:r w:rsidR="00EA6C51">
          <w:rPr>
            <w:rFonts w:ascii="Arial" w:hAnsi="Arial" w:cs="Arial"/>
            <w:sz w:val="20"/>
          </w:rPr>
          <w:t xml:space="preserve">negligent </w:t>
        </w:r>
      </w:ins>
      <w:r w:rsidRPr="00BA30AF">
        <w:rPr>
          <w:rFonts w:ascii="Arial" w:hAnsi="Arial" w:cs="Arial"/>
          <w:sz w:val="20"/>
        </w:rPr>
        <w:t>act or omission by the Sub-contractor</w:t>
      </w:r>
      <w:r w:rsidR="00176603">
        <w:rPr>
          <w:rFonts w:ascii="Arial" w:hAnsi="Arial" w:cs="Arial"/>
          <w:sz w:val="20"/>
        </w:rPr>
        <w:t>,</w:t>
      </w:r>
      <w:r w:rsidRPr="00BA30AF">
        <w:rPr>
          <w:rFonts w:ascii="Arial" w:hAnsi="Arial" w:cs="Arial"/>
          <w:sz w:val="20"/>
        </w:rPr>
        <w:t xml:space="preserve"> its Personnel </w:t>
      </w:r>
      <w:r w:rsidR="00176603">
        <w:rPr>
          <w:rFonts w:ascii="Arial" w:hAnsi="Arial" w:cs="Arial"/>
          <w:sz w:val="20"/>
        </w:rPr>
        <w:t xml:space="preserve">or Key Personnel </w:t>
      </w:r>
      <w:r w:rsidRPr="00BA30AF">
        <w:rPr>
          <w:rFonts w:ascii="Arial" w:hAnsi="Arial" w:cs="Arial"/>
          <w:sz w:val="20"/>
        </w:rPr>
        <w:t>in the performance of its obligations under this Agreement</w:t>
      </w:r>
      <w:r w:rsidR="00D2657D">
        <w:rPr>
          <w:rFonts w:ascii="Arial" w:hAnsi="Arial" w:cs="Arial"/>
          <w:sz w:val="20"/>
        </w:rPr>
        <w:t>;</w:t>
      </w:r>
    </w:p>
    <w:p w:rsidR="00BA30AF" w:rsidRPr="002035FE" w:rsidRDefault="00BA30AF" w:rsidP="00140E82">
      <w:pPr>
        <w:pStyle w:val="MELegal3"/>
        <w:numPr>
          <w:ilvl w:val="0"/>
          <w:numId w:val="29"/>
        </w:numPr>
        <w:jc w:val="both"/>
        <w:rPr>
          <w:rFonts w:ascii="Arial" w:hAnsi="Arial" w:cs="Arial"/>
          <w:sz w:val="20"/>
        </w:rPr>
      </w:pPr>
      <w:r>
        <w:rPr>
          <w:rFonts w:ascii="Arial" w:hAnsi="Arial" w:cs="Arial"/>
          <w:sz w:val="20"/>
        </w:rPr>
        <w:t>any material breach by the Sub-contractor</w:t>
      </w:r>
      <w:r w:rsidR="00176603">
        <w:rPr>
          <w:rFonts w:ascii="Arial" w:hAnsi="Arial" w:cs="Arial"/>
          <w:sz w:val="20"/>
        </w:rPr>
        <w:t>,</w:t>
      </w:r>
      <w:r>
        <w:rPr>
          <w:rFonts w:ascii="Arial" w:hAnsi="Arial" w:cs="Arial"/>
          <w:sz w:val="20"/>
        </w:rPr>
        <w:t xml:space="preserve"> its Personnel </w:t>
      </w:r>
      <w:r w:rsidR="00176603">
        <w:rPr>
          <w:rFonts w:ascii="Arial" w:hAnsi="Arial" w:cs="Arial"/>
          <w:sz w:val="20"/>
        </w:rPr>
        <w:t xml:space="preserve">or Key Personnel </w:t>
      </w:r>
      <w:r>
        <w:rPr>
          <w:rFonts w:ascii="Arial" w:hAnsi="Arial" w:cs="Arial"/>
          <w:sz w:val="20"/>
        </w:rPr>
        <w:t>of obligations or warranties under this Agreement</w:t>
      </w:r>
      <w:r w:rsidRPr="002035FE">
        <w:rPr>
          <w:rFonts w:ascii="Arial" w:hAnsi="Arial" w:cs="Arial"/>
          <w:sz w:val="20"/>
        </w:rPr>
        <w:t>;</w:t>
      </w:r>
    </w:p>
    <w:p w:rsidR="005614BC" w:rsidRPr="00BA30AF" w:rsidRDefault="005614BC" w:rsidP="00140E82">
      <w:pPr>
        <w:pStyle w:val="MELegal3"/>
        <w:numPr>
          <w:ilvl w:val="0"/>
          <w:numId w:val="29"/>
        </w:numPr>
        <w:jc w:val="both"/>
        <w:rPr>
          <w:rFonts w:ascii="Arial" w:hAnsi="Arial" w:cs="Arial"/>
          <w:sz w:val="20"/>
        </w:rPr>
      </w:pPr>
      <w:r w:rsidRPr="00BA30AF">
        <w:rPr>
          <w:rFonts w:ascii="Arial" w:hAnsi="Arial" w:cs="Arial"/>
          <w:sz w:val="20"/>
        </w:rPr>
        <w:t xml:space="preserve">any third party Claims arising </w:t>
      </w:r>
      <w:del w:id="238" w:author="Author">
        <w:r w:rsidRPr="00BA30AF" w:rsidDel="002C5C9E">
          <w:rPr>
            <w:rFonts w:ascii="Arial" w:hAnsi="Arial" w:cs="Arial"/>
            <w:sz w:val="20"/>
          </w:rPr>
          <w:delText>in relation to</w:delText>
        </w:r>
      </w:del>
      <w:ins w:id="239" w:author="Author">
        <w:r w:rsidR="002C5C9E">
          <w:rPr>
            <w:rFonts w:ascii="Arial" w:hAnsi="Arial" w:cs="Arial"/>
            <w:sz w:val="20"/>
          </w:rPr>
          <w:t>from</w:t>
        </w:r>
      </w:ins>
      <w:r w:rsidRPr="00BA30AF">
        <w:rPr>
          <w:rFonts w:ascii="Arial" w:hAnsi="Arial" w:cs="Arial"/>
          <w:sz w:val="20"/>
        </w:rPr>
        <w:t xml:space="preserve"> a breach of this Agreement by the </w:t>
      </w:r>
      <w:r w:rsidR="00BA30AF" w:rsidRPr="00BA30AF">
        <w:rPr>
          <w:rFonts w:ascii="Arial" w:hAnsi="Arial" w:cs="Arial"/>
          <w:sz w:val="20"/>
        </w:rPr>
        <w:t>Sub-contractor</w:t>
      </w:r>
      <w:r w:rsidRPr="00BA30AF">
        <w:rPr>
          <w:rFonts w:ascii="Arial" w:hAnsi="Arial" w:cs="Arial"/>
          <w:sz w:val="20"/>
        </w:rPr>
        <w:t>;</w:t>
      </w:r>
      <w:bookmarkStart w:id="240" w:name="_Toc46742896"/>
      <w:bookmarkEnd w:id="236"/>
    </w:p>
    <w:bookmarkEnd w:id="240"/>
    <w:p w:rsidR="005614BC" w:rsidRPr="002035FE" w:rsidRDefault="005614BC" w:rsidP="00140E82">
      <w:pPr>
        <w:pStyle w:val="MELegal3"/>
        <w:numPr>
          <w:ilvl w:val="0"/>
          <w:numId w:val="29"/>
        </w:numPr>
        <w:jc w:val="both"/>
        <w:rPr>
          <w:rFonts w:ascii="Arial" w:hAnsi="Arial" w:cs="Arial"/>
          <w:sz w:val="20"/>
        </w:rPr>
      </w:pPr>
      <w:r w:rsidRPr="002035FE">
        <w:rPr>
          <w:rFonts w:ascii="Arial" w:hAnsi="Arial" w:cs="Arial"/>
          <w:sz w:val="20"/>
        </w:rPr>
        <w:t xml:space="preserve">injury to, or death of, any person caused by any negligent act or omission of the </w:t>
      </w:r>
      <w:r w:rsidR="00BA30AF">
        <w:rPr>
          <w:rFonts w:ascii="Arial" w:hAnsi="Arial" w:cs="Arial"/>
          <w:sz w:val="20"/>
        </w:rPr>
        <w:t>Sub-contractor</w:t>
      </w:r>
      <w:r w:rsidR="00176603">
        <w:rPr>
          <w:rFonts w:ascii="Arial" w:hAnsi="Arial" w:cs="Arial"/>
          <w:sz w:val="20"/>
        </w:rPr>
        <w:t>,</w:t>
      </w:r>
      <w:r w:rsidR="00BA30AF">
        <w:rPr>
          <w:rFonts w:ascii="Arial" w:hAnsi="Arial" w:cs="Arial"/>
          <w:sz w:val="20"/>
        </w:rPr>
        <w:t xml:space="preserve"> </w:t>
      </w:r>
      <w:r w:rsidRPr="002035FE">
        <w:rPr>
          <w:rFonts w:ascii="Arial" w:hAnsi="Arial" w:cs="Arial"/>
          <w:sz w:val="20"/>
        </w:rPr>
        <w:t>any of its Personnel</w:t>
      </w:r>
      <w:r w:rsidR="00176603">
        <w:rPr>
          <w:rFonts w:ascii="Arial" w:hAnsi="Arial" w:cs="Arial"/>
          <w:sz w:val="20"/>
        </w:rPr>
        <w:t xml:space="preserve"> or any of the Key Personnel</w:t>
      </w:r>
      <w:r w:rsidRPr="002035FE">
        <w:rPr>
          <w:rFonts w:ascii="Arial" w:hAnsi="Arial" w:cs="Arial"/>
          <w:sz w:val="20"/>
        </w:rPr>
        <w:t>;</w:t>
      </w:r>
    </w:p>
    <w:p w:rsidR="005614BC" w:rsidRPr="00BA30AF" w:rsidRDefault="005614BC" w:rsidP="00140E82">
      <w:pPr>
        <w:pStyle w:val="MELegal3"/>
        <w:numPr>
          <w:ilvl w:val="0"/>
          <w:numId w:val="29"/>
        </w:numPr>
        <w:jc w:val="both"/>
        <w:rPr>
          <w:rFonts w:ascii="Arial" w:hAnsi="Arial" w:cs="Arial"/>
          <w:sz w:val="20"/>
        </w:rPr>
      </w:pPr>
      <w:del w:id="241" w:author="Author">
        <w:r w:rsidRPr="00BA30AF" w:rsidDel="00DE3FD8">
          <w:rPr>
            <w:rFonts w:ascii="Arial" w:hAnsi="Arial" w:cs="Arial"/>
            <w:sz w:val="20"/>
          </w:rPr>
          <w:delText xml:space="preserve">loss </w:delText>
        </w:r>
      </w:del>
      <w:ins w:id="242" w:author="Author">
        <w:r w:rsidR="00DE3FD8">
          <w:rPr>
            <w:rFonts w:ascii="Arial" w:hAnsi="Arial" w:cs="Arial"/>
            <w:sz w:val="20"/>
          </w:rPr>
          <w:t>L</w:t>
        </w:r>
        <w:r w:rsidR="00DE3FD8" w:rsidRPr="00BA30AF">
          <w:rPr>
            <w:rFonts w:ascii="Arial" w:hAnsi="Arial" w:cs="Arial"/>
            <w:sz w:val="20"/>
          </w:rPr>
          <w:t xml:space="preserve">oss </w:t>
        </w:r>
      </w:ins>
      <w:r w:rsidRPr="00BA30AF">
        <w:rPr>
          <w:rFonts w:ascii="Arial" w:hAnsi="Arial" w:cs="Arial"/>
          <w:sz w:val="20"/>
        </w:rPr>
        <w:t xml:space="preserve">of, or damage to, any real property or tangible property or intangible property caused by any negligent act or omission of the </w:t>
      </w:r>
      <w:r w:rsidR="00BA30AF">
        <w:rPr>
          <w:rFonts w:ascii="Arial" w:hAnsi="Arial" w:cs="Arial"/>
          <w:sz w:val="20"/>
        </w:rPr>
        <w:t>Sub-contractor</w:t>
      </w:r>
      <w:r w:rsidR="00176603">
        <w:rPr>
          <w:rFonts w:ascii="Arial" w:hAnsi="Arial" w:cs="Arial"/>
          <w:sz w:val="20"/>
        </w:rPr>
        <w:t>,</w:t>
      </w:r>
      <w:r w:rsidR="00BA30AF">
        <w:rPr>
          <w:rFonts w:ascii="Arial" w:hAnsi="Arial" w:cs="Arial"/>
          <w:sz w:val="20"/>
        </w:rPr>
        <w:t xml:space="preserve"> </w:t>
      </w:r>
      <w:r w:rsidRPr="00BA30AF">
        <w:rPr>
          <w:rFonts w:ascii="Arial" w:hAnsi="Arial" w:cs="Arial"/>
          <w:sz w:val="20"/>
        </w:rPr>
        <w:t>any of its Personnel</w:t>
      </w:r>
      <w:r w:rsidR="00176603">
        <w:rPr>
          <w:rFonts w:ascii="Arial" w:hAnsi="Arial" w:cs="Arial"/>
          <w:sz w:val="20"/>
        </w:rPr>
        <w:t xml:space="preserve"> or any of the Key Personnel</w:t>
      </w:r>
      <w:r w:rsidRPr="00BA30AF">
        <w:rPr>
          <w:rFonts w:ascii="Arial" w:hAnsi="Arial" w:cs="Arial"/>
          <w:sz w:val="20"/>
        </w:rPr>
        <w:t xml:space="preserve">; </w:t>
      </w:r>
      <w:bookmarkStart w:id="243" w:name="_Toc46742898"/>
      <w:r w:rsidRPr="00BA30AF">
        <w:rPr>
          <w:rFonts w:ascii="Arial" w:hAnsi="Arial" w:cs="Arial"/>
          <w:sz w:val="20"/>
        </w:rPr>
        <w:t>or</w:t>
      </w:r>
    </w:p>
    <w:p w:rsidR="005614BC" w:rsidRDefault="005614BC" w:rsidP="00140E82">
      <w:pPr>
        <w:pStyle w:val="MELegal3"/>
        <w:numPr>
          <w:ilvl w:val="0"/>
          <w:numId w:val="29"/>
        </w:numPr>
        <w:jc w:val="both"/>
        <w:rPr>
          <w:rFonts w:ascii="Arial" w:hAnsi="Arial" w:cs="Arial"/>
          <w:sz w:val="20"/>
        </w:rPr>
      </w:pPr>
      <w:r w:rsidRPr="00016188">
        <w:rPr>
          <w:rFonts w:ascii="Arial" w:hAnsi="Arial" w:cs="Arial"/>
          <w:sz w:val="20"/>
        </w:rPr>
        <w:t xml:space="preserve">a breach of </w:t>
      </w:r>
      <w:del w:id="244" w:author="Author">
        <w:r w:rsidDel="00DE3FD8">
          <w:rPr>
            <w:rFonts w:ascii="Arial" w:hAnsi="Arial" w:cs="Arial"/>
            <w:sz w:val="20"/>
          </w:rPr>
          <w:delText>C</w:delText>
        </w:r>
        <w:r w:rsidRPr="00016188" w:rsidDel="00DE3FD8">
          <w:rPr>
            <w:rFonts w:ascii="Arial" w:hAnsi="Arial" w:cs="Arial"/>
            <w:sz w:val="20"/>
          </w:rPr>
          <w:delText xml:space="preserve">onfidential </w:delText>
        </w:r>
        <w:r w:rsidDel="00DE3FD8">
          <w:rPr>
            <w:rFonts w:ascii="Arial" w:hAnsi="Arial" w:cs="Arial"/>
            <w:sz w:val="20"/>
          </w:rPr>
          <w:delText>I</w:delText>
        </w:r>
        <w:r w:rsidRPr="00016188" w:rsidDel="00DE3FD8">
          <w:rPr>
            <w:rFonts w:ascii="Arial" w:hAnsi="Arial" w:cs="Arial"/>
            <w:sz w:val="20"/>
          </w:rPr>
          <w:delText>nformation</w:delText>
        </w:r>
      </w:del>
      <w:ins w:id="245" w:author="Author">
        <w:r w:rsidR="00DE3FD8">
          <w:rPr>
            <w:rFonts w:ascii="Arial" w:hAnsi="Arial" w:cs="Arial"/>
            <w:sz w:val="20"/>
          </w:rPr>
          <w:t>clause 15</w:t>
        </w:r>
      </w:ins>
      <w:r>
        <w:rPr>
          <w:rFonts w:ascii="Arial" w:hAnsi="Arial" w:cs="Arial"/>
          <w:sz w:val="20"/>
        </w:rPr>
        <w:t xml:space="preserve"> by the </w:t>
      </w:r>
      <w:r w:rsidR="00BA30AF">
        <w:rPr>
          <w:rFonts w:ascii="Arial" w:hAnsi="Arial" w:cs="Arial"/>
          <w:sz w:val="20"/>
        </w:rPr>
        <w:t>Sub-contractor</w:t>
      </w:r>
      <w:del w:id="246" w:author="Author">
        <w:r w:rsidR="00176603" w:rsidDel="00DE3FD8">
          <w:rPr>
            <w:rFonts w:ascii="Arial" w:hAnsi="Arial" w:cs="Arial"/>
            <w:sz w:val="20"/>
          </w:rPr>
          <w:delText>, its Personnel or Key Personnel</w:delText>
        </w:r>
      </w:del>
      <w:r w:rsidRPr="00016188">
        <w:rPr>
          <w:rFonts w:ascii="Arial" w:hAnsi="Arial" w:cs="Arial"/>
          <w:sz w:val="20"/>
        </w:rPr>
        <w:t>.</w:t>
      </w:r>
    </w:p>
    <w:p w:rsidR="00BA30AF" w:rsidRDefault="00BA30AF" w:rsidP="00BA30AF">
      <w:pPr>
        <w:pStyle w:val="MELegal3"/>
        <w:numPr>
          <w:ilvl w:val="0"/>
          <w:numId w:val="0"/>
        </w:numPr>
        <w:ind w:left="709" w:hanging="29"/>
        <w:jc w:val="both"/>
        <w:rPr>
          <w:rFonts w:ascii="Arial" w:hAnsi="Arial" w:cs="Arial"/>
          <w:sz w:val="20"/>
        </w:rPr>
      </w:pPr>
      <w:r>
        <w:rPr>
          <w:rFonts w:ascii="Arial" w:hAnsi="Arial" w:cs="Arial"/>
          <w:sz w:val="20"/>
        </w:rPr>
        <w:t xml:space="preserve">The Sub-contractor’s liability to indemnify the University </w:t>
      </w:r>
      <w:r w:rsidR="00F46E16">
        <w:rPr>
          <w:rFonts w:ascii="Arial" w:hAnsi="Arial" w:cs="Arial"/>
          <w:sz w:val="20"/>
        </w:rPr>
        <w:t xml:space="preserve">of Melbourne </w:t>
      </w:r>
      <w:r>
        <w:rPr>
          <w:rFonts w:ascii="Arial" w:hAnsi="Arial" w:cs="Arial"/>
          <w:sz w:val="20"/>
        </w:rPr>
        <w:t xml:space="preserve">will be reduced proportionately to the extent that any </w:t>
      </w:r>
      <w:ins w:id="247" w:author="Author">
        <w:r w:rsidR="00DE3FD8">
          <w:rPr>
            <w:rFonts w:ascii="Arial" w:hAnsi="Arial" w:cs="Arial"/>
            <w:sz w:val="20"/>
          </w:rPr>
          <w:t xml:space="preserve">negligence or breach of this Agreement </w:t>
        </w:r>
      </w:ins>
      <w:del w:id="248" w:author="Author">
        <w:r w:rsidDel="00DE3FD8">
          <w:rPr>
            <w:rFonts w:ascii="Arial" w:hAnsi="Arial" w:cs="Arial"/>
            <w:sz w:val="20"/>
          </w:rPr>
          <w:delText xml:space="preserve">fault </w:delText>
        </w:r>
      </w:del>
      <w:r>
        <w:rPr>
          <w:rFonts w:ascii="Arial" w:hAnsi="Arial" w:cs="Arial"/>
          <w:sz w:val="20"/>
        </w:rPr>
        <w:t>on the University</w:t>
      </w:r>
      <w:r w:rsidR="00F46E16">
        <w:rPr>
          <w:rFonts w:ascii="Arial" w:hAnsi="Arial" w:cs="Arial"/>
          <w:sz w:val="20"/>
        </w:rPr>
        <w:t xml:space="preserve"> of Melbourne</w:t>
      </w:r>
      <w:r>
        <w:rPr>
          <w:rFonts w:ascii="Arial" w:hAnsi="Arial" w:cs="Arial"/>
          <w:sz w:val="20"/>
        </w:rPr>
        <w:t>’s part co</w:t>
      </w:r>
      <w:r w:rsidR="00D2657D">
        <w:rPr>
          <w:rFonts w:ascii="Arial" w:hAnsi="Arial" w:cs="Arial"/>
          <w:sz w:val="20"/>
        </w:rPr>
        <w:t xml:space="preserve">ntributed to the relevant </w:t>
      </w:r>
      <w:del w:id="249" w:author="Author">
        <w:r w:rsidR="00D2657D" w:rsidDel="00DE3FD8">
          <w:rPr>
            <w:rFonts w:ascii="Arial" w:hAnsi="Arial" w:cs="Arial"/>
            <w:sz w:val="20"/>
          </w:rPr>
          <w:delText>loss</w:delText>
        </w:r>
      </w:del>
      <w:ins w:id="250" w:author="Author">
        <w:r w:rsidR="00DE3FD8">
          <w:rPr>
            <w:rFonts w:ascii="Arial" w:hAnsi="Arial" w:cs="Arial"/>
            <w:sz w:val="20"/>
          </w:rPr>
          <w:t>Liability</w:t>
        </w:r>
      </w:ins>
      <w:r w:rsidR="00D2657D">
        <w:rPr>
          <w:rFonts w:ascii="Arial" w:hAnsi="Arial" w:cs="Arial"/>
          <w:sz w:val="20"/>
        </w:rPr>
        <w:t>.</w:t>
      </w:r>
    </w:p>
    <w:bookmarkEnd w:id="243"/>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lastRenderedPageBreak/>
        <w:t>12.2</w:t>
      </w:r>
      <w:r w:rsidRPr="008D58B1">
        <w:rPr>
          <w:rFonts w:eastAsia="SimSun" w:cs="Arial"/>
          <w:w w:val="100"/>
          <w:sz w:val="22"/>
          <w:szCs w:val="22"/>
          <w:lang w:eastAsia="ja-JP"/>
        </w:rPr>
        <w:tab/>
      </w:r>
      <w:r w:rsidR="00162C98">
        <w:rPr>
          <w:rFonts w:eastAsia="SimSun" w:cs="Arial"/>
          <w:w w:val="100"/>
          <w:sz w:val="22"/>
          <w:szCs w:val="22"/>
          <w:lang w:eastAsia="ja-JP"/>
        </w:rPr>
        <w:t>Survival of indemnities</w:t>
      </w:r>
    </w:p>
    <w:p w:rsidR="005614BC" w:rsidRDefault="005614BC" w:rsidP="005614BC">
      <w:pPr>
        <w:ind w:left="680"/>
        <w:rPr>
          <w:rFonts w:ascii="Arial" w:hAnsi="Arial" w:cs="Arial"/>
          <w:sz w:val="20"/>
          <w:szCs w:val="20"/>
        </w:rPr>
      </w:pPr>
      <w:r>
        <w:rPr>
          <w:rFonts w:ascii="Arial" w:hAnsi="Arial" w:cs="Arial"/>
          <w:sz w:val="20"/>
          <w:szCs w:val="20"/>
        </w:rPr>
        <w:t>Clause 12 will survive terminati</w:t>
      </w:r>
      <w:r w:rsidR="00D2657D">
        <w:rPr>
          <w:rFonts w:ascii="Arial" w:hAnsi="Arial" w:cs="Arial"/>
          <w:sz w:val="20"/>
          <w:szCs w:val="20"/>
        </w:rPr>
        <w:t>on or expiry of this Agreement.</w:t>
      </w:r>
    </w:p>
    <w:p w:rsidR="005614BC" w:rsidRPr="008D58B1" w:rsidRDefault="008B5AD7" w:rsidP="008B5AD7">
      <w:pPr>
        <w:pStyle w:val="MELegal1"/>
        <w:numPr>
          <w:ilvl w:val="0"/>
          <w:numId w:val="0"/>
        </w:numPr>
        <w:spacing w:before="240"/>
        <w:jc w:val="both"/>
        <w:rPr>
          <w:rFonts w:cs="Arial"/>
          <w:spacing w:val="0"/>
          <w:w w:val="100"/>
          <w:sz w:val="26"/>
          <w:szCs w:val="26"/>
        </w:rPr>
      </w:pPr>
      <w:bookmarkStart w:id="251" w:name="_Toc316983933"/>
      <w:bookmarkEnd w:id="230"/>
      <w:bookmarkEnd w:id="231"/>
      <w:bookmarkEnd w:id="232"/>
      <w:bookmarkEnd w:id="233"/>
      <w:bookmarkEnd w:id="234"/>
      <w:r w:rsidRPr="008D58B1">
        <w:rPr>
          <w:rFonts w:cs="Arial"/>
          <w:spacing w:val="0"/>
          <w:w w:val="100"/>
          <w:sz w:val="26"/>
          <w:szCs w:val="26"/>
        </w:rPr>
        <w:t>13.</w:t>
      </w:r>
      <w:r w:rsidRPr="008D58B1">
        <w:rPr>
          <w:rFonts w:cs="Arial"/>
          <w:spacing w:val="0"/>
          <w:w w:val="100"/>
          <w:sz w:val="26"/>
          <w:szCs w:val="26"/>
        </w:rPr>
        <w:tab/>
      </w:r>
      <w:r w:rsidR="005614BC" w:rsidRPr="008D58B1">
        <w:rPr>
          <w:rFonts w:cs="Arial"/>
          <w:spacing w:val="0"/>
          <w:w w:val="100"/>
          <w:sz w:val="26"/>
          <w:szCs w:val="26"/>
        </w:rPr>
        <w:t>WARRANTIES</w:t>
      </w:r>
      <w:bookmarkEnd w:id="251"/>
    </w:p>
    <w:p w:rsidR="005614BC" w:rsidRDefault="005614BC" w:rsidP="006C27B2">
      <w:pPr>
        <w:rPr>
          <w:rFonts w:ascii="Arial" w:hAnsi="Arial" w:cs="Arial"/>
          <w:sz w:val="20"/>
          <w:szCs w:val="20"/>
        </w:rPr>
      </w:pPr>
      <w:r w:rsidRPr="0026556E">
        <w:rPr>
          <w:rFonts w:ascii="Arial" w:hAnsi="Arial" w:cs="Arial"/>
          <w:b/>
          <w:sz w:val="20"/>
          <w:szCs w:val="20"/>
        </w:rPr>
        <w:t>1</w:t>
      </w:r>
      <w:r w:rsidR="008B5AD7">
        <w:rPr>
          <w:rFonts w:ascii="Arial" w:hAnsi="Arial" w:cs="Arial"/>
          <w:b/>
          <w:sz w:val="20"/>
          <w:szCs w:val="20"/>
        </w:rPr>
        <w:t>3</w:t>
      </w:r>
      <w:r w:rsidRPr="0026556E">
        <w:rPr>
          <w:rFonts w:ascii="Arial" w:hAnsi="Arial" w:cs="Arial"/>
          <w:b/>
          <w:sz w:val="20"/>
          <w:szCs w:val="20"/>
        </w:rPr>
        <w:t>.1</w:t>
      </w:r>
      <w:r w:rsidRPr="0026556E">
        <w:rPr>
          <w:rFonts w:ascii="Arial" w:hAnsi="Arial" w:cs="Arial"/>
          <w:b/>
          <w:sz w:val="20"/>
          <w:szCs w:val="20"/>
        </w:rPr>
        <w:tab/>
      </w:r>
      <w:r w:rsidRPr="00395B54">
        <w:rPr>
          <w:rFonts w:ascii="Arial" w:hAnsi="Arial" w:cs="Arial"/>
          <w:sz w:val="20"/>
          <w:szCs w:val="20"/>
        </w:rPr>
        <w:t xml:space="preserve">The </w:t>
      </w:r>
      <w:r>
        <w:rPr>
          <w:rFonts w:ascii="Arial" w:hAnsi="Arial" w:cs="Arial"/>
          <w:sz w:val="20"/>
          <w:szCs w:val="20"/>
        </w:rPr>
        <w:t>Sub-contractor war</w:t>
      </w:r>
      <w:r w:rsidR="00D2657D">
        <w:rPr>
          <w:rFonts w:ascii="Arial" w:hAnsi="Arial" w:cs="Arial"/>
          <w:sz w:val="20"/>
          <w:szCs w:val="20"/>
        </w:rPr>
        <w:t>rants that:</w:t>
      </w:r>
    </w:p>
    <w:p w:rsidR="005614BC" w:rsidRDefault="005614BC" w:rsidP="00BF0886">
      <w:pPr>
        <w:pStyle w:val="MELegal3"/>
        <w:numPr>
          <w:ilvl w:val="2"/>
          <w:numId w:val="43"/>
        </w:numPr>
        <w:rPr>
          <w:rFonts w:ascii="Arial" w:hAnsi="Arial" w:cs="Arial"/>
          <w:sz w:val="20"/>
          <w:szCs w:val="20"/>
        </w:rPr>
      </w:pPr>
      <w:r>
        <w:rPr>
          <w:rFonts w:ascii="Arial" w:hAnsi="Arial" w:cs="Arial"/>
          <w:sz w:val="20"/>
          <w:szCs w:val="20"/>
        </w:rPr>
        <w:t>i</w:t>
      </w:r>
      <w:r w:rsidRPr="00395B54">
        <w:rPr>
          <w:rFonts w:ascii="Arial" w:hAnsi="Arial" w:cs="Arial"/>
          <w:sz w:val="20"/>
          <w:szCs w:val="20"/>
        </w:rPr>
        <w:t xml:space="preserve">t has the </w:t>
      </w:r>
      <w:r>
        <w:rPr>
          <w:rFonts w:ascii="Arial" w:hAnsi="Arial" w:cs="Arial"/>
          <w:sz w:val="20"/>
          <w:szCs w:val="20"/>
        </w:rPr>
        <w:t xml:space="preserve">right and authority </w:t>
      </w:r>
      <w:r w:rsidRPr="00395B54">
        <w:rPr>
          <w:rFonts w:ascii="Arial" w:hAnsi="Arial" w:cs="Arial"/>
          <w:sz w:val="20"/>
          <w:szCs w:val="20"/>
        </w:rPr>
        <w:t>to enter into this Agreement;</w:t>
      </w:r>
    </w:p>
    <w:p w:rsidR="006C27B2" w:rsidRDefault="006C27B2" w:rsidP="00BF0886">
      <w:pPr>
        <w:pStyle w:val="MELegal3"/>
        <w:numPr>
          <w:ilvl w:val="2"/>
          <w:numId w:val="43"/>
        </w:numPr>
        <w:rPr>
          <w:rFonts w:ascii="Arial" w:hAnsi="Arial" w:cs="Arial"/>
          <w:sz w:val="20"/>
          <w:szCs w:val="20"/>
        </w:rPr>
      </w:pPr>
      <w:r>
        <w:rPr>
          <w:rFonts w:ascii="Arial" w:hAnsi="Arial" w:cs="Arial"/>
          <w:sz w:val="20"/>
          <w:szCs w:val="20"/>
        </w:rPr>
        <w:t xml:space="preserve">it is entitled to </w:t>
      </w:r>
      <w:r w:rsidR="00DE179A">
        <w:rPr>
          <w:rFonts w:ascii="Arial" w:hAnsi="Arial" w:cs="Arial"/>
          <w:sz w:val="20"/>
          <w:szCs w:val="20"/>
        </w:rPr>
        <w:t>create and develop</w:t>
      </w:r>
      <w:r w:rsidR="00D2657D">
        <w:rPr>
          <w:rFonts w:ascii="Arial" w:hAnsi="Arial" w:cs="Arial"/>
          <w:sz w:val="20"/>
          <w:szCs w:val="20"/>
        </w:rPr>
        <w:t xml:space="preserve"> </w:t>
      </w:r>
      <w:r>
        <w:rPr>
          <w:rFonts w:ascii="Arial" w:hAnsi="Arial" w:cs="Arial"/>
          <w:sz w:val="20"/>
          <w:szCs w:val="20"/>
        </w:rPr>
        <w:t>the Assets for the benefit of, the Commonwealth</w:t>
      </w:r>
      <w:r w:rsidR="00F1253C">
        <w:rPr>
          <w:rFonts w:ascii="Arial" w:hAnsi="Arial" w:cs="Arial"/>
          <w:sz w:val="20"/>
          <w:szCs w:val="20"/>
        </w:rPr>
        <w:t>, the University</w:t>
      </w:r>
      <w:r w:rsidR="00FD00AD">
        <w:rPr>
          <w:rFonts w:ascii="Arial" w:hAnsi="Arial" w:cs="Arial"/>
          <w:sz w:val="20"/>
          <w:szCs w:val="20"/>
        </w:rPr>
        <w:t xml:space="preserve"> of Melbourne</w:t>
      </w:r>
      <w:r>
        <w:rPr>
          <w:rFonts w:ascii="Arial" w:hAnsi="Arial" w:cs="Arial"/>
          <w:sz w:val="20"/>
          <w:szCs w:val="20"/>
        </w:rPr>
        <w:t xml:space="preserve"> and </w:t>
      </w:r>
      <w:r w:rsidR="00D2657D">
        <w:rPr>
          <w:rFonts w:ascii="Arial" w:hAnsi="Arial" w:cs="Arial"/>
          <w:sz w:val="20"/>
          <w:szCs w:val="20"/>
        </w:rPr>
        <w:t>Users;</w:t>
      </w:r>
    </w:p>
    <w:p w:rsidR="006C27B2" w:rsidRDefault="00E11CCF" w:rsidP="00BF0886">
      <w:pPr>
        <w:pStyle w:val="MELegal3"/>
        <w:numPr>
          <w:ilvl w:val="2"/>
          <w:numId w:val="43"/>
        </w:numPr>
        <w:rPr>
          <w:rFonts w:ascii="Arial" w:hAnsi="Arial" w:cs="Arial"/>
          <w:sz w:val="20"/>
          <w:szCs w:val="20"/>
        </w:rPr>
      </w:pPr>
      <w:ins w:id="252" w:author="Author">
        <w:r>
          <w:rPr>
            <w:rFonts w:ascii="Arial" w:hAnsi="Arial" w:cs="Arial"/>
            <w:sz w:val="20"/>
            <w:szCs w:val="20"/>
          </w:rPr>
          <w:t xml:space="preserve">it will use its reasonable endeavours to ensure </w:t>
        </w:r>
      </w:ins>
      <w:r w:rsidR="006C27B2">
        <w:rPr>
          <w:rFonts w:ascii="Arial" w:hAnsi="Arial" w:cs="Arial"/>
          <w:sz w:val="20"/>
          <w:szCs w:val="20"/>
        </w:rPr>
        <w:t>the use of the Assets will not infringe any third party’s rights (including</w:t>
      </w:r>
      <w:r w:rsidR="00D2657D">
        <w:rPr>
          <w:rFonts w:ascii="Arial" w:hAnsi="Arial" w:cs="Arial"/>
          <w:sz w:val="20"/>
          <w:szCs w:val="20"/>
        </w:rPr>
        <w:t xml:space="preserve"> Intellectual Property Rights);</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it will </w:t>
      </w:r>
      <w:r w:rsidR="00A82E01">
        <w:rPr>
          <w:rFonts w:ascii="Arial" w:hAnsi="Arial" w:cs="Arial"/>
          <w:sz w:val="20"/>
          <w:szCs w:val="20"/>
        </w:rPr>
        <w:t>create and develop</w:t>
      </w:r>
      <w:r>
        <w:rPr>
          <w:rFonts w:ascii="Arial" w:hAnsi="Arial" w:cs="Arial"/>
          <w:sz w:val="20"/>
          <w:szCs w:val="20"/>
        </w:rPr>
        <w:t xml:space="preserve"> the </w:t>
      </w:r>
      <w:r w:rsidR="00F1253C">
        <w:rPr>
          <w:rFonts w:ascii="Arial" w:hAnsi="Arial" w:cs="Arial"/>
          <w:sz w:val="20"/>
          <w:szCs w:val="20"/>
        </w:rPr>
        <w:t>Assets</w:t>
      </w:r>
      <w:r>
        <w:rPr>
          <w:rFonts w:ascii="Arial" w:hAnsi="Arial" w:cs="Arial"/>
          <w:sz w:val="20"/>
          <w:szCs w:val="20"/>
        </w:rPr>
        <w:t xml:space="preserve"> in compliance with all applicable Laws, regulations and standards; </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it has the necessary resources, skills and Know-how to undertake the </w:t>
      </w:r>
      <w:r w:rsidR="008A785F">
        <w:rPr>
          <w:rFonts w:ascii="Arial" w:hAnsi="Arial" w:cs="Arial"/>
          <w:sz w:val="20"/>
          <w:szCs w:val="20"/>
        </w:rPr>
        <w:t>creation or development</w:t>
      </w:r>
      <w:r w:rsidR="00F1253C">
        <w:rPr>
          <w:rFonts w:ascii="Arial" w:hAnsi="Arial" w:cs="Arial"/>
          <w:sz w:val="20"/>
          <w:szCs w:val="20"/>
        </w:rPr>
        <w:t xml:space="preserve"> of the Assets</w:t>
      </w:r>
      <w:r w:rsidR="00D2657D">
        <w:rPr>
          <w:rFonts w:ascii="Arial" w:hAnsi="Arial" w:cs="Arial"/>
          <w:sz w:val="20"/>
          <w:szCs w:val="20"/>
        </w:rPr>
        <w:t>;</w:t>
      </w:r>
    </w:p>
    <w:p w:rsidR="005614BC" w:rsidRPr="00395B54" w:rsidRDefault="005614BC" w:rsidP="00BF0886">
      <w:pPr>
        <w:pStyle w:val="MELegal3"/>
        <w:numPr>
          <w:ilvl w:val="2"/>
          <w:numId w:val="43"/>
        </w:numPr>
        <w:jc w:val="both"/>
        <w:rPr>
          <w:rFonts w:ascii="Arial" w:hAnsi="Arial" w:cs="Arial"/>
          <w:sz w:val="20"/>
          <w:szCs w:val="20"/>
        </w:rPr>
      </w:pPr>
      <w:r>
        <w:rPr>
          <w:rFonts w:ascii="Arial" w:hAnsi="Arial" w:cs="Arial"/>
          <w:sz w:val="20"/>
          <w:szCs w:val="20"/>
        </w:rPr>
        <w:t xml:space="preserve">the </w:t>
      </w:r>
      <w:r w:rsidR="00F1253C">
        <w:rPr>
          <w:rFonts w:ascii="Arial" w:hAnsi="Arial" w:cs="Arial"/>
          <w:sz w:val="20"/>
          <w:szCs w:val="20"/>
        </w:rPr>
        <w:t xml:space="preserve">Assets </w:t>
      </w:r>
      <w:r>
        <w:rPr>
          <w:rFonts w:ascii="Arial" w:hAnsi="Arial" w:cs="Arial"/>
          <w:sz w:val="20"/>
          <w:szCs w:val="20"/>
        </w:rPr>
        <w:t xml:space="preserve">will be </w:t>
      </w:r>
      <w:r w:rsidR="00DE179A">
        <w:rPr>
          <w:rFonts w:ascii="Arial" w:hAnsi="Arial" w:cs="Arial"/>
          <w:sz w:val="20"/>
          <w:szCs w:val="20"/>
        </w:rPr>
        <w:t xml:space="preserve">created and developed </w:t>
      </w:r>
      <w:r>
        <w:rPr>
          <w:rFonts w:ascii="Arial" w:hAnsi="Arial" w:cs="Arial"/>
          <w:sz w:val="20"/>
          <w:szCs w:val="20"/>
        </w:rPr>
        <w:t>with due care and skill, in a proper and professional manner</w:t>
      </w:r>
      <w:del w:id="253" w:author="Author">
        <w:r w:rsidDel="00E11CCF">
          <w:rPr>
            <w:rFonts w:ascii="Arial" w:hAnsi="Arial" w:cs="Arial"/>
            <w:sz w:val="20"/>
            <w:szCs w:val="20"/>
          </w:rPr>
          <w:delText xml:space="preserve"> consisten</w:delText>
        </w:r>
        <w:r w:rsidR="00D2657D" w:rsidDel="00E11CCF">
          <w:rPr>
            <w:rFonts w:ascii="Arial" w:hAnsi="Arial" w:cs="Arial"/>
            <w:sz w:val="20"/>
            <w:szCs w:val="20"/>
          </w:rPr>
          <w:delText>t with best industry practices</w:delText>
        </w:r>
      </w:del>
      <w:r w:rsidR="00D2657D">
        <w:rPr>
          <w:rFonts w:ascii="Arial" w:hAnsi="Arial" w:cs="Arial"/>
          <w:sz w:val="20"/>
          <w:szCs w:val="20"/>
        </w:rPr>
        <w:t>;</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no conflict exists or is likely to arise in the </w:t>
      </w:r>
      <w:r w:rsidR="00DE179A">
        <w:rPr>
          <w:rFonts w:ascii="Arial" w:hAnsi="Arial" w:cs="Arial"/>
          <w:sz w:val="20"/>
          <w:szCs w:val="20"/>
        </w:rPr>
        <w:t xml:space="preserve">creation and development </w:t>
      </w:r>
      <w:r w:rsidR="00F1253C">
        <w:rPr>
          <w:rFonts w:ascii="Arial" w:hAnsi="Arial" w:cs="Arial"/>
          <w:sz w:val="20"/>
          <w:szCs w:val="20"/>
        </w:rPr>
        <w:t>of the Assets</w:t>
      </w:r>
      <w:r>
        <w:rPr>
          <w:rFonts w:ascii="Arial" w:hAnsi="Arial" w:cs="Arial"/>
          <w:sz w:val="20"/>
          <w:szCs w:val="20"/>
        </w:rPr>
        <w:t xml:space="preserve"> under this Agreement; </w:t>
      </w:r>
    </w:p>
    <w:p w:rsidR="005614BC" w:rsidRPr="00395B54" w:rsidDel="00E11CCF" w:rsidRDefault="005614BC" w:rsidP="00BF0886">
      <w:pPr>
        <w:pStyle w:val="MELegal3"/>
        <w:numPr>
          <w:ilvl w:val="2"/>
          <w:numId w:val="43"/>
        </w:numPr>
        <w:jc w:val="both"/>
        <w:rPr>
          <w:del w:id="254" w:author="Author"/>
          <w:rFonts w:ascii="Arial" w:hAnsi="Arial" w:cs="Arial"/>
          <w:sz w:val="20"/>
          <w:szCs w:val="20"/>
        </w:rPr>
      </w:pPr>
      <w:r w:rsidRPr="00395B54">
        <w:rPr>
          <w:rFonts w:ascii="Arial" w:hAnsi="Arial" w:cs="Arial"/>
          <w:sz w:val="20"/>
          <w:szCs w:val="20"/>
        </w:rPr>
        <w:t xml:space="preserve">the </w:t>
      </w:r>
      <w:r w:rsidR="00F1253C">
        <w:rPr>
          <w:rFonts w:ascii="Arial" w:hAnsi="Arial" w:cs="Arial"/>
          <w:sz w:val="20"/>
          <w:szCs w:val="20"/>
        </w:rPr>
        <w:t>Assets</w:t>
      </w:r>
      <w:r>
        <w:rPr>
          <w:rFonts w:ascii="Arial" w:hAnsi="Arial" w:cs="Arial"/>
          <w:sz w:val="20"/>
          <w:szCs w:val="20"/>
        </w:rPr>
        <w:t xml:space="preserve"> </w:t>
      </w:r>
      <w:r w:rsidRPr="00395B54">
        <w:rPr>
          <w:rFonts w:ascii="Arial" w:hAnsi="Arial" w:cs="Arial"/>
          <w:sz w:val="20"/>
          <w:szCs w:val="20"/>
        </w:rPr>
        <w:t xml:space="preserve">will be </w:t>
      </w:r>
      <w:r w:rsidR="00147531">
        <w:rPr>
          <w:rFonts w:ascii="Arial" w:hAnsi="Arial" w:cs="Arial"/>
          <w:sz w:val="20"/>
          <w:szCs w:val="20"/>
        </w:rPr>
        <w:t>created and developed</w:t>
      </w:r>
      <w:r w:rsidR="00F1253C">
        <w:rPr>
          <w:rFonts w:ascii="Arial" w:hAnsi="Arial" w:cs="Arial"/>
          <w:sz w:val="20"/>
          <w:szCs w:val="20"/>
        </w:rPr>
        <w:t xml:space="preserve"> </w:t>
      </w:r>
      <w:r w:rsidRPr="00395B54">
        <w:rPr>
          <w:rFonts w:ascii="Arial" w:hAnsi="Arial" w:cs="Arial"/>
          <w:sz w:val="20"/>
          <w:szCs w:val="20"/>
        </w:rPr>
        <w:t xml:space="preserve">in a timely and professional manner by Personnel </w:t>
      </w:r>
      <w:r w:rsidR="008F180C">
        <w:rPr>
          <w:rFonts w:ascii="Arial" w:hAnsi="Arial" w:cs="Arial"/>
          <w:sz w:val="20"/>
          <w:szCs w:val="20"/>
        </w:rPr>
        <w:t xml:space="preserve">and/or Key Personnel </w:t>
      </w:r>
      <w:r w:rsidRPr="00395B54">
        <w:rPr>
          <w:rFonts w:ascii="Arial" w:hAnsi="Arial" w:cs="Arial"/>
          <w:sz w:val="20"/>
          <w:szCs w:val="20"/>
        </w:rPr>
        <w:t>who are suit</w:t>
      </w:r>
      <w:r w:rsidR="00D2657D">
        <w:rPr>
          <w:rFonts w:ascii="Arial" w:hAnsi="Arial" w:cs="Arial"/>
          <w:sz w:val="20"/>
          <w:szCs w:val="20"/>
        </w:rPr>
        <w:t>ably qualified and experienced;</w:t>
      </w:r>
    </w:p>
    <w:p w:rsidR="005614BC" w:rsidRPr="00E11CCF" w:rsidRDefault="005614BC" w:rsidP="00E11CCF">
      <w:pPr>
        <w:pStyle w:val="MELegal3"/>
        <w:numPr>
          <w:ilvl w:val="2"/>
          <w:numId w:val="43"/>
        </w:numPr>
        <w:jc w:val="both"/>
        <w:rPr>
          <w:rFonts w:ascii="Arial" w:hAnsi="Arial" w:cs="Arial"/>
          <w:sz w:val="20"/>
          <w:szCs w:val="20"/>
        </w:rPr>
      </w:pPr>
      <w:del w:id="255" w:author="Author">
        <w:r w:rsidRPr="00E11CCF" w:rsidDel="00E11CCF">
          <w:rPr>
            <w:rFonts w:ascii="Arial" w:hAnsi="Arial" w:cs="Arial"/>
            <w:sz w:val="20"/>
            <w:szCs w:val="20"/>
          </w:rPr>
          <w:delText xml:space="preserve">the Assets </w:delText>
        </w:r>
        <w:r w:rsidR="006C27B2" w:rsidRPr="00E11CCF" w:rsidDel="00E11CCF">
          <w:rPr>
            <w:rFonts w:ascii="Arial" w:hAnsi="Arial" w:cs="Arial"/>
            <w:sz w:val="20"/>
            <w:szCs w:val="20"/>
          </w:rPr>
          <w:delText xml:space="preserve">are </w:delText>
        </w:r>
        <w:r w:rsidRPr="00E11CCF" w:rsidDel="00E11CCF">
          <w:rPr>
            <w:rFonts w:ascii="Arial" w:hAnsi="Arial" w:cs="Arial"/>
            <w:sz w:val="20"/>
            <w:szCs w:val="20"/>
          </w:rPr>
          <w:delText>free from defects in design, materials</w:delText>
        </w:r>
        <w:r w:rsidR="00D2657D" w:rsidRPr="00E11CCF" w:rsidDel="00E11CCF">
          <w:rPr>
            <w:rFonts w:ascii="Arial" w:hAnsi="Arial" w:cs="Arial"/>
            <w:sz w:val="20"/>
            <w:szCs w:val="20"/>
          </w:rPr>
          <w:delText>, workmanship and installation;</w:delText>
        </w:r>
      </w:del>
    </w:p>
    <w:p w:rsidR="005614BC" w:rsidRDefault="005614BC" w:rsidP="00BF0886">
      <w:pPr>
        <w:pStyle w:val="MELegal3"/>
        <w:numPr>
          <w:ilvl w:val="2"/>
          <w:numId w:val="43"/>
        </w:numPr>
        <w:jc w:val="both"/>
        <w:rPr>
          <w:ins w:id="256" w:author="Author"/>
          <w:rFonts w:ascii="Arial" w:hAnsi="Arial" w:cs="Arial"/>
          <w:sz w:val="20"/>
          <w:szCs w:val="20"/>
        </w:rPr>
      </w:pPr>
      <w:r>
        <w:rPr>
          <w:rFonts w:ascii="Arial" w:hAnsi="Arial" w:cs="Arial"/>
          <w:sz w:val="20"/>
          <w:szCs w:val="20"/>
        </w:rPr>
        <w:t xml:space="preserve">the Assets </w:t>
      </w:r>
      <w:r w:rsidRPr="00395B54">
        <w:rPr>
          <w:rFonts w:ascii="Arial" w:hAnsi="Arial" w:cs="Arial"/>
          <w:sz w:val="20"/>
          <w:szCs w:val="20"/>
        </w:rPr>
        <w:t>will be of good and merchantable quality</w:t>
      </w:r>
      <w:r w:rsidR="00D2657D">
        <w:rPr>
          <w:rFonts w:ascii="Arial" w:hAnsi="Arial" w:cs="Arial"/>
          <w:sz w:val="20"/>
          <w:szCs w:val="20"/>
        </w:rPr>
        <w:t xml:space="preserve"> and fit for the intended use;</w:t>
      </w:r>
    </w:p>
    <w:p w:rsidR="00E11CCF" w:rsidRDefault="00E11CCF" w:rsidP="00BF0886">
      <w:pPr>
        <w:pStyle w:val="MELegal3"/>
        <w:numPr>
          <w:ilvl w:val="2"/>
          <w:numId w:val="43"/>
        </w:numPr>
        <w:jc w:val="both"/>
        <w:rPr>
          <w:rFonts w:ascii="Arial" w:hAnsi="Arial" w:cs="Arial"/>
          <w:sz w:val="20"/>
          <w:szCs w:val="20"/>
        </w:rPr>
      </w:pPr>
      <w:ins w:id="257" w:author="Author">
        <w:r>
          <w:rPr>
            <w:rFonts w:ascii="Arial" w:hAnsi="Arial" w:cs="Arial"/>
            <w:sz w:val="20"/>
            <w:szCs w:val="20"/>
          </w:rPr>
          <w:t>the Assets will comply with Specifications;</w:t>
        </w:r>
      </w:ins>
    </w:p>
    <w:p w:rsidR="005614BC" w:rsidRPr="00B4404B" w:rsidRDefault="005614BC" w:rsidP="00BF0886">
      <w:pPr>
        <w:pStyle w:val="MELegal3"/>
        <w:numPr>
          <w:ilvl w:val="2"/>
          <w:numId w:val="43"/>
        </w:numPr>
        <w:jc w:val="both"/>
        <w:rPr>
          <w:rFonts w:ascii="Arial" w:hAnsi="Arial" w:cs="Arial"/>
          <w:sz w:val="20"/>
          <w:szCs w:val="20"/>
        </w:rPr>
      </w:pPr>
      <w:r w:rsidRPr="00B4404B">
        <w:rPr>
          <w:rFonts w:ascii="Arial" w:hAnsi="Arial" w:cs="Arial"/>
          <w:sz w:val="20"/>
          <w:szCs w:val="20"/>
        </w:rPr>
        <w:t>all relevant</w:t>
      </w:r>
      <w:r>
        <w:rPr>
          <w:rFonts w:ascii="Arial" w:hAnsi="Arial" w:cs="Arial"/>
          <w:sz w:val="20"/>
          <w:szCs w:val="20"/>
        </w:rPr>
        <w:t xml:space="preserve"> and current</w:t>
      </w:r>
      <w:r w:rsidRPr="00B4404B">
        <w:rPr>
          <w:rFonts w:ascii="Arial" w:hAnsi="Arial" w:cs="Arial"/>
          <w:sz w:val="20"/>
          <w:szCs w:val="20"/>
        </w:rPr>
        <w:t xml:space="preserve"> licences, approvals, consents, permissions, filings, registrations and permits necessary to perform this Agreement have been obtained by the </w:t>
      </w:r>
      <w:r w:rsidR="00366917">
        <w:rPr>
          <w:rFonts w:ascii="Arial" w:hAnsi="Arial" w:cs="Arial"/>
          <w:sz w:val="20"/>
          <w:szCs w:val="20"/>
        </w:rPr>
        <w:t>Sub-contractor</w:t>
      </w:r>
      <w:r w:rsidR="00D2657D">
        <w:rPr>
          <w:rFonts w:ascii="Arial" w:hAnsi="Arial" w:cs="Arial"/>
          <w:sz w:val="20"/>
          <w:szCs w:val="20"/>
        </w:rPr>
        <w:t>;</w:t>
      </w:r>
    </w:p>
    <w:p w:rsidR="006C27B2" w:rsidRDefault="008E72DD" w:rsidP="00BF0886">
      <w:pPr>
        <w:pStyle w:val="MELegal3"/>
        <w:numPr>
          <w:ilvl w:val="2"/>
          <w:numId w:val="43"/>
        </w:numPr>
        <w:jc w:val="both"/>
        <w:rPr>
          <w:rFonts w:ascii="Arial" w:hAnsi="Arial" w:cs="Arial"/>
          <w:sz w:val="20"/>
          <w:szCs w:val="20"/>
        </w:rPr>
      </w:pPr>
      <w:r>
        <w:rPr>
          <w:rFonts w:ascii="Arial" w:hAnsi="Arial" w:cs="Arial"/>
          <w:sz w:val="20"/>
          <w:szCs w:val="20"/>
        </w:rPr>
        <w:t>all</w:t>
      </w:r>
      <w:r w:rsidR="006C27B2">
        <w:rPr>
          <w:rFonts w:ascii="Arial" w:hAnsi="Arial" w:cs="Arial"/>
          <w:sz w:val="20"/>
          <w:szCs w:val="20"/>
        </w:rPr>
        <w:t xml:space="preserve"> </w:t>
      </w:r>
      <w:r>
        <w:rPr>
          <w:rFonts w:ascii="Arial" w:hAnsi="Arial" w:cs="Arial"/>
          <w:sz w:val="20"/>
          <w:szCs w:val="20"/>
        </w:rPr>
        <w:t xml:space="preserve">applicable </w:t>
      </w:r>
      <w:r w:rsidR="006C27B2">
        <w:rPr>
          <w:rFonts w:ascii="Arial" w:hAnsi="Arial" w:cs="Arial"/>
          <w:sz w:val="20"/>
          <w:szCs w:val="20"/>
        </w:rPr>
        <w:t>building and construction activit</w:t>
      </w:r>
      <w:r>
        <w:rPr>
          <w:rFonts w:ascii="Arial" w:hAnsi="Arial" w:cs="Arial"/>
          <w:sz w:val="20"/>
          <w:szCs w:val="20"/>
        </w:rPr>
        <w:t>ies relating to creating and developing Assets will be performed in compliance with</w:t>
      </w:r>
      <w:r w:rsidR="006C27B2">
        <w:rPr>
          <w:rFonts w:ascii="Arial" w:hAnsi="Arial" w:cs="Arial"/>
          <w:sz w:val="20"/>
          <w:szCs w:val="20"/>
        </w:rPr>
        <w:t xml:space="preserve"> the National Code of Practice for the Cons</w:t>
      </w:r>
      <w:r w:rsidR="00B21A39">
        <w:rPr>
          <w:rFonts w:ascii="Arial" w:hAnsi="Arial" w:cs="Arial"/>
          <w:sz w:val="20"/>
          <w:szCs w:val="20"/>
        </w:rPr>
        <w:t>truction Industry;</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the appointment of the Sub-contractor to </w:t>
      </w:r>
      <w:r w:rsidR="00147531">
        <w:rPr>
          <w:rFonts w:ascii="Arial" w:hAnsi="Arial" w:cs="Arial"/>
          <w:sz w:val="20"/>
          <w:szCs w:val="20"/>
        </w:rPr>
        <w:t xml:space="preserve">create and develop </w:t>
      </w:r>
      <w:r w:rsidR="00C838ED">
        <w:rPr>
          <w:rFonts w:ascii="Arial" w:hAnsi="Arial" w:cs="Arial"/>
          <w:sz w:val="20"/>
          <w:szCs w:val="20"/>
        </w:rPr>
        <w:t xml:space="preserve">the Asset </w:t>
      </w:r>
      <w:r>
        <w:rPr>
          <w:rFonts w:ascii="Arial" w:hAnsi="Arial" w:cs="Arial"/>
          <w:sz w:val="20"/>
          <w:szCs w:val="20"/>
        </w:rPr>
        <w:t>does not constitute a breach of a sanction imposed by the Minister for Empl</w:t>
      </w:r>
      <w:r w:rsidR="00B21A39">
        <w:rPr>
          <w:rFonts w:ascii="Arial" w:hAnsi="Arial" w:cs="Arial"/>
          <w:sz w:val="20"/>
          <w:szCs w:val="20"/>
        </w:rPr>
        <w:t>oyment and Workplace Relations;</w:t>
      </w:r>
    </w:p>
    <w:p w:rsidR="005614BC" w:rsidRDefault="006C27B2" w:rsidP="00BF0886">
      <w:pPr>
        <w:pStyle w:val="MELegal3"/>
        <w:numPr>
          <w:ilvl w:val="2"/>
          <w:numId w:val="43"/>
        </w:numPr>
        <w:jc w:val="both"/>
        <w:rPr>
          <w:rFonts w:ascii="Arial" w:hAnsi="Arial" w:cs="Arial"/>
          <w:sz w:val="20"/>
          <w:szCs w:val="20"/>
        </w:rPr>
      </w:pPr>
      <w:r>
        <w:rPr>
          <w:rFonts w:ascii="Arial" w:hAnsi="Arial" w:cs="Arial"/>
          <w:sz w:val="20"/>
          <w:szCs w:val="20"/>
        </w:rPr>
        <w:t>the Sub-contractor does not have any outstanding judgment debts relating to employee entitlements except where such debts are curre</w:t>
      </w:r>
      <w:r w:rsidR="00B21A39">
        <w:rPr>
          <w:rFonts w:ascii="Arial" w:hAnsi="Arial" w:cs="Arial"/>
          <w:sz w:val="20"/>
          <w:szCs w:val="20"/>
        </w:rPr>
        <w:t>ntly under appeal;</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the Sub-contractor is not named by the Director of Equal Opportunity for Women in the Workplace Agency as an employer currently not complying with the </w:t>
      </w:r>
      <w:r w:rsidRPr="006C27B2">
        <w:rPr>
          <w:rFonts w:ascii="Arial" w:hAnsi="Arial" w:cs="Arial"/>
          <w:i/>
          <w:sz w:val="20"/>
          <w:szCs w:val="20"/>
        </w:rPr>
        <w:t>Equal Opportunity for Women in the Workplace Act</w:t>
      </w:r>
      <w:r w:rsidR="00B21A39">
        <w:rPr>
          <w:rFonts w:ascii="Arial" w:hAnsi="Arial" w:cs="Arial"/>
          <w:sz w:val="20"/>
          <w:szCs w:val="20"/>
        </w:rPr>
        <w:t xml:space="preserve"> 1999; and</w:t>
      </w:r>
    </w:p>
    <w:p w:rsidR="00755A08" w:rsidRDefault="00755A08" w:rsidP="00BF0886">
      <w:pPr>
        <w:pStyle w:val="MELegal3"/>
        <w:numPr>
          <w:ilvl w:val="2"/>
          <w:numId w:val="43"/>
        </w:numPr>
        <w:jc w:val="both"/>
        <w:rPr>
          <w:rFonts w:ascii="Arial" w:hAnsi="Arial" w:cs="Arial"/>
          <w:sz w:val="20"/>
          <w:szCs w:val="20"/>
        </w:rPr>
      </w:pPr>
      <w:r>
        <w:rPr>
          <w:rFonts w:ascii="Arial" w:hAnsi="Arial" w:cs="Arial"/>
          <w:sz w:val="20"/>
          <w:szCs w:val="20"/>
        </w:rPr>
        <w:t>all statement</w:t>
      </w:r>
      <w:r w:rsidR="00F46E16">
        <w:rPr>
          <w:rFonts w:ascii="Arial" w:hAnsi="Arial" w:cs="Arial"/>
          <w:sz w:val="20"/>
          <w:szCs w:val="20"/>
        </w:rPr>
        <w:t>s</w:t>
      </w:r>
      <w:r>
        <w:rPr>
          <w:rFonts w:ascii="Arial" w:hAnsi="Arial" w:cs="Arial"/>
          <w:sz w:val="20"/>
          <w:szCs w:val="20"/>
        </w:rPr>
        <w:t xml:space="preserve"> and representations in the </w:t>
      </w:r>
      <w:r w:rsidR="00941A9E">
        <w:rPr>
          <w:rFonts w:ascii="Arial" w:hAnsi="Arial" w:cs="Arial"/>
          <w:sz w:val="20"/>
          <w:szCs w:val="20"/>
        </w:rPr>
        <w:t>Proposal</w:t>
      </w:r>
      <w:r w:rsidR="00DE7FBD">
        <w:rPr>
          <w:rFonts w:ascii="Arial" w:hAnsi="Arial" w:cs="Arial"/>
          <w:sz w:val="20"/>
          <w:szCs w:val="20"/>
        </w:rPr>
        <w:t xml:space="preserve"> </w:t>
      </w:r>
      <w:r w:rsidR="00C92E4D">
        <w:rPr>
          <w:rFonts w:ascii="Arial" w:hAnsi="Arial" w:cs="Arial"/>
          <w:sz w:val="20"/>
          <w:szCs w:val="20"/>
        </w:rPr>
        <w:t xml:space="preserve">and </w:t>
      </w:r>
      <w:ins w:id="258" w:author="Author">
        <w:r w:rsidR="007514A5">
          <w:rPr>
            <w:rFonts w:ascii="Arial" w:hAnsi="Arial" w:cs="Arial"/>
            <w:sz w:val="20"/>
            <w:szCs w:val="20"/>
          </w:rPr>
          <w:t xml:space="preserve">this Agreement </w:t>
        </w:r>
      </w:ins>
      <w:del w:id="259" w:author="Author">
        <w:r w:rsidR="00C92E4D" w:rsidDel="007514A5">
          <w:rPr>
            <w:rFonts w:ascii="Arial" w:hAnsi="Arial" w:cs="Arial"/>
            <w:sz w:val="20"/>
            <w:szCs w:val="20"/>
          </w:rPr>
          <w:delText xml:space="preserve">any subsequent documentation </w:delText>
        </w:r>
      </w:del>
      <w:r>
        <w:rPr>
          <w:rFonts w:ascii="Arial" w:hAnsi="Arial" w:cs="Arial"/>
          <w:sz w:val="20"/>
          <w:szCs w:val="20"/>
        </w:rPr>
        <w:t>were true, complete and accurate when made and are, on the Commencement Dat</w:t>
      </w:r>
      <w:r w:rsidR="00B21A39">
        <w:rPr>
          <w:rFonts w:ascii="Arial" w:hAnsi="Arial" w:cs="Arial"/>
          <w:sz w:val="20"/>
          <w:szCs w:val="20"/>
        </w:rPr>
        <w:t>e, true, complete and accurate.</w:t>
      </w:r>
    </w:p>
    <w:p w:rsidR="005614BC" w:rsidRPr="008D58B1" w:rsidRDefault="005614BC" w:rsidP="005614BC">
      <w:pPr>
        <w:rPr>
          <w:rFonts w:ascii="Arial" w:hAnsi="Arial" w:cs="Arial"/>
          <w:b/>
        </w:rPr>
      </w:pPr>
      <w:r w:rsidRPr="008D58B1">
        <w:rPr>
          <w:rFonts w:ascii="Arial" w:hAnsi="Arial" w:cs="Arial"/>
          <w:b/>
        </w:rPr>
        <w:t>1</w:t>
      </w:r>
      <w:r w:rsidR="008B5AD7" w:rsidRPr="008D58B1">
        <w:rPr>
          <w:rFonts w:ascii="Arial" w:hAnsi="Arial" w:cs="Arial"/>
          <w:b/>
        </w:rPr>
        <w:t>3</w:t>
      </w:r>
      <w:r w:rsidRPr="008D58B1">
        <w:rPr>
          <w:rFonts w:ascii="Arial" w:hAnsi="Arial" w:cs="Arial"/>
          <w:b/>
        </w:rPr>
        <w:t>.</w:t>
      </w:r>
      <w:r w:rsidR="008B5AD7" w:rsidRPr="008D58B1">
        <w:rPr>
          <w:rFonts w:ascii="Arial" w:hAnsi="Arial" w:cs="Arial"/>
          <w:b/>
        </w:rPr>
        <w:t>2</w:t>
      </w:r>
      <w:r w:rsidRPr="008D58B1">
        <w:rPr>
          <w:rFonts w:ascii="Arial" w:hAnsi="Arial" w:cs="Arial"/>
          <w:b/>
        </w:rPr>
        <w:tab/>
        <w:t>Survival of Warranties</w:t>
      </w:r>
    </w:p>
    <w:p w:rsidR="005614BC" w:rsidRPr="00016188" w:rsidRDefault="005614BC" w:rsidP="005614BC">
      <w:pPr>
        <w:ind w:left="680"/>
        <w:rPr>
          <w:rFonts w:ascii="Arial" w:hAnsi="Arial" w:cs="Arial"/>
          <w:sz w:val="20"/>
          <w:szCs w:val="20"/>
        </w:rPr>
      </w:pPr>
      <w:r>
        <w:rPr>
          <w:rFonts w:ascii="Arial" w:hAnsi="Arial" w:cs="Arial"/>
          <w:sz w:val="20"/>
          <w:szCs w:val="20"/>
        </w:rPr>
        <w:t>Clause 1</w:t>
      </w:r>
      <w:r w:rsidR="008B5AD7">
        <w:rPr>
          <w:rFonts w:ascii="Arial" w:hAnsi="Arial" w:cs="Arial"/>
          <w:sz w:val="20"/>
          <w:szCs w:val="20"/>
        </w:rPr>
        <w:t>3</w:t>
      </w:r>
      <w:r>
        <w:rPr>
          <w:rFonts w:ascii="Arial" w:hAnsi="Arial" w:cs="Arial"/>
          <w:sz w:val="20"/>
          <w:szCs w:val="20"/>
        </w:rPr>
        <w:t xml:space="preserve"> will </w:t>
      </w:r>
      <w:r w:rsidRPr="00016188">
        <w:rPr>
          <w:rFonts w:ascii="Arial" w:hAnsi="Arial" w:cs="Arial"/>
          <w:sz w:val="20"/>
          <w:szCs w:val="20"/>
        </w:rPr>
        <w:t xml:space="preserve">survive termination </w:t>
      </w:r>
      <w:r>
        <w:rPr>
          <w:rFonts w:ascii="Arial" w:hAnsi="Arial" w:cs="Arial"/>
          <w:sz w:val="20"/>
          <w:szCs w:val="20"/>
        </w:rPr>
        <w:t>or expiry of this Agreement</w:t>
      </w:r>
      <w:ins w:id="260" w:author="Author">
        <w:r w:rsidR="00467D1D">
          <w:rPr>
            <w:rFonts w:ascii="Arial" w:hAnsi="Arial" w:cs="Arial"/>
            <w:sz w:val="20"/>
            <w:szCs w:val="20"/>
          </w:rPr>
          <w:t xml:space="preserve"> for a period of three (3) years</w:t>
        </w:r>
      </w:ins>
      <w:r w:rsidR="00B21A39">
        <w:rPr>
          <w:rFonts w:ascii="Arial" w:hAnsi="Arial" w:cs="Arial"/>
          <w:sz w:val="20"/>
          <w:szCs w:val="20"/>
        </w:rPr>
        <w:t>.</w:t>
      </w:r>
    </w:p>
    <w:p w:rsidR="00A44A91" w:rsidRPr="008D58B1" w:rsidRDefault="008B5AD7" w:rsidP="008B5AD7">
      <w:pPr>
        <w:pStyle w:val="MELegal1"/>
        <w:numPr>
          <w:ilvl w:val="0"/>
          <w:numId w:val="0"/>
        </w:numPr>
        <w:ind w:left="680" w:hanging="680"/>
        <w:jc w:val="both"/>
        <w:rPr>
          <w:rFonts w:ascii="Arial Bold" w:hAnsi="Arial Bold" w:cs="Arial"/>
          <w:b w:val="0"/>
          <w:spacing w:val="0"/>
          <w:w w:val="100"/>
          <w:sz w:val="26"/>
          <w:szCs w:val="26"/>
        </w:rPr>
      </w:pPr>
      <w:bookmarkStart w:id="261" w:name="_Toc162152722"/>
      <w:bookmarkStart w:id="262" w:name="_Toc164859573"/>
      <w:bookmarkStart w:id="263" w:name="_Ref166663816"/>
      <w:bookmarkStart w:id="264" w:name="_Ref269306235"/>
      <w:bookmarkStart w:id="265" w:name="_Ref269306260"/>
      <w:bookmarkStart w:id="266" w:name="_Ref269308805"/>
      <w:bookmarkStart w:id="267" w:name="_Toc277775426"/>
      <w:bookmarkStart w:id="268" w:name="_Toc316983934"/>
      <w:bookmarkEnd w:id="190"/>
      <w:bookmarkEnd w:id="261"/>
      <w:bookmarkEnd w:id="262"/>
      <w:bookmarkEnd w:id="263"/>
      <w:r w:rsidRPr="008D58B1">
        <w:rPr>
          <w:rFonts w:ascii="Arial Bold" w:hAnsi="Arial Bold" w:cs="Arial"/>
          <w:b w:val="0"/>
          <w:spacing w:val="0"/>
          <w:w w:val="100"/>
          <w:sz w:val="26"/>
          <w:szCs w:val="26"/>
        </w:rPr>
        <w:lastRenderedPageBreak/>
        <w:t>14.</w:t>
      </w:r>
      <w:r w:rsidRPr="008D58B1">
        <w:rPr>
          <w:rFonts w:ascii="Arial Bold" w:hAnsi="Arial Bold" w:cs="Arial"/>
          <w:b w:val="0"/>
          <w:spacing w:val="0"/>
          <w:w w:val="100"/>
          <w:sz w:val="26"/>
          <w:szCs w:val="26"/>
        </w:rPr>
        <w:tab/>
      </w:r>
      <w:r w:rsidR="00FF3782" w:rsidRPr="008D58B1">
        <w:rPr>
          <w:rFonts w:ascii="Arial Bold" w:hAnsi="Arial Bold" w:cs="Arial"/>
          <w:b w:val="0"/>
          <w:spacing w:val="0"/>
          <w:w w:val="100"/>
          <w:sz w:val="26"/>
          <w:szCs w:val="26"/>
        </w:rPr>
        <w:t xml:space="preserve">GOVERNANCE </w:t>
      </w:r>
      <w:bookmarkEnd w:id="264"/>
      <w:bookmarkEnd w:id="265"/>
      <w:bookmarkEnd w:id="266"/>
      <w:bookmarkEnd w:id="267"/>
      <w:r w:rsidR="002D22D3" w:rsidRPr="008D58B1">
        <w:rPr>
          <w:rFonts w:ascii="Arial Bold" w:hAnsi="Arial Bold" w:cs="Arial"/>
          <w:b w:val="0"/>
          <w:spacing w:val="0"/>
          <w:w w:val="100"/>
          <w:sz w:val="26"/>
          <w:szCs w:val="26"/>
        </w:rPr>
        <w:t>AND MANAGEMENT</w:t>
      </w:r>
      <w:bookmarkEnd w:id="268"/>
    </w:p>
    <w:p w:rsidR="00A44A91"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t>14.1</w:t>
      </w:r>
      <w:r w:rsidRPr="008D58B1">
        <w:rPr>
          <w:rFonts w:eastAsia="SimSun" w:cs="Arial"/>
          <w:w w:val="100"/>
          <w:sz w:val="22"/>
          <w:szCs w:val="22"/>
          <w:lang w:eastAsia="ja-JP"/>
        </w:rPr>
        <w:tab/>
      </w:r>
      <w:r w:rsidR="00B21A39">
        <w:rPr>
          <w:rFonts w:eastAsia="SimSun" w:cs="Arial"/>
          <w:w w:val="100"/>
          <w:sz w:val="22"/>
          <w:szCs w:val="22"/>
          <w:lang w:eastAsia="ja-JP"/>
        </w:rPr>
        <w:t>Liaison and Monitoring</w:t>
      </w:r>
    </w:p>
    <w:p w:rsidR="00A44A91" w:rsidRPr="00850AE9" w:rsidRDefault="00FF3782" w:rsidP="00E616D8">
      <w:pPr>
        <w:pStyle w:val="MELegal3"/>
        <w:numPr>
          <w:ilvl w:val="0"/>
          <w:numId w:val="0"/>
        </w:numPr>
        <w:ind w:left="680"/>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must assist </w:t>
      </w:r>
      <w:r w:rsidR="002D22D3">
        <w:rPr>
          <w:rFonts w:ascii="Arial" w:eastAsia="SimSun" w:hAnsi="Arial" w:cs="Arial"/>
          <w:sz w:val="20"/>
          <w:szCs w:val="20"/>
          <w:lang w:eastAsia="ja-JP"/>
        </w:rPr>
        <w:t xml:space="preserve">the University </w:t>
      </w:r>
      <w:r w:rsidR="00FD00AD">
        <w:rPr>
          <w:rFonts w:ascii="Arial" w:eastAsia="SimSun" w:hAnsi="Arial" w:cs="Arial"/>
          <w:sz w:val="20"/>
          <w:szCs w:val="20"/>
          <w:lang w:eastAsia="ja-JP"/>
        </w:rPr>
        <w:t xml:space="preserve">of Melbourne </w:t>
      </w:r>
      <w:r w:rsidR="002D22D3">
        <w:rPr>
          <w:rFonts w:ascii="Arial" w:eastAsia="SimSun" w:hAnsi="Arial" w:cs="Arial"/>
          <w:sz w:val="20"/>
          <w:szCs w:val="20"/>
          <w:lang w:eastAsia="ja-JP"/>
        </w:rPr>
        <w:t>in the management of the NeCTAR Project by</w:t>
      </w:r>
      <w:r w:rsidR="00A44A91" w:rsidRPr="00850AE9">
        <w:rPr>
          <w:rFonts w:ascii="Arial" w:eastAsia="SimSun" w:hAnsi="Arial" w:cs="Arial"/>
          <w:sz w:val="20"/>
          <w:szCs w:val="20"/>
          <w:lang w:eastAsia="ja-JP"/>
        </w:rPr>
        <w:t>:</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Pr>
          <w:rFonts w:ascii="Arial" w:eastAsia="SimSun" w:hAnsi="Arial" w:cs="Arial"/>
          <w:sz w:val="20"/>
          <w:szCs w:val="20"/>
          <w:lang w:eastAsia="ja-JP"/>
        </w:rPr>
        <w:t>liaising with and providing information to the University</w:t>
      </w:r>
      <w:r w:rsidR="00FD00AD">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 in relation to the </w:t>
      </w:r>
      <w:r w:rsidR="00C838ED">
        <w:rPr>
          <w:rFonts w:ascii="Arial" w:eastAsia="SimSun" w:hAnsi="Arial" w:cs="Arial"/>
          <w:sz w:val="20"/>
          <w:szCs w:val="20"/>
          <w:lang w:eastAsia="ja-JP"/>
        </w:rPr>
        <w:t>Assets</w:t>
      </w:r>
      <w:r w:rsidR="00B21A39">
        <w:rPr>
          <w:rFonts w:ascii="Arial" w:eastAsia="SimSun" w:hAnsi="Arial" w:cs="Arial"/>
          <w:sz w:val="20"/>
          <w:szCs w:val="20"/>
          <w:lang w:eastAsia="ja-JP"/>
        </w:rPr>
        <w:t>;</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Pr>
          <w:rFonts w:ascii="Arial" w:eastAsia="SimSun" w:hAnsi="Arial" w:cs="Arial"/>
          <w:sz w:val="20"/>
          <w:szCs w:val="20"/>
          <w:lang w:eastAsia="ja-JP"/>
        </w:rPr>
        <w:t>complying with all reasonable request, directions or monitoring requirements received from the University</w:t>
      </w:r>
      <w:r w:rsidR="00FD00AD">
        <w:rPr>
          <w:rFonts w:ascii="Arial" w:eastAsia="SimSun" w:hAnsi="Arial" w:cs="Arial"/>
          <w:sz w:val="20"/>
          <w:szCs w:val="20"/>
          <w:lang w:eastAsia="ja-JP"/>
        </w:rPr>
        <w:t xml:space="preserve"> of Melbourne</w:t>
      </w:r>
      <w:r w:rsidR="009B57F2">
        <w:rPr>
          <w:rFonts w:ascii="Arial" w:eastAsia="SimSun" w:hAnsi="Arial" w:cs="Arial"/>
          <w:sz w:val="20"/>
          <w:szCs w:val="20"/>
          <w:lang w:eastAsia="ja-JP"/>
        </w:rPr>
        <w:t xml:space="preserve"> Nominated Representative</w:t>
      </w:r>
      <w:r w:rsidR="00B21A39">
        <w:rPr>
          <w:rFonts w:ascii="Arial" w:eastAsia="SimSun" w:hAnsi="Arial" w:cs="Arial"/>
          <w:sz w:val="20"/>
          <w:szCs w:val="20"/>
          <w:lang w:eastAsia="ja-JP"/>
        </w:rPr>
        <w:t>; and</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sidRPr="008D58B1">
        <w:rPr>
          <w:rFonts w:ascii="Arial" w:eastAsia="SimSun" w:hAnsi="Arial" w:cs="Arial"/>
          <w:sz w:val="20"/>
          <w:szCs w:val="20"/>
          <w:lang w:eastAsia="ja-JP"/>
        </w:rPr>
        <w:t xml:space="preserve">assisting with any </w:t>
      </w:r>
      <w:r w:rsidR="00A44A91" w:rsidRPr="008D58B1">
        <w:rPr>
          <w:rFonts w:ascii="Arial" w:eastAsia="SimSun" w:hAnsi="Arial" w:cs="Arial"/>
          <w:sz w:val="20"/>
          <w:szCs w:val="20"/>
          <w:lang w:eastAsia="ja-JP"/>
        </w:rPr>
        <w:t xml:space="preserve">review </w:t>
      </w:r>
      <w:r w:rsidRPr="008D58B1">
        <w:rPr>
          <w:rFonts w:ascii="Arial" w:eastAsia="SimSun" w:hAnsi="Arial" w:cs="Arial"/>
          <w:sz w:val="20"/>
          <w:szCs w:val="20"/>
          <w:lang w:eastAsia="ja-JP"/>
        </w:rPr>
        <w:t xml:space="preserve">or other evaluation undertaken by the Commonwealth within the Term </w:t>
      </w:r>
      <w:r w:rsidR="00BF7C71">
        <w:rPr>
          <w:rFonts w:ascii="Arial" w:eastAsia="SimSun" w:hAnsi="Arial" w:cs="Arial"/>
          <w:sz w:val="20"/>
          <w:szCs w:val="20"/>
          <w:lang w:eastAsia="ja-JP"/>
        </w:rPr>
        <w:t xml:space="preserve">until </w:t>
      </w:r>
      <w:r w:rsidR="00726DE2">
        <w:rPr>
          <w:rFonts w:ascii="Arial" w:eastAsia="SimSun" w:hAnsi="Arial" w:cs="Arial"/>
          <w:sz w:val="20"/>
          <w:szCs w:val="20"/>
          <w:lang w:eastAsia="ja-JP"/>
        </w:rPr>
        <w:t>two (2) years from Funding Agreement Completion Date.</w:t>
      </w:r>
    </w:p>
    <w:p w:rsidR="00A10679" w:rsidRPr="00726DE2" w:rsidRDefault="008B5AD7" w:rsidP="008B5AD7">
      <w:pPr>
        <w:pStyle w:val="MELegal2"/>
        <w:numPr>
          <w:ilvl w:val="0"/>
          <w:numId w:val="0"/>
        </w:numPr>
        <w:jc w:val="both"/>
        <w:rPr>
          <w:rFonts w:cs="Arial"/>
          <w:w w:val="100"/>
          <w:sz w:val="22"/>
          <w:szCs w:val="22"/>
        </w:rPr>
      </w:pPr>
      <w:r w:rsidRPr="00726DE2">
        <w:rPr>
          <w:rFonts w:cs="Arial"/>
          <w:w w:val="100"/>
          <w:sz w:val="22"/>
          <w:szCs w:val="22"/>
        </w:rPr>
        <w:t xml:space="preserve">14.2 </w:t>
      </w:r>
      <w:r w:rsidRPr="00726DE2">
        <w:rPr>
          <w:rFonts w:cs="Arial"/>
          <w:w w:val="100"/>
          <w:sz w:val="22"/>
          <w:szCs w:val="22"/>
        </w:rPr>
        <w:tab/>
      </w:r>
      <w:r w:rsidR="00A10679" w:rsidRPr="00726DE2">
        <w:rPr>
          <w:rFonts w:cs="Arial"/>
          <w:w w:val="100"/>
          <w:sz w:val="22"/>
          <w:szCs w:val="22"/>
        </w:rPr>
        <w:t xml:space="preserve">Record Keeping </w:t>
      </w:r>
      <w:r w:rsidR="00E1246C">
        <w:rPr>
          <w:rFonts w:cs="Arial"/>
          <w:w w:val="100"/>
          <w:sz w:val="22"/>
          <w:szCs w:val="22"/>
        </w:rPr>
        <w:t>and Audit</w:t>
      </w:r>
    </w:p>
    <w:p w:rsidR="00A10679" w:rsidRPr="00360775" w:rsidRDefault="00360775" w:rsidP="00BF0886">
      <w:pPr>
        <w:pStyle w:val="MELegal3"/>
        <w:numPr>
          <w:ilvl w:val="0"/>
          <w:numId w:val="42"/>
        </w:numPr>
        <w:rPr>
          <w:rFonts w:ascii="Arial" w:hAnsi="Arial" w:cs="Arial"/>
          <w:sz w:val="20"/>
          <w:szCs w:val="20"/>
        </w:rPr>
      </w:pPr>
      <w:r w:rsidRPr="00360775">
        <w:rPr>
          <w:rFonts w:ascii="Arial" w:hAnsi="Arial" w:cs="Arial"/>
          <w:sz w:val="20"/>
          <w:szCs w:val="20"/>
        </w:rPr>
        <w:t xml:space="preserve">The Sub-contractor must keep full and accurate records on the provision of the </w:t>
      </w:r>
      <w:r w:rsidR="004856D6">
        <w:rPr>
          <w:rFonts w:ascii="Arial" w:hAnsi="Arial" w:cs="Arial"/>
          <w:sz w:val="20"/>
          <w:szCs w:val="20"/>
        </w:rPr>
        <w:t xml:space="preserve">Assets </w:t>
      </w:r>
      <w:r w:rsidR="00B21A39">
        <w:rPr>
          <w:rFonts w:ascii="Arial" w:hAnsi="Arial" w:cs="Arial"/>
          <w:sz w:val="20"/>
          <w:szCs w:val="20"/>
        </w:rPr>
        <w:t>including:</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 xml:space="preserve">progress against the </w:t>
      </w:r>
      <w:r w:rsidR="004856D6">
        <w:rPr>
          <w:rFonts w:ascii="Arial" w:hAnsi="Arial" w:cs="Arial"/>
          <w:sz w:val="20"/>
          <w:szCs w:val="20"/>
        </w:rPr>
        <w:t>m</w:t>
      </w:r>
      <w:r w:rsidR="00B21A39">
        <w:rPr>
          <w:rFonts w:ascii="Arial" w:hAnsi="Arial" w:cs="Arial"/>
          <w:sz w:val="20"/>
          <w:szCs w:val="20"/>
        </w:rPr>
        <w:t>ilestones;</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the receipt and use of Milestone Payments and any other funding provided by the University</w:t>
      </w:r>
      <w:r w:rsidR="00FD00AD">
        <w:rPr>
          <w:rFonts w:ascii="Arial" w:hAnsi="Arial" w:cs="Arial"/>
          <w:sz w:val="20"/>
          <w:szCs w:val="20"/>
        </w:rPr>
        <w:t xml:space="preserve"> of Melbourne</w:t>
      </w:r>
      <w:r w:rsidR="00B21A39">
        <w:rPr>
          <w:rFonts w:ascii="Arial" w:hAnsi="Arial" w:cs="Arial"/>
          <w:sz w:val="20"/>
          <w:szCs w:val="20"/>
        </w:rPr>
        <w:t>;</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 xml:space="preserve">the application of </w:t>
      </w:r>
      <w:r w:rsidR="008F180C">
        <w:rPr>
          <w:rFonts w:ascii="Arial" w:hAnsi="Arial" w:cs="Arial"/>
          <w:sz w:val="20"/>
          <w:szCs w:val="20"/>
        </w:rPr>
        <w:t>C</w:t>
      </w:r>
      <w:r>
        <w:rPr>
          <w:rFonts w:ascii="Arial" w:hAnsi="Arial" w:cs="Arial"/>
          <w:sz w:val="20"/>
          <w:szCs w:val="20"/>
        </w:rPr>
        <w:t xml:space="preserve">o-investment funding </w:t>
      </w:r>
      <w:r w:rsidR="00B21A39">
        <w:rPr>
          <w:rFonts w:ascii="Arial" w:hAnsi="Arial" w:cs="Arial"/>
          <w:sz w:val="20"/>
          <w:szCs w:val="20"/>
        </w:rPr>
        <w:t>provided by the Sub-contractor;</w:t>
      </w:r>
    </w:p>
    <w:p w:rsidR="00360775" w:rsidRDefault="00B21A39" w:rsidP="00BF0886">
      <w:pPr>
        <w:pStyle w:val="MELegal4"/>
        <w:numPr>
          <w:ilvl w:val="0"/>
          <w:numId w:val="63"/>
        </w:numPr>
        <w:rPr>
          <w:rFonts w:ascii="Arial" w:hAnsi="Arial" w:cs="Arial"/>
          <w:sz w:val="20"/>
          <w:szCs w:val="20"/>
        </w:rPr>
      </w:pPr>
      <w:r>
        <w:rPr>
          <w:rFonts w:ascii="Arial" w:hAnsi="Arial" w:cs="Arial"/>
          <w:sz w:val="20"/>
          <w:szCs w:val="20"/>
        </w:rPr>
        <w:t>the acquisition of Assets;</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 xml:space="preserve">the performance of the Sub-contractor </w:t>
      </w:r>
      <w:r w:rsidR="001F4165">
        <w:rPr>
          <w:rFonts w:ascii="Arial" w:hAnsi="Arial" w:cs="Arial"/>
          <w:sz w:val="20"/>
          <w:szCs w:val="20"/>
        </w:rPr>
        <w:t>against the Service Levels; and</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compliance with the National Code of Practice for the Constru</w:t>
      </w:r>
      <w:r w:rsidR="001F4165">
        <w:rPr>
          <w:rFonts w:ascii="Arial" w:hAnsi="Arial" w:cs="Arial"/>
          <w:sz w:val="20"/>
          <w:szCs w:val="20"/>
        </w:rPr>
        <w:t>ction Industry (if applicable).</w:t>
      </w:r>
    </w:p>
    <w:p w:rsidR="00360775" w:rsidRPr="00E42F43" w:rsidRDefault="00360775" w:rsidP="00BF0886">
      <w:pPr>
        <w:pStyle w:val="MELegal3"/>
        <w:numPr>
          <w:ilvl w:val="0"/>
          <w:numId w:val="42"/>
        </w:numPr>
        <w:jc w:val="both"/>
        <w:rPr>
          <w:rFonts w:ascii="Arial" w:hAnsi="Arial" w:cs="Arial"/>
          <w:sz w:val="20"/>
          <w:szCs w:val="20"/>
        </w:rPr>
      </w:pPr>
      <w:r w:rsidRPr="00E42F43">
        <w:rPr>
          <w:rFonts w:ascii="Arial" w:hAnsi="Arial" w:cs="Arial"/>
          <w:sz w:val="20"/>
          <w:szCs w:val="20"/>
        </w:rPr>
        <w:t>Without limiting clause 1</w:t>
      </w:r>
      <w:r w:rsidR="004856D6">
        <w:rPr>
          <w:rFonts w:ascii="Arial" w:hAnsi="Arial" w:cs="Arial"/>
          <w:sz w:val="20"/>
          <w:szCs w:val="20"/>
        </w:rPr>
        <w:t>4</w:t>
      </w:r>
      <w:r w:rsidRPr="00E42F43">
        <w:rPr>
          <w:rFonts w:ascii="Arial" w:hAnsi="Arial" w:cs="Arial"/>
          <w:sz w:val="20"/>
          <w:szCs w:val="20"/>
        </w:rPr>
        <w:t xml:space="preserve">.2(a), the Sub-contractor must keep financial records relating to the </w:t>
      </w:r>
      <w:r w:rsidR="004856D6">
        <w:rPr>
          <w:rFonts w:ascii="Arial" w:hAnsi="Arial" w:cs="Arial"/>
          <w:sz w:val="20"/>
          <w:szCs w:val="20"/>
        </w:rPr>
        <w:t xml:space="preserve">Assets </w:t>
      </w:r>
      <w:r w:rsidR="001F4165">
        <w:rPr>
          <w:rFonts w:ascii="Arial" w:hAnsi="Arial" w:cs="Arial"/>
          <w:sz w:val="20"/>
          <w:szCs w:val="20"/>
        </w:rPr>
        <w:t>to enable:</w:t>
      </w:r>
    </w:p>
    <w:p w:rsidR="00360775" w:rsidRPr="00E42F43" w:rsidRDefault="00360775" w:rsidP="00BF0886">
      <w:pPr>
        <w:pStyle w:val="MELegal4"/>
        <w:numPr>
          <w:ilvl w:val="3"/>
          <w:numId w:val="41"/>
        </w:numPr>
        <w:jc w:val="both"/>
        <w:rPr>
          <w:rFonts w:ascii="Arial" w:hAnsi="Arial" w:cs="Arial"/>
          <w:sz w:val="20"/>
          <w:szCs w:val="20"/>
        </w:rPr>
      </w:pPr>
      <w:r w:rsidRPr="00E42F43">
        <w:rPr>
          <w:rFonts w:ascii="Arial" w:hAnsi="Arial" w:cs="Arial"/>
          <w:sz w:val="20"/>
          <w:szCs w:val="20"/>
        </w:rPr>
        <w:t xml:space="preserve">all income and expenditure related to the </w:t>
      </w:r>
      <w:r w:rsidR="004856D6">
        <w:rPr>
          <w:rFonts w:ascii="Arial" w:hAnsi="Arial" w:cs="Arial"/>
          <w:sz w:val="20"/>
          <w:szCs w:val="20"/>
        </w:rPr>
        <w:t xml:space="preserve">Assets </w:t>
      </w:r>
      <w:r w:rsidRPr="00E42F43">
        <w:rPr>
          <w:rFonts w:ascii="Arial" w:hAnsi="Arial" w:cs="Arial"/>
          <w:sz w:val="20"/>
          <w:szCs w:val="20"/>
        </w:rPr>
        <w:t>to be identified in</w:t>
      </w:r>
      <w:r w:rsidR="00984EAC">
        <w:rPr>
          <w:rFonts w:ascii="Arial" w:hAnsi="Arial" w:cs="Arial"/>
          <w:sz w:val="20"/>
          <w:szCs w:val="20"/>
        </w:rPr>
        <w:t xml:space="preserve"> the Sub-contractor’s accounts;</w:t>
      </w:r>
    </w:p>
    <w:p w:rsidR="00A23354" w:rsidRDefault="00E42F43" w:rsidP="00BF0886">
      <w:pPr>
        <w:pStyle w:val="MELegal4"/>
        <w:numPr>
          <w:ilvl w:val="3"/>
          <w:numId w:val="41"/>
        </w:numPr>
        <w:jc w:val="both"/>
        <w:rPr>
          <w:rFonts w:ascii="Arial" w:hAnsi="Arial" w:cs="Arial"/>
          <w:sz w:val="20"/>
          <w:szCs w:val="20"/>
        </w:rPr>
      </w:pPr>
      <w:r w:rsidRPr="00E42F43">
        <w:rPr>
          <w:rFonts w:ascii="Arial" w:hAnsi="Arial" w:cs="Arial"/>
          <w:sz w:val="20"/>
          <w:szCs w:val="20"/>
        </w:rPr>
        <w:t>the preparation of financial statements in accordance with Australian Accounting Standards</w:t>
      </w:r>
      <w:r w:rsidR="00A23354">
        <w:rPr>
          <w:rFonts w:ascii="Arial" w:hAnsi="Arial" w:cs="Arial"/>
          <w:sz w:val="20"/>
          <w:szCs w:val="20"/>
        </w:rPr>
        <w:t>; and</w:t>
      </w:r>
    </w:p>
    <w:p w:rsidR="00360775" w:rsidRPr="00E42F43" w:rsidRDefault="00A23354" w:rsidP="00BF0886">
      <w:pPr>
        <w:pStyle w:val="MELegal4"/>
        <w:numPr>
          <w:ilvl w:val="3"/>
          <w:numId w:val="41"/>
        </w:numPr>
        <w:jc w:val="both"/>
        <w:rPr>
          <w:rFonts w:ascii="Arial" w:hAnsi="Arial" w:cs="Arial"/>
          <w:sz w:val="20"/>
          <w:szCs w:val="20"/>
        </w:rPr>
      </w:pPr>
      <w:r>
        <w:rPr>
          <w:rFonts w:ascii="Arial" w:hAnsi="Arial" w:cs="Arial"/>
          <w:sz w:val="20"/>
          <w:szCs w:val="20"/>
        </w:rPr>
        <w:t>the audit of those records in accordance with Australian Auditing Standards if requested by the University of Melbourne.</w:t>
      </w:r>
    </w:p>
    <w:p w:rsidR="00E42F43" w:rsidRPr="00E42F43" w:rsidRDefault="00E42F43" w:rsidP="00BF0886">
      <w:pPr>
        <w:pStyle w:val="MELegal3"/>
        <w:numPr>
          <w:ilvl w:val="0"/>
          <w:numId w:val="42"/>
        </w:numPr>
        <w:jc w:val="both"/>
        <w:rPr>
          <w:rFonts w:ascii="Arial" w:hAnsi="Arial" w:cs="Arial"/>
          <w:sz w:val="20"/>
          <w:szCs w:val="20"/>
        </w:rPr>
      </w:pPr>
      <w:r w:rsidRPr="00E42F43">
        <w:rPr>
          <w:rFonts w:ascii="Arial" w:hAnsi="Arial" w:cs="Arial"/>
          <w:sz w:val="20"/>
          <w:szCs w:val="20"/>
        </w:rPr>
        <w:t>The Sub-contractor must provide the University</w:t>
      </w:r>
      <w:r w:rsidR="00FD00AD">
        <w:rPr>
          <w:rFonts w:ascii="Arial" w:hAnsi="Arial" w:cs="Arial"/>
          <w:sz w:val="20"/>
          <w:szCs w:val="20"/>
        </w:rPr>
        <w:t xml:space="preserve"> of Melbourne</w:t>
      </w:r>
      <w:r w:rsidRPr="00E42F43">
        <w:rPr>
          <w:rFonts w:ascii="Arial" w:hAnsi="Arial" w:cs="Arial"/>
          <w:sz w:val="20"/>
          <w:szCs w:val="20"/>
        </w:rPr>
        <w:t xml:space="preserve"> with copies of any</w:t>
      </w:r>
      <w:r w:rsidR="004856D6">
        <w:rPr>
          <w:rFonts w:ascii="Arial" w:hAnsi="Arial" w:cs="Arial"/>
          <w:sz w:val="20"/>
          <w:szCs w:val="20"/>
        </w:rPr>
        <w:t xml:space="preserve"> records created under clause 14</w:t>
      </w:r>
      <w:r w:rsidRPr="00E42F43">
        <w:rPr>
          <w:rFonts w:ascii="Arial" w:hAnsi="Arial" w:cs="Arial"/>
          <w:sz w:val="20"/>
          <w:szCs w:val="20"/>
        </w:rPr>
        <w:t xml:space="preserve">.2 within </w:t>
      </w:r>
      <w:r w:rsidR="00A23354">
        <w:rPr>
          <w:rFonts w:ascii="Arial" w:hAnsi="Arial" w:cs="Arial"/>
          <w:sz w:val="20"/>
          <w:szCs w:val="20"/>
        </w:rPr>
        <w:t>ten (</w:t>
      </w:r>
      <w:r w:rsidRPr="00E42F43">
        <w:rPr>
          <w:rFonts w:ascii="Arial" w:hAnsi="Arial" w:cs="Arial"/>
          <w:sz w:val="20"/>
          <w:szCs w:val="20"/>
        </w:rPr>
        <w:t>10</w:t>
      </w:r>
      <w:r w:rsidR="00A23354">
        <w:rPr>
          <w:rFonts w:ascii="Arial" w:hAnsi="Arial" w:cs="Arial"/>
          <w:sz w:val="20"/>
          <w:szCs w:val="20"/>
        </w:rPr>
        <w:t>)</w:t>
      </w:r>
      <w:r w:rsidRPr="00E42F43">
        <w:rPr>
          <w:rFonts w:ascii="Arial" w:hAnsi="Arial" w:cs="Arial"/>
          <w:sz w:val="20"/>
          <w:szCs w:val="20"/>
        </w:rPr>
        <w:t xml:space="preserve"> Business Days of receiving a </w:t>
      </w:r>
      <w:ins w:id="269" w:author="Author">
        <w:r w:rsidR="008818A8">
          <w:rPr>
            <w:rFonts w:ascii="Arial" w:hAnsi="Arial" w:cs="Arial"/>
            <w:sz w:val="20"/>
            <w:szCs w:val="20"/>
          </w:rPr>
          <w:t xml:space="preserve">reasonable </w:t>
        </w:r>
      </w:ins>
      <w:r w:rsidRPr="00E42F43">
        <w:rPr>
          <w:rFonts w:ascii="Arial" w:hAnsi="Arial" w:cs="Arial"/>
          <w:sz w:val="20"/>
          <w:szCs w:val="20"/>
        </w:rPr>
        <w:t xml:space="preserve">written request made during or within the </w:t>
      </w:r>
      <w:r w:rsidRPr="00726DE2">
        <w:rPr>
          <w:rFonts w:ascii="Arial" w:hAnsi="Arial" w:cs="Arial"/>
          <w:sz w:val="20"/>
          <w:szCs w:val="20"/>
        </w:rPr>
        <w:t xml:space="preserve">seven </w:t>
      </w:r>
      <w:r w:rsidR="004856D6" w:rsidRPr="00726DE2">
        <w:rPr>
          <w:rFonts w:ascii="Arial" w:hAnsi="Arial" w:cs="Arial"/>
          <w:sz w:val="20"/>
          <w:szCs w:val="20"/>
        </w:rPr>
        <w:t xml:space="preserve">(7) </w:t>
      </w:r>
      <w:r w:rsidRPr="00726DE2">
        <w:rPr>
          <w:rFonts w:ascii="Arial" w:hAnsi="Arial" w:cs="Arial"/>
          <w:sz w:val="20"/>
          <w:szCs w:val="20"/>
        </w:rPr>
        <w:t>years after the NeCTAR Project Completion Date.</w:t>
      </w:r>
    </w:p>
    <w:p w:rsidR="00E42F43" w:rsidRDefault="00E42F43" w:rsidP="00BF0886">
      <w:pPr>
        <w:pStyle w:val="MELegal3"/>
        <w:numPr>
          <w:ilvl w:val="0"/>
          <w:numId w:val="42"/>
        </w:numPr>
        <w:jc w:val="both"/>
        <w:rPr>
          <w:rFonts w:ascii="Arial" w:hAnsi="Arial" w:cs="Arial"/>
          <w:sz w:val="20"/>
          <w:szCs w:val="20"/>
        </w:rPr>
      </w:pPr>
      <w:r w:rsidRPr="00E42F43">
        <w:rPr>
          <w:rFonts w:ascii="Arial" w:hAnsi="Arial" w:cs="Arial"/>
          <w:sz w:val="20"/>
          <w:szCs w:val="20"/>
        </w:rPr>
        <w:t xml:space="preserve">Subject to the Sub-contractor’s obligations under clause </w:t>
      </w:r>
      <w:r w:rsidR="005B5337">
        <w:rPr>
          <w:rFonts w:ascii="Arial" w:hAnsi="Arial" w:cs="Arial"/>
          <w:sz w:val="20"/>
          <w:szCs w:val="20"/>
        </w:rPr>
        <w:t>16</w:t>
      </w:r>
      <w:r w:rsidRPr="00E42F43">
        <w:rPr>
          <w:rFonts w:ascii="Arial" w:hAnsi="Arial" w:cs="Arial"/>
          <w:sz w:val="20"/>
          <w:szCs w:val="20"/>
        </w:rPr>
        <w:t>, the records referred to in clause 1</w:t>
      </w:r>
      <w:r w:rsidR="004856D6">
        <w:rPr>
          <w:rFonts w:ascii="Arial" w:hAnsi="Arial" w:cs="Arial"/>
          <w:sz w:val="20"/>
          <w:szCs w:val="20"/>
        </w:rPr>
        <w:t>4</w:t>
      </w:r>
      <w:r w:rsidRPr="00E42F43">
        <w:rPr>
          <w:rFonts w:ascii="Arial" w:hAnsi="Arial" w:cs="Arial"/>
          <w:sz w:val="20"/>
          <w:szCs w:val="20"/>
        </w:rPr>
        <w:t xml:space="preserve">.2 must be retained for seven </w:t>
      </w:r>
      <w:r w:rsidR="004856D6">
        <w:rPr>
          <w:rFonts w:ascii="Arial" w:hAnsi="Arial" w:cs="Arial"/>
          <w:sz w:val="20"/>
          <w:szCs w:val="20"/>
        </w:rPr>
        <w:t xml:space="preserve">(7) </w:t>
      </w:r>
      <w:r w:rsidRPr="00E42F43">
        <w:rPr>
          <w:rFonts w:ascii="Arial" w:hAnsi="Arial" w:cs="Arial"/>
          <w:sz w:val="20"/>
          <w:szCs w:val="20"/>
        </w:rPr>
        <w:t xml:space="preserve">years after the </w:t>
      </w:r>
      <w:r w:rsidR="001F4165">
        <w:rPr>
          <w:rFonts w:ascii="Arial" w:hAnsi="Arial" w:cs="Arial"/>
          <w:sz w:val="20"/>
          <w:szCs w:val="20"/>
        </w:rPr>
        <w:t>NeCTAR Project Completion Date.</w:t>
      </w:r>
    </w:p>
    <w:p w:rsidR="00E1246C" w:rsidRPr="00E42F43" w:rsidRDefault="00712BF8" w:rsidP="00BF0886">
      <w:pPr>
        <w:pStyle w:val="MELegal3"/>
        <w:numPr>
          <w:ilvl w:val="0"/>
          <w:numId w:val="42"/>
        </w:numPr>
        <w:jc w:val="both"/>
        <w:rPr>
          <w:rFonts w:ascii="Arial" w:hAnsi="Arial" w:cs="Arial"/>
          <w:sz w:val="20"/>
          <w:szCs w:val="20"/>
        </w:rPr>
      </w:pPr>
      <w:r>
        <w:rPr>
          <w:rFonts w:ascii="Arial" w:hAnsi="Arial" w:cs="Arial"/>
          <w:sz w:val="20"/>
          <w:szCs w:val="20"/>
        </w:rPr>
        <w:t xml:space="preserve">Upon request from the </w:t>
      </w:r>
      <w:r w:rsidR="00E1246C">
        <w:rPr>
          <w:rFonts w:ascii="Arial" w:hAnsi="Arial" w:cs="Arial"/>
          <w:sz w:val="20"/>
          <w:szCs w:val="20"/>
        </w:rPr>
        <w:t>University of Melbourne on behalf of the Commonwealth</w:t>
      </w:r>
      <w:r>
        <w:rPr>
          <w:rFonts w:ascii="Arial" w:hAnsi="Arial" w:cs="Arial"/>
          <w:sz w:val="20"/>
          <w:szCs w:val="20"/>
        </w:rPr>
        <w:t>, the Sub-contractor must provide</w:t>
      </w:r>
      <w:r w:rsidR="00E1246C">
        <w:rPr>
          <w:rFonts w:ascii="Arial" w:hAnsi="Arial" w:cs="Arial"/>
          <w:sz w:val="20"/>
          <w:szCs w:val="20"/>
        </w:rPr>
        <w:t xml:space="preserve"> </w:t>
      </w:r>
      <w:r w:rsidR="00E33CC5">
        <w:rPr>
          <w:rFonts w:ascii="Arial" w:hAnsi="Arial" w:cs="Arial"/>
          <w:sz w:val="20"/>
          <w:szCs w:val="20"/>
        </w:rPr>
        <w:t xml:space="preserve">reasonable access and assistance to the University of Melbourne to conduct an </w:t>
      </w:r>
      <w:r w:rsidR="00E1246C">
        <w:rPr>
          <w:rFonts w:ascii="Arial" w:hAnsi="Arial" w:cs="Arial"/>
          <w:sz w:val="20"/>
          <w:szCs w:val="20"/>
        </w:rPr>
        <w:t>audit on the funding of the NeCTAR Sub-Project.</w:t>
      </w:r>
    </w:p>
    <w:p w:rsidR="00A44A91" w:rsidRPr="00850AE9" w:rsidRDefault="004856D6" w:rsidP="004856D6">
      <w:pPr>
        <w:pStyle w:val="MELegal2"/>
        <w:numPr>
          <w:ilvl w:val="0"/>
          <w:numId w:val="0"/>
        </w:numPr>
        <w:jc w:val="both"/>
        <w:rPr>
          <w:rFonts w:cs="Arial"/>
          <w:w w:val="100"/>
          <w:sz w:val="20"/>
          <w:szCs w:val="20"/>
        </w:rPr>
      </w:pPr>
      <w:r>
        <w:rPr>
          <w:rFonts w:cs="Arial"/>
          <w:w w:val="100"/>
          <w:sz w:val="20"/>
          <w:szCs w:val="20"/>
        </w:rPr>
        <w:t>14.3</w:t>
      </w:r>
      <w:r>
        <w:rPr>
          <w:rFonts w:cs="Arial"/>
          <w:w w:val="100"/>
          <w:sz w:val="20"/>
          <w:szCs w:val="20"/>
        </w:rPr>
        <w:tab/>
      </w:r>
      <w:r w:rsidR="00A44A91" w:rsidRPr="008D6773">
        <w:rPr>
          <w:rFonts w:cs="Arial"/>
          <w:w w:val="100"/>
          <w:sz w:val="20"/>
          <w:szCs w:val="20"/>
        </w:rPr>
        <w:t>Reporting</w:t>
      </w:r>
    </w:p>
    <w:p w:rsidR="00A44A91" w:rsidRPr="00850AE9" w:rsidRDefault="00A44A91" w:rsidP="00BF0886">
      <w:pPr>
        <w:pStyle w:val="MELegal3"/>
        <w:numPr>
          <w:ilvl w:val="0"/>
          <w:numId w:val="44"/>
        </w:numPr>
        <w:jc w:val="both"/>
        <w:rPr>
          <w:rFonts w:ascii="Arial" w:eastAsia="SimSun" w:hAnsi="Arial" w:cs="Arial"/>
          <w:sz w:val="20"/>
          <w:szCs w:val="20"/>
          <w:lang w:eastAsia="ja-JP"/>
        </w:rPr>
      </w:pPr>
      <w:bookmarkStart w:id="270" w:name="_Ref214275226"/>
      <w:bookmarkStart w:id="271" w:name="_Ref206381652"/>
      <w:r w:rsidRPr="00850AE9">
        <w:rPr>
          <w:rFonts w:ascii="Arial" w:eastAsia="SimSun" w:hAnsi="Arial" w:cs="Arial"/>
          <w:sz w:val="20"/>
          <w:szCs w:val="20"/>
          <w:lang w:eastAsia="ja-JP"/>
        </w:rPr>
        <w:t xml:space="preserve">The </w:t>
      </w:r>
      <w:r w:rsidR="009A67DE">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 xml:space="preserve">must, within </w:t>
      </w:r>
      <w:r w:rsidR="005E5409">
        <w:rPr>
          <w:rFonts w:ascii="Arial" w:eastAsia="SimSun" w:hAnsi="Arial" w:cs="Arial"/>
          <w:sz w:val="20"/>
          <w:szCs w:val="20"/>
          <w:lang w:eastAsia="ja-JP"/>
        </w:rPr>
        <w:t xml:space="preserve">ten </w:t>
      </w:r>
      <w:r w:rsidR="00FA5DB1" w:rsidRPr="00850AE9">
        <w:rPr>
          <w:rFonts w:ascii="Arial" w:eastAsia="SimSun" w:hAnsi="Arial" w:cs="Arial"/>
          <w:sz w:val="20"/>
          <w:szCs w:val="20"/>
          <w:lang w:eastAsia="ja-JP"/>
        </w:rPr>
        <w:t>(</w:t>
      </w:r>
      <w:r w:rsidR="005E5409">
        <w:rPr>
          <w:rFonts w:ascii="Arial" w:eastAsia="SimSun" w:hAnsi="Arial" w:cs="Arial"/>
          <w:sz w:val="20"/>
          <w:szCs w:val="20"/>
          <w:lang w:eastAsia="ja-JP"/>
        </w:rPr>
        <w:t>10</w:t>
      </w:r>
      <w:r w:rsidR="00FA5DB1" w:rsidRPr="00850AE9">
        <w:rPr>
          <w:rFonts w:ascii="Arial" w:eastAsia="SimSun" w:hAnsi="Arial" w:cs="Arial"/>
          <w:sz w:val="20"/>
          <w:szCs w:val="20"/>
          <w:lang w:eastAsia="ja-JP"/>
        </w:rPr>
        <w:t xml:space="preserve">) </w:t>
      </w:r>
      <w:r w:rsidRPr="00850AE9">
        <w:rPr>
          <w:rFonts w:ascii="Arial" w:eastAsia="SimSun" w:hAnsi="Arial" w:cs="Arial"/>
          <w:sz w:val="20"/>
          <w:szCs w:val="20"/>
          <w:lang w:eastAsia="ja-JP"/>
        </w:rPr>
        <w:t>Business Days</w:t>
      </w:r>
      <w:r w:rsidR="009A67DE">
        <w:rPr>
          <w:rFonts w:ascii="Arial" w:eastAsia="SimSun" w:hAnsi="Arial" w:cs="Arial"/>
          <w:sz w:val="20"/>
          <w:szCs w:val="20"/>
          <w:lang w:eastAsia="ja-JP"/>
        </w:rPr>
        <w:t xml:space="preserve"> from </w:t>
      </w:r>
      <w:r w:rsidR="009A67DE" w:rsidRPr="00005B4E">
        <w:rPr>
          <w:rFonts w:ascii="Arial" w:eastAsia="SimSun" w:hAnsi="Arial" w:cs="Arial"/>
          <w:sz w:val="20"/>
          <w:szCs w:val="20"/>
          <w:lang w:eastAsia="ja-JP"/>
        </w:rPr>
        <w:t xml:space="preserve">the end of each </w:t>
      </w:r>
      <w:r w:rsidR="00875611" w:rsidRPr="00005B4E">
        <w:rPr>
          <w:rFonts w:ascii="Arial" w:eastAsia="SimSun" w:hAnsi="Arial" w:cs="Arial"/>
          <w:sz w:val="20"/>
          <w:szCs w:val="20"/>
          <w:lang w:eastAsia="ja-JP"/>
        </w:rPr>
        <w:t>quarter</w:t>
      </w:r>
      <w:r w:rsidRPr="00850AE9">
        <w:rPr>
          <w:rFonts w:ascii="Arial" w:eastAsia="SimSun" w:hAnsi="Arial" w:cs="Arial"/>
          <w:sz w:val="20"/>
          <w:szCs w:val="20"/>
          <w:lang w:eastAsia="ja-JP"/>
        </w:rPr>
        <w:t>, provide a written report to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setting out</w:t>
      </w:r>
      <w:r w:rsidRPr="00882EEE">
        <w:rPr>
          <w:rFonts w:ascii="Arial" w:eastAsia="SimSun" w:hAnsi="Arial" w:cs="Arial"/>
          <w:sz w:val="20"/>
          <w:szCs w:val="20"/>
          <w:lang w:eastAsia="ja-JP"/>
        </w:rPr>
        <w:t>:</w:t>
      </w:r>
      <w:bookmarkEnd w:id="270"/>
    </w:p>
    <w:p w:rsidR="009B57F2" w:rsidRDefault="00A44A91" w:rsidP="00BF0886">
      <w:pPr>
        <w:pStyle w:val="MELegal4"/>
        <w:numPr>
          <w:ilvl w:val="0"/>
          <w:numId w:val="45"/>
        </w:numPr>
        <w:jc w:val="both"/>
        <w:rPr>
          <w:rFonts w:ascii="Arial" w:eastAsia="SimSun" w:hAnsi="Arial" w:cs="Arial"/>
          <w:sz w:val="20"/>
          <w:szCs w:val="20"/>
          <w:lang w:eastAsia="ja-JP"/>
        </w:rPr>
      </w:pPr>
      <w:r w:rsidRPr="00850AE9">
        <w:rPr>
          <w:rFonts w:ascii="Arial" w:eastAsia="SimSun" w:hAnsi="Arial" w:cs="Arial"/>
          <w:sz w:val="20"/>
          <w:szCs w:val="20"/>
          <w:lang w:eastAsia="ja-JP"/>
        </w:rPr>
        <w:lastRenderedPageBreak/>
        <w:t xml:space="preserve">the progress </w:t>
      </w:r>
      <w:r w:rsidR="009B57F2">
        <w:rPr>
          <w:rFonts w:ascii="Arial" w:eastAsia="SimSun" w:hAnsi="Arial" w:cs="Arial"/>
          <w:sz w:val="20"/>
          <w:szCs w:val="20"/>
          <w:lang w:eastAsia="ja-JP"/>
        </w:rPr>
        <w:t xml:space="preserve">against relevant </w:t>
      </w:r>
      <w:r w:rsidR="00BF7C71">
        <w:rPr>
          <w:rFonts w:ascii="Arial" w:eastAsia="SimSun" w:hAnsi="Arial" w:cs="Arial"/>
          <w:sz w:val="20"/>
          <w:szCs w:val="20"/>
          <w:lang w:eastAsia="ja-JP"/>
        </w:rPr>
        <w:t>m</w:t>
      </w:r>
      <w:r w:rsidR="009B57F2">
        <w:rPr>
          <w:rFonts w:ascii="Arial" w:eastAsia="SimSun" w:hAnsi="Arial" w:cs="Arial"/>
          <w:sz w:val="20"/>
          <w:szCs w:val="20"/>
          <w:lang w:eastAsia="ja-JP"/>
        </w:rPr>
        <w:t xml:space="preserve">ilestones during that </w:t>
      </w:r>
      <w:del w:id="272" w:author="Author">
        <w:r w:rsidR="009B57F2" w:rsidDel="008818A8">
          <w:rPr>
            <w:rFonts w:ascii="Arial" w:eastAsia="SimSun" w:hAnsi="Arial" w:cs="Arial"/>
            <w:sz w:val="20"/>
            <w:szCs w:val="20"/>
            <w:lang w:eastAsia="ja-JP"/>
          </w:rPr>
          <w:delText xml:space="preserve">month </w:delText>
        </w:r>
      </w:del>
      <w:ins w:id="273" w:author="Author">
        <w:r w:rsidR="008818A8">
          <w:rPr>
            <w:rFonts w:ascii="Arial" w:eastAsia="SimSun" w:hAnsi="Arial" w:cs="Arial"/>
            <w:sz w:val="20"/>
            <w:szCs w:val="20"/>
            <w:lang w:eastAsia="ja-JP"/>
          </w:rPr>
          <w:t xml:space="preserve">quarter </w:t>
        </w:r>
      </w:ins>
      <w:r w:rsidR="009B57F2">
        <w:rPr>
          <w:rFonts w:ascii="Arial" w:eastAsia="SimSun" w:hAnsi="Arial" w:cs="Arial"/>
          <w:sz w:val="20"/>
          <w:szCs w:val="20"/>
          <w:lang w:eastAsia="ja-JP"/>
        </w:rPr>
        <w:t>(including an explanation of any failures to comply with the Timetable</w:t>
      </w:r>
      <w:r w:rsidR="002017F8">
        <w:rPr>
          <w:rFonts w:ascii="Arial" w:eastAsia="SimSun" w:hAnsi="Arial" w:cs="Arial"/>
          <w:sz w:val="20"/>
          <w:szCs w:val="20"/>
          <w:lang w:eastAsia="ja-JP"/>
        </w:rPr>
        <w:t xml:space="preserve"> and proposed remedial action);</w:t>
      </w:r>
    </w:p>
    <w:p w:rsidR="00A44A91" w:rsidRPr="009B57F2" w:rsidRDefault="009B57F2" w:rsidP="00BF0886">
      <w:pPr>
        <w:pStyle w:val="MELegal4"/>
        <w:numPr>
          <w:ilvl w:val="0"/>
          <w:numId w:val="45"/>
        </w:numPr>
        <w:jc w:val="both"/>
        <w:rPr>
          <w:rFonts w:ascii="Arial" w:eastAsia="SimSun" w:hAnsi="Arial" w:cs="Arial"/>
          <w:sz w:val="20"/>
          <w:szCs w:val="20"/>
          <w:lang w:eastAsia="ja-JP"/>
        </w:rPr>
      </w:pPr>
      <w:r w:rsidRPr="009B57F2">
        <w:rPr>
          <w:rFonts w:ascii="Arial" w:eastAsia="SimSun" w:hAnsi="Arial" w:cs="Arial"/>
          <w:sz w:val="20"/>
          <w:szCs w:val="20"/>
          <w:lang w:eastAsia="ja-JP"/>
        </w:rPr>
        <w:t xml:space="preserve">details of Assets acquired or created and those that </w:t>
      </w:r>
      <w:r w:rsidR="00A44A91" w:rsidRPr="009B57F2">
        <w:rPr>
          <w:rFonts w:ascii="Arial" w:eastAsia="SimSun" w:hAnsi="Arial" w:cs="Arial"/>
          <w:sz w:val="20"/>
          <w:szCs w:val="20"/>
          <w:lang w:eastAsia="ja-JP"/>
        </w:rPr>
        <w:t>remain outstanding;</w:t>
      </w:r>
    </w:p>
    <w:p w:rsidR="009B57F2" w:rsidRDefault="009B57F2" w:rsidP="00BF0886">
      <w:pPr>
        <w:pStyle w:val="MELegal4"/>
        <w:numPr>
          <w:ilvl w:val="0"/>
          <w:numId w:val="45"/>
        </w:numPr>
        <w:jc w:val="both"/>
        <w:rPr>
          <w:rFonts w:ascii="Arial" w:eastAsia="SimSun" w:hAnsi="Arial" w:cs="Arial"/>
          <w:sz w:val="20"/>
          <w:szCs w:val="20"/>
          <w:lang w:eastAsia="ja-JP"/>
        </w:rPr>
      </w:pPr>
      <w:r>
        <w:rPr>
          <w:rFonts w:ascii="Arial" w:eastAsia="SimSun" w:hAnsi="Arial" w:cs="Arial"/>
          <w:sz w:val="20"/>
          <w:szCs w:val="20"/>
          <w:lang w:eastAsia="ja-JP"/>
        </w:rPr>
        <w:t>expenditure of the Milestone Payments and any other funding provided by the University</w:t>
      </w:r>
      <w:r w:rsidR="00FD00AD">
        <w:rPr>
          <w:rFonts w:ascii="Arial" w:eastAsia="SimSun" w:hAnsi="Arial" w:cs="Arial"/>
          <w:sz w:val="20"/>
          <w:szCs w:val="20"/>
          <w:lang w:eastAsia="ja-JP"/>
        </w:rPr>
        <w:t xml:space="preserve"> of Melbourne</w:t>
      </w:r>
      <w:r w:rsidR="002017F8">
        <w:rPr>
          <w:rFonts w:ascii="Arial" w:eastAsia="SimSun" w:hAnsi="Arial" w:cs="Arial"/>
          <w:sz w:val="20"/>
          <w:szCs w:val="20"/>
          <w:lang w:eastAsia="ja-JP"/>
        </w:rPr>
        <w:t xml:space="preserve"> during that </w:t>
      </w:r>
      <w:del w:id="274" w:author="Author">
        <w:r w:rsidR="002017F8" w:rsidDel="00246CE4">
          <w:rPr>
            <w:rFonts w:ascii="Arial" w:eastAsia="SimSun" w:hAnsi="Arial" w:cs="Arial"/>
            <w:sz w:val="20"/>
            <w:szCs w:val="20"/>
            <w:lang w:eastAsia="ja-JP"/>
          </w:rPr>
          <w:delText>month</w:delText>
        </w:r>
      </w:del>
      <w:ins w:id="275" w:author="Author">
        <w:r w:rsidR="00246CE4">
          <w:rPr>
            <w:rFonts w:ascii="Arial" w:eastAsia="SimSun" w:hAnsi="Arial" w:cs="Arial"/>
            <w:sz w:val="20"/>
            <w:szCs w:val="20"/>
            <w:lang w:eastAsia="ja-JP"/>
          </w:rPr>
          <w:t>quarter</w:t>
        </w:r>
      </w:ins>
      <w:r w:rsidR="002017F8">
        <w:rPr>
          <w:rFonts w:ascii="Arial" w:eastAsia="SimSun" w:hAnsi="Arial" w:cs="Arial"/>
          <w:sz w:val="20"/>
          <w:szCs w:val="20"/>
          <w:lang w:eastAsia="ja-JP"/>
        </w:rPr>
        <w:t>;</w:t>
      </w:r>
    </w:p>
    <w:p w:rsidR="009B57F2" w:rsidRDefault="009B57F2" w:rsidP="00BF0886">
      <w:pPr>
        <w:pStyle w:val="MELegal4"/>
        <w:numPr>
          <w:ilvl w:val="0"/>
          <w:numId w:val="45"/>
        </w:numPr>
        <w:jc w:val="both"/>
        <w:rPr>
          <w:rFonts w:ascii="Arial" w:eastAsia="SimSun" w:hAnsi="Arial" w:cs="Arial"/>
          <w:sz w:val="20"/>
          <w:szCs w:val="20"/>
          <w:lang w:eastAsia="ja-JP"/>
        </w:rPr>
      </w:pPr>
      <w:r>
        <w:rPr>
          <w:rFonts w:ascii="Arial" w:eastAsia="SimSun" w:hAnsi="Arial" w:cs="Arial"/>
          <w:sz w:val="20"/>
          <w:szCs w:val="20"/>
          <w:lang w:eastAsia="ja-JP"/>
        </w:rPr>
        <w:t xml:space="preserve">co-investment funding applied by the Sub-contractor during that </w:t>
      </w:r>
      <w:del w:id="276" w:author="Author">
        <w:r w:rsidDel="00246CE4">
          <w:rPr>
            <w:rFonts w:ascii="Arial" w:eastAsia="SimSun" w:hAnsi="Arial" w:cs="Arial"/>
            <w:sz w:val="20"/>
            <w:szCs w:val="20"/>
            <w:lang w:eastAsia="ja-JP"/>
          </w:rPr>
          <w:delText>month</w:delText>
        </w:r>
      </w:del>
      <w:ins w:id="277" w:author="Author">
        <w:r w:rsidR="00246CE4">
          <w:rPr>
            <w:rFonts w:ascii="Arial" w:eastAsia="SimSun" w:hAnsi="Arial" w:cs="Arial"/>
            <w:sz w:val="20"/>
            <w:szCs w:val="20"/>
            <w:lang w:eastAsia="ja-JP"/>
          </w:rPr>
          <w:t>quarter</w:t>
        </w:r>
      </w:ins>
      <w:r>
        <w:rPr>
          <w:rFonts w:ascii="Arial" w:eastAsia="SimSun" w:hAnsi="Arial" w:cs="Arial"/>
          <w:sz w:val="20"/>
          <w:szCs w:val="20"/>
          <w:lang w:eastAsia="ja-JP"/>
        </w:rPr>
        <w:t xml:space="preserve">; </w:t>
      </w:r>
      <w:r w:rsidR="005E5409">
        <w:rPr>
          <w:rFonts w:ascii="Arial" w:eastAsia="SimSun" w:hAnsi="Arial" w:cs="Arial"/>
          <w:sz w:val="20"/>
          <w:szCs w:val="20"/>
          <w:lang w:eastAsia="ja-JP"/>
        </w:rPr>
        <w:t>and</w:t>
      </w:r>
    </w:p>
    <w:p w:rsidR="00A44A91" w:rsidRPr="005E5409" w:rsidRDefault="00A44A91" w:rsidP="00BF0886">
      <w:pPr>
        <w:pStyle w:val="MELegal4"/>
        <w:numPr>
          <w:ilvl w:val="0"/>
          <w:numId w:val="45"/>
        </w:numPr>
        <w:jc w:val="both"/>
        <w:rPr>
          <w:rFonts w:ascii="Arial" w:eastAsia="SimSun" w:hAnsi="Arial" w:cs="Arial"/>
          <w:sz w:val="20"/>
          <w:szCs w:val="20"/>
          <w:lang w:eastAsia="ja-JP"/>
        </w:rPr>
      </w:pPr>
      <w:r w:rsidRPr="005E5409">
        <w:rPr>
          <w:rFonts w:ascii="Arial" w:eastAsia="SimSun" w:hAnsi="Arial" w:cs="Arial"/>
          <w:sz w:val="20"/>
          <w:szCs w:val="20"/>
          <w:lang w:eastAsia="ja-JP"/>
        </w:rPr>
        <w:t xml:space="preserve">any other information the University </w:t>
      </w:r>
      <w:r w:rsidR="005E5409">
        <w:rPr>
          <w:rFonts w:ascii="Arial" w:eastAsia="SimSun" w:hAnsi="Arial" w:cs="Arial"/>
          <w:sz w:val="20"/>
          <w:szCs w:val="20"/>
          <w:lang w:eastAsia="ja-JP"/>
        </w:rPr>
        <w:t xml:space="preserve">of Melbourne </w:t>
      </w:r>
      <w:r w:rsidRPr="005E5409">
        <w:rPr>
          <w:rFonts w:ascii="Arial" w:eastAsia="SimSun" w:hAnsi="Arial" w:cs="Arial"/>
          <w:sz w:val="20"/>
          <w:szCs w:val="20"/>
          <w:lang w:eastAsia="ja-JP"/>
        </w:rPr>
        <w:t>may reasonably reque</w:t>
      </w:r>
      <w:r w:rsidR="004A5933" w:rsidRPr="005E5409">
        <w:rPr>
          <w:rFonts w:ascii="Arial" w:eastAsia="SimSun" w:hAnsi="Arial" w:cs="Arial"/>
          <w:sz w:val="20"/>
          <w:szCs w:val="20"/>
          <w:lang w:eastAsia="ja-JP"/>
        </w:rPr>
        <w:t>st</w:t>
      </w:r>
      <w:r w:rsidR="007E2807">
        <w:rPr>
          <w:rFonts w:ascii="Arial" w:eastAsia="SimSun" w:hAnsi="Arial" w:cs="Arial"/>
          <w:sz w:val="20"/>
          <w:szCs w:val="20"/>
          <w:lang w:eastAsia="ja-JP"/>
        </w:rPr>
        <w:t xml:space="preserve"> for the purpose of the NeCTAR Project</w:t>
      </w:r>
      <w:r w:rsidR="002017F8">
        <w:rPr>
          <w:rFonts w:ascii="Arial" w:eastAsia="SimSun" w:hAnsi="Arial" w:cs="Arial"/>
          <w:sz w:val="20"/>
          <w:szCs w:val="20"/>
          <w:lang w:eastAsia="ja-JP"/>
        </w:rPr>
        <w:t>.</w:t>
      </w:r>
    </w:p>
    <w:p w:rsidR="00A44A91" w:rsidRPr="00850AE9" w:rsidRDefault="00CE6AF2" w:rsidP="00BF0886">
      <w:pPr>
        <w:pStyle w:val="MELegal3"/>
        <w:numPr>
          <w:ilvl w:val="0"/>
          <w:numId w:val="44"/>
        </w:numPr>
        <w:jc w:val="both"/>
        <w:rPr>
          <w:rFonts w:ascii="Arial" w:eastAsia="SimSun" w:hAnsi="Arial" w:cs="Arial"/>
          <w:sz w:val="20"/>
          <w:szCs w:val="20"/>
          <w:lang w:eastAsia="ja-JP"/>
        </w:rPr>
      </w:pPr>
      <w:bookmarkStart w:id="278" w:name="_Ref214275150"/>
      <w:bookmarkStart w:id="279" w:name="_Ref206381695"/>
      <w:bookmarkEnd w:id="271"/>
      <w:bookmarkEnd w:id="278"/>
      <w:r w:rsidRPr="005E5409">
        <w:rPr>
          <w:rFonts w:ascii="Arial" w:eastAsia="SimSun" w:hAnsi="Arial" w:cs="Arial"/>
          <w:sz w:val="20"/>
          <w:szCs w:val="20"/>
          <w:lang w:eastAsia="ja-JP"/>
        </w:rPr>
        <w:t xml:space="preserve">Notwithstanding clause </w:t>
      </w:r>
      <w:r w:rsidR="009B57F2" w:rsidRPr="005E5409">
        <w:rPr>
          <w:rFonts w:ascii="Arial" w:eastAsia="SimSun" w:hAnsi="Arial" w:cs="Arial"/>
          <w:sz w:val="20"/>
          <w:szCs w:val="20"/>
          <w:lang w:eastAsia="ja-JP"/>
        </w:rPr>
        <w:t>1</w:t>
      </w:r>
      <w:r w:rsidR="00BF7C71" w:rsidRPr="005E5409">
        <w:rPr>
          <w:rFonts w:ascii="Arial" w:eastAsia="SimSun" w:hAnsi="Arial" w:cs="Arial"/>
          <w:sz w:val="20"/>
          <w:szCs w:val="20"/>
          <w:lang w:eastAsia="ja-JP"/>
        </w:rPr>
        <w:t>4</w:t>
      </w:r>
      <w:r w:rsidRPr="005E5409">
        <w:rPr>
          <w:rFonts w:ascii="Arial" w:eastAsia="SimSun" w:hAnsi="Arial" w:cs="Arial"/>
          <w:sz w:val="20"/>
          <w:szCs w:val="20"/>
          <w:lang w:eastAsia="ja-JP"/>
        </w:rPr>
        <w:t>.</w:t>
      </w:r>
      <w:r w:rsidR="00BF7C71" w:rsidRPr="005E5409">
        <w:rPr>
          <w:rFonts w:ascii="Arial" w:eastAsia="SimSun" w:hAnsi="Arial" w:cs="Arial"/>
          <w:sz w:val="20"/>
          <w:szCs w:val="20"/>
          <w:lang w:eastAsia="ja-JP"/>
        </w:rPr>
        <w:t>3</w:t>
      </w:r>
      <w:r w:rsidRPr="005E5409">
        <w:rPr>
          <w:rFonts w:ascii="Arial" w:eastAsia="SimSun" w:hAnsi="Arial" w:cs="Arial"/>
          <w:sz w:val="20"/>
          <w:szCs w:val="20"/>
          <w:lang w:eastAsia="ja-JP"/>
        </w:rPr>
        <w:t xml:space="preserve">(a), the </w:t>
      </w:r>
      <w:r w:rsidR="005702EE" w:rsidRPr="005E5409">
        <w:rPr>
          <w:rFonts w:ascii="Arial" w:eastAsia="SimSun" w:hAnsi="Arial" w:cs="Arial"/>
          <w:sz w:val="20"/>
          <w:szCs w:val="20"/>
          <w:lang w:eastAsia="ja-JP"/>
        </w:rPr>
        <w:t xml:space="preserve">University </w:t>
      </w:r>
      <w:r w:rsidR="00AA0BF8">
        <w:rPr>
          <w:rFonts w:ascii="Arial" w:eastAsia="SimSun" w:hAnsi="Arial" w:cs="Arial"/>
          <w:sz w:val="20"/>
          <w:szCs w:val="20"/>
          <w:lang w:eastAsia="ja-JP"/>
        </w:rPr>
        <w:t xml:space="preserve">of Melbourne </w:t>
      </w:r>
      <w:r w:rsidR="005702EE" w:rsidRPr="005E5409">
        <w:rPr>
          <w:rFonts w:ascii="Arial" w:eastAsia="SimSun" w:hAnsi="Arial" w:cs="Arial"/>
          <w:sz w:val="20"/>
          <w:szCs w:val="20"/>
          <w:lang w:eastAsia="ja-JP"/>
        </w:rPr>
        <w:t>reserves the</w:t>
      </w:r>
      <w:r w:rsidR="005702EE">
        <w:rPr>
          <w:rFonts w:ascii="Arial" w:eastAsia="SimSun" w:hAnsi="Arial" w:cs="Arial"/>
          <w:sz w:val="20"/>
          <w:szCs w:val="20"/>
          <w:lang w:eastAsia="ja-JP"/>
        </w:rPr>
        <w:t xml:space="preserve"> right to </w:t>
      </w:r>
      <w:ins w:id="280" w:author="Author">
        <w:r w:rsidR="00246CE4">
          <w:rPr>
            <w:rFonts w:ascii="Arial" w:eastAsia="SimSun" w:hAnsi="Arial" w:cs="Arial"/>
            <w:sz w:val="20"/>
            <w:szCs w:val="20"/>
            <w:lang w:eastAsia="ja-JP"/>
          </w:rPr>
          <w:t xml:space="preserve">reasonably </w:t>
        </w:r>
      </w:ins>
      <w:r>
        <w:rPr>
          <w:rFonts w:ascii="Arial" w:eastAsia="SimSun" w:hAnsi="Arial" w:cs="Arial"/>
          <w:sz w:val="20"/>
          <w:szCs w:val="20"/>
          <w:lang w:eastAsia="ja-JP"/>
        </w:rPr>
        <w:t>request t</w:t>
      </w:r>
      <w:r w:rsidR="00A44A91" w:rsidRPr="00850AE9">
        <w:rPr>
          <w:rFonts w:ascii="Arial" w:eastAsia="SimSun" w:hAnsi="Arial" w:cs="Arial"/>
          <w:sz w:val="20"/>
          <w:szCs w:val="20"/>
          <w:lang w:eastAsia="ja-JP"/>
        </w:rPr>
        <w:t xml:space="preserve">he </w:t>
      </w:r>
      <w:r w:rsidR="009B57F2">
        <w:rPr>
          <w:rFonts w:ascii="Arial" w:eastAsia="SimSun" w:hAnsi="Arial" w:cs="Arial"/>
          <w:sz w:val="20"/>
          <w:szCs w:val="20"/>
          <w:lang w:eastAsia="ja-JP"/>
        </w:rPr>
        <w:t xml:space="preserve">Sub-contractor </w:t>
      </w:r>
      <w:r>
        <w:rPr>
          <w:rFonts w:ascii="Arial" w:hAnsi="Arial" w:cs="Arial"/>
          <w:sz w:val="20"/>
          <w:szCs w:val="20"/>
        </w:rPr>
        <w:t xml:space="preserve">to </w:t>
      </w:r>
      <w:r w:rsidR="00FA5DB1" w:rsidRPr="00850AE9">
        <w:rPr>
          <w:rFonts w:ascii="Arial" w:eastAsia="SimSun" w:hAnsi="Arial" w:cs="Arial"/>
          <w:sz w:val="20"/>
          <w:szCs w:val="20"/>
          <w:lang w:eastAsia="ja-JP"/>
        </w:rPr>
        <w:t xml:space="preserve">provide the University </w:t>
      </w:r>
      <w:r w:rsidR="00AA0BF8">
        <w:rPr>
          <w:rFonts w:ascii="Arial" w:eastAsia="SimSun" w:hAnsi="Arial" w:cs="Arial"/>
          <w:sz w:val="20"/>
          <w:szCs w:val="20"/>
          <w:lang w:eastAsia="ja-JP"/>
        </w:rPr>
        <w:t xml:space="preserve">of Melbourne </w:t>
      </w:r>
      <w:r w:rsidR="00FA5DB1" w:rsidRPr="00850AE9">
        <w:rPr>
          <w:rFonts w:ascii="Arial" w:eastAsia="SimSun" w:hAnsi="Arial" w:cs="Arial"/>
          <w:sz w:val="20"/>
          <w:szCs w:val="20"/>
          <w:lang w:eastAsia="ja-JP"/>
        </w:rPr>
        <w:t xml:space="preserve">with </w:t>
      </w:r>
      <w:r w:rsidR="005702EE">
        <w:rPr>
          <w:rFonts w:ascii="Arial" w:eastAsia="SimSun" w:hAnsi="Arial" w:cs="Arial"/>
          <w:sz w:val="20"/>
          <w:szCs w:val="20"/>
          <w:lang w:eastAsia="ja-JP"/>
        </w:rPr>
        <w:t xml:space="preserve">additional </w:t>
      </w:r>
      <w:r w:rsidR="00FA5DB1" w:rsidRPr="00850AE9">
        <w:rPr>
          <w:rFonts w:ascii="Arial" w:eastAsia="SimSun" w:hAnsi="Arial" w:cs="Arial"/>
          <w:sz w:val="20"/>
          <w:szCs w:val="20"/>
          <w:lang w:eastAsia="ja-JP"/>
        </w:rPr>
        <w:t>written report</w:t>
      </w:r>
      <w:r>
        <w:rPr>
          <w:rFonts w:ascii="Arial" w:eastAsia="SimSun" w:hAnsi="Arial" w:cs="Arial"/>
          <w:sz w:val="20"/>
          <w:szCs w:val="20"/>
          <w:lang w:eastAsia="ja-JP"/>
        </w:rPr>
        <w:t xml:space="preserve">s </w:t>
      </w:r>
      <w:r w:rsidR="00913192">
        <w:rPr>
          <w:rFonts w:ascii="Arial" w:eastAsia="SimSun" w:hAnsi="Arial" w:cs="Arial"/>
          <w:sz w:val="20"/>
          <w:szCs w:val="20"/>
          <w:lang w:eastAsia="ja-JP"/>
        </w:rPr>
        <w:t>including but not limited to ad-ho</w:t>
      </w:r>
      <w:r w:rsidR="009B57F2">
        <w:rPr>
          <w:rFonts w:ascii="Arial" w:eastAsia="SimSun" w:hAnsi="Arial" w:cs="Arial"/>
          <w:sz w:val="20"/>
          <w:szCs w:val="20"/>
          <w:lang w:eastAsia="ja-JP"/>
        </w:rPr>
        <w:t>c reports, Defect reports and</w:t>
      </w:r>
      <w:r w:rsidR="00913192">
        <w:rPr>
          <w:rFonts w:ascii="Arial" w:eastAsia="SimSun" w:hAnsi="Arial" w:cs="Arial"/>
          <w:sz w:val="20"/>
          <w:szCs w:val="20"/>
          <w:lang w:eastAsia="ja-JP"/>
        </w:rPr>
        <w:t xml:space="preserve"> Service Level reports </w:t>
      </w:r>
      <w:r w:rsidR="005702EE">
        <w:rPr>
          <w:rFonts w:ascii="Arial" w:eastAsia="SimSun" w:hAnsi="Arial" w:cs="Arial"/>
          <w:sz w:val="20"/>
          <w:szCs w:val="20"/>
          <w:lang w:eastAsia="ja-JP"/>
        </w:rPr>
        <w:t xml:space="preserve">at no cost to </w:t>
      </w:r>
      <w:r w:rsidR="00FA5DB1" w:rsidRPr="00850AE9">
        <w:rPr>
          <w:rFonts w:ascii="Arial" w:eastAsia="SimSun" w:hAnsi="Arial" w:cs="Arial"/>
          <w:sz w:val="20"/>
          <w:szCs w:val="20"/>
          <w:lang w:eastAsia="ja-JP"/>
        </w:rPr>
        <w:t>the University</w:t>
      </w:r>
      <w:r w:rsidR="00FD00AD">
        <w:rPr>
          <w:rFonts w:ascii="Arial" w:eastAsia="SimSun" w:hAnsi="Arial" w:cs="Arial"/>
          <w:sz w:val="20"/>
          <w:szCs w:val="20"/>
          <w:lang w:eastAsia="ja-JP"/>
        </w:rPr>
        <w:t xml:space="preserve"> of Melbourne</w:t>
      </w:r>
      <w:r w:rsidR="00A44A91" w:rsidRPr="00850AE9">
        <w:rPr>
          <w:rFonts w:ascii="Arial" w:eastAsia="SimSun" w:hAnsi="Arial" w:cs="Arial"/>
          <w:sz w:val="20"/>
          <w:szCs w:val="20"/>
          <w:lang w:eastAsia="ja-JP"/>
        </w:rPr>
        <w:t>.</w:t>
      </w:r>
      <w:bookmarkEnd w:id="279"/>
    </w:p>
    <w:p w:rsidR="00797281" w:rsidRDefault="00A44A91" w:rsidP="00797281">
      <w:pPr>
        <w:pStyle w:val="MELegal3"/>
        <w:numPr>
          <w:ilvl w:val="0"/>
          <w:numId w:val="44"/>
        </w:numPr>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w:t>
      </w:r>
      <w:r w:rsidR="005E5409" w:rsidRPr="00850AE9">
        <w:rPr>
          <w:rFonts w:ascii="Arial" w:eastAsia="SimSun" w:hAnsi="Arial" w:cs="Arial"/>
          <w:sz w:val="20"/>
          <w:szCs w:val="20"/>
          <w:lang w:eastAsia="ja-JP"/>
        </w:rPr>
        <w:t>University</w:t>
      </w:r>
      <w:r w:rsidR="005E5409">
        <w:rPr>
          <w:rFonts w:ascii="Arial" w:eastAsia="SimSun" w:hAnsi="Arial" w:cs="Arial"/>
          <w:sz w:val="20"/>
          <w:szCs w:val="20"/>
          <w:lang w:eastAsia="ja-JP"/>
        </w:rPr>
        <w:t xml:space="preserve"> of Melbourne </w:t>
      </w:r>
      <w:r w:rsidRPr="00850AE9">
        <w:rPr>
          <w:rFonts w:ascii="Arial" w:eastAsia="SimSun" w:hAnsi="Arial" w:cs="Arial"/>
          <w:sz w:val="20"/>
          <w:szCs w:val="20"/>
          <w:lang w:eastAsia="ja-JP"/>
        </w:rPr>
        <w:t xml:space="preserve">may use, reproduce, publish, and adapt the information or reports provided by the </w:t>
      </w:r>
      <w:r w:rsidR="009B57F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 xml:space="preserve">under </w:t>
      </w:r>
      <w:r w:rsidRPr="00877E49">
        <w:rPr>
          <w:rFonts w:ascii="Arial" w:eastAsia="SimSun" w:hAnsi="Arial" w:cs="Arial"/>
          <w:sz w:val="20"/>
          <w:szCs w:val="20"/>
          <w:lang w:eastAsia="ja-JP"/>
        </w:rPr>
        <w:t xml:space="preserve">clauses </w:t>
      </w:r>
      <w:r w:rsidR="00FD1DDF">
        <w:rPr>
          <w:rFonts w:ascii="Arial" w:eastAsia="SimSun" w:hAnsi="Arial" w:cs="Arial"/>
          <w:sz w:val="20"/>
          <w:szCs w:val="20"/>
          <w:lang w:eastAsia="ja-JP"/>
        </w:rPr>
        <w:t>14</w:t>
      </w:r>
      <w:r w:rsidR="009B57F2">
        <w:rPr>
          <w:rFonts w:ascii="Arial" w:eastAsia="SimSun" w:hAnsi="Arial" w:cs="Arial"/>
          <w:sz w:val="20"/>
          <w:szCs w:val="20"/>
          <w:lang w:eastAsia="ja-JP"/>
        </w:rPr>
        <w:t>.</w:t>
      </w:r>
      <w:r w:rsidR="00BF7C71">
        <w:rPr>
          <w:rFonts w:ascii="Arial" w:eastAsia="SimSun" w:hAnsi="Arial" w:cs="Arial"/>
          <w:sz w:val="20"/>
          <w:szCs w:val="20"/>
          <w:lang w:eastAsia="ja-JP"/>
        </w:rPr>
        <w:t>3</w:t>
      </w:r>
      <w:r w:rsidR="009B57F2">
        <w:rPr>
          <w:rFonts w:ascii="Arial" w:eastAsia="SimSun" w:hAnsi="Arial" w:cs="Arial"/>
          <w:sz w:val="20"/>
          <w:szCs w:val="20"/>
          <w:lang w:eastAsia="ja-JP"/>
        </w:rPr>
        <w:t>(a)</w:t>
      </w:r>
      <w:r w:rsidRPr="00877E49">
        <w:rPr>
          <w:rFonts w:ascii="Arial" w:eastAsia="SimSun" w:hAnsi="Arial" w:cs="Arial"/>
          <w:sz w:val="20"/>
          <w:szCs w:val="20"/>
          <w:lang w:eastAsia="ja-JP"/>
        </w:rPr>
        <w:t xml:space="preserve"> or </w:t>
      </w:r>
      <w:r w:rsidR="00FD1DDF">
        <w:rPr>
          <w:rFonts w:ascii="Arial" w:eastAsia="SimSun" w:hAnsi="Arial" w:cs="Arial"/>
          <w:sz w:val="20"/>
          <w:szCs w:val="20"/>
          <w:lang w:eastAsia="ja-JP"/>
        </w:rPr>
        <w:t>14</w:t>
      </w:r>
      <w:r w:rsidR="009B57F2">
        <w:rPr>
          <w:rFonts w:ascii="Arial" w:eastAsia="SimSun" w:hAnsi="Arial" w:cs="Arial"/>
          <w:sz w:val="20"/>
          <w:szCs w:val="20"/>
          <w:lang w:eastAsia="ja-JP"/>
        </w:rPr>
        <w:t>.</w:t>
      </w:r>
      <w:r w:rsidR="00BF7C71">
        <w:rPr>
          <w:rFonts w:ascii="Arial" w:eastAsia="SimSun" w:hAnsi="Arial" w:cs="Arial"/>
          <w:sz w:val="20"/>
          <w:szCs w:val="20"/>
          <w:lang w:eastAsia="ja-JP"/>
        </w:rPr>
        <w:t>3</w:t>
      </w:r>
      <w:r w:rsidR="009B57F2">
        <w:rPr>
          <w:rFonts w:ascii="Arial" w:eastAsia="SimSun" w:hAnsi="Arial" w:cs="Arial"/>
          <w:sz w:val="20"/>
          <w:szCs w:val="20"/>
          <w:lang w:eastAsia="ja-JP"/>
        </w:rPr>
        <w:t>(b)</w:t>
      </w:r>
      <w:r w:rsidRPr="00850AE9">
        <w:rPr>
          <w:rFonts w:ascii="Arial" w:eastAsia="SimSun" w:hAnsi="Arial" w:cs="Arial"/>
          <w:sz w:val="20"/>
          <w:szCs w:val="20"/>
          <w:lang w:eastAsia="ja-JP"/>
        </w:rPr>
        <w:t xml:space="preserve"> </w:t>
      </w:r>
      <w:bookmarkStart w:id="281" w:name="_Hlt214098012"/>
      <w:bookmarkStart w:id="282" w:name="_Hlt214098011"/>
      <w:bookmarkEnd w:id="281"/>
      <w:bookmarkEnd w:id="282"/>
      <w:r w:rsidRPr="00850AE9">
        <w:rPr>
          <w:rFonts w:ascii="Arial" w:eastAsia="SimSun" w:hAnsi="Arial" w:cs="Arial"/>
          <w:sz w:val="20"/>
          <w:szCs w:val="20"/>
          <w:lang w:eastAsia="ja-JP"/>
        </w:rPr>
        <w:t xml:space="preserve">for the </w:t>
      </w:r>
      <w:r w:rsidR="005E5409">
        <w:rPr>
          <w:rFonts w:ascii="Arial" w:eastAsia="SimSun" w:hAnsi="Arial" w:cs="Arial"/>
          <w:sz w:val="20"/>
          <w:szCs w:val="20"/>
          <w:lang w:eastAsia="ja-JP"/>
        </w:rPr>
        <w:t xml:space="preserve">NeCTAR Project </w:t>
      </w:r>
      <w:r w:rsidRPr="00850AE9">
        <w:rPr>
          <w:rFonts w:ascii="Arial" w:eastAsia="SimSun" w:hAnsi="Arial" w:cs="Arial"/>
          <w:sz w:val="20"/>
          <w:szCs w:val="20"/>
          <w:lang w:eastAsia="ja-JP"/>
        </w:rPr>
        <w:t>purposes</w:t>
      </w:r>
      <w:r w:rsidR="005E5409">
        <w:rPr>
          <w:rFonts w:ascii="Arial" w:eastAsia="SimSun" w:hAnsi="Arial" w:cs="Arial"/>
          <w:sz w:val="20"/>
          <w:szCs w:val="20"/>
          <w:lang w:eastAsia="ja-JP"/>
        </w:rPr>
        <w:t xml:space="preserve"> only</w:t>
      </w:r>
      <w:r w:rsidRPr="00850AE9">
        <w:rPr>
          <w:rFonts w:ascii="Arial" w:eastAsia="SimSun" w:hAnsi="Arial" w:cs="Arial"/>
          <w:sz w:val="20"/>
          <w:szCs w:val="20"/>
          <w:lang w:eastAsia="ja-JP"/>
        </w:rPr>
        <w:t>.</w:t>
      </w:r>
    </w:p>
    <w:p w:rsidR="00797281" w:rsidRPr="00797281" w:rsidRDefault="008F7995" w:rsidP="00797281">
      <w:pPr>
        <w:pStyle w:val="MELegal3"/>
        <w:numPr>
          <w:ilvl w:val="0"/>
          <w:numId w:val="44"/>
        </w:numPr>
        <w:jc w:val="both"/>
        <w:rPr>
          <w:rFonts w:ascii="Arial" w:eastAsia="SimSun" w:hAnsi="Arial" w:cs="Arial"/>
          <w:sz w:val="20"/>
          <w:szCs w:val="20"/>
          <w:lang w:eastAsia="ja-JP"/>
        </w:rPr>
      </w:pPr>
      <w:r w:rsidRPr="008F7995">
        <w:rPr>
          <w:rFonts w:ascii="Arial" w:eastAsia="SimSun" w:hAnsi="Arial" w:cs="Arial"/>
          <w:sz w:val="20"/>
          <w:szCs w:val="20"/>
          <w:lang w:eastAsia="ja-JP"/>
        </w:rPr>
        <w:t xml:space="preserve">Subject to clauses 14.3(a)-(c), the Sub-contractor must provide a financial summary of NeCTAR Sub-project expenditure and Co-investment against the Sub-contractor’s budget for the NeCTAR Sub-project, including any other information reasonably requested, on or before 31 July of each year for the previous financial year to assist in reporting to </w:t>
      </w:r>
      <w:r>
        <w:rPr>
          <w:rFonts w:ascii="Arial" w:eastAsia="SimSun" w:hAnsi="Arial" w:cs="Arial"/>
          <w:sz w:val="20"/>
          <w:szCs w:val="20"/>
          <w:lang w:eastAsia="ja-JP"/>
        </w:rPr>
        <w:t>the Department</w:t>
      </w:r>
      <w:r w:rsidRPr="008F7995">
        <w:rPr>
          <w:rFonts w:ascii="Arial" w:eastAsia="SimSun" w:hAnsi="Arial" w:cs="Arial"/>
          <w:sz w:val="20"/>
          <w:szCs w:val="20"/>
          <w:lang w:eastAsia="ja-JP"/>
        </w:rPr>
        <w:t>.</w:t>
      </w:r>
    </w:p>
    <w:p w:rsidR="00A44A91" w:rsidRPr="00726DE2" w:rsidRDefault="00FD1DDF" w:rsidP="00FD1DDF">
      <w:pPr>
        <w:pStyle w:val="MELegal2"/>
        <w:numPr>
          <w:ilvl w:val="0"/>
          <w:numId w:val="0"/>
        </w:numPr>
        <w:jc w:val="both"/>
        <w:rPr>
          <w:rFonts w:cs="Arial"/>
          <w:w w:val="100"/>
          <w:sz w:val="22"/>
          <w:szCs w:val="22"/>
        </w:rPr>
      </w:pPr>
      <w:r w:rsidRPr="00726DE2">
        <w:rPr>
          <w:rFonts w:cs="Arial"/>
          <w:w w:val="100"/>
          <w:sz w:val="22"/>
          <w:szCs w:val="22"/>
        </w:rPr>
        <w:t>14.4</w:t>
      </w:r>
      <w:r w:rsidRPr="00726DE2">
        <w:rPr>
          <w:rFonts w:cs="Arial"/>
          <w:w w:val="100"/>
          <w:sz w:val="22"/>
          <w:szCs w:val="22"/>
        </w:rPr>
        <w:tab/>
      </w:r>
      <w:r w:rsidR="00E42F43" w:rsidRPr="00726DE2">
        <w:rPr>
          <w:rFonts w:cs="Arial"/>
          <w:w w:val="100"/>
          <w:sz w:val="22"/>
          <w:szCs w:val="22"/>
        </w:rPr>
        <w:t>Access to Pre</w:t>
      </w:r>
      <w:r w:rsidR="002017F8">
        <w:rPr>
          <w:rFonts w:cs="Arial"/>
          <w:w w:val="100"/>
          <w:sz w:val="22"/>
          <w:szCs w:val="22"/>
        </w:rPr>
        <w:t>mises and Records</w:t>
      </w:r>
    </w:p>
    <w:p w:rsidR="00A44A91" w:rsidRPr="00890350" w:rsidRDefault="00890350" w:rsidP="00BF0886">
      <w:pPr>
        <w:pStyle w:val="MELegal3"/>
        <w:numPr>
          <w:ilvl w:val="0"/>
          <w:numId w:val="46"/>
        </w:numPr>
        <w:jc w:val="both"/>
        <w:rPr>
          <w:rFonts w:ascii="Arial" w:hAnsi="Arial" w:cs="Arial"/>
          <w:sz w:val="20"/>
          <w:szCs w:val="20"/>
        </w:rPr>
      </w:pPr>
      <w:bookmarkStart w:id="283" w:name="_Ref215990336"/>
      <w:r>
        <w:rPr>
          <w:rFonts w:ascii="Arial" w:eastAsia="SimSun" w:hAnsi="Arial" w:cs="Arial"/>
          <w:sz w:val="20"/>
          <w:szCs w:val="20"/>
          <w:lang w:eastAsia="ja-JP"/>
        </w:rPr>
        <w:t>As required under the Funding Agreement, on provision of reason</w:t>
      </w:r>
      <w:r w:rsidR="00FD1DDF">
        <w:rPr>
          <w:rFonts w:ascii="Arial" w:eastAsia="SimSun" w:hAnsi="Arial" w:cs="Arial"/>
          <w:sz w:val="20"/>
          <w:szCs w:val="20"/>
          <w:lang w:eastAsia="ja-JP"/>
        </w:rPr>
        <w:t>able written notice from the Uni</w:t>
      </w:r>
      <w:r>
        <w:rPr>
          <w:rFonts w:ascii="Arial" w:eastAsia="SimSun" w:hAnsi="Arial" w:cs="Arial"/>
          <w:sz w:val="20"/>
          <w:szCs w:val="20"/>
          <w:lang w:eastAsia="ja-JP"/>
        </w:rPr>
        <w:t xml:space="preserve">versity </w:t>
      </w:r>
      <w:r w:rsidR="00AA0BF8">
        <w:rPr>
          <w:rFonts w:ascii="Arial" w:eastAsia="SimSun" w:hAnsi="Arial" w:cs="Arial"/>
          <w:sz w:val="20"/>
          <w:szCs w:val="20"/>
          <w:lang w:eastAsia="ja-JP"/>
        </w:rPr>
        <w:t xml:space="preserve">of Melbourne </w:t>
      </w:r>
      <w:r>
        <w:rPr>
          <w:rFonts w:ascii="Arial" w:eastAsia="SimSun" w:hAnsi="Arial" w:cs="Arial"/>
          <w:sz w:val="20"/>
          <w:szCs w:val="20"/>
          <w:lang w:eastAsia="ja-JP"/>
        </w:rPr>
        <w:t>and subject to the Sub-contractor’s reasonable</w:t>
      </w:r>
      <w:r w:rsidR="00FD1DDF">
        <w:rPr>
          <w:rFonts w:ascii="Arial" w:eastAsia="SimSun" w:hAnsi="Arial" w:cs="Arial"/>
          <w:sz w:val="20"/>
          <w:szCs w:val="20"/>
          <w:lang w:eastAsia="ja-JP"/>
        </w:rPr>
        <w:t xml:space="preserve"> security procedures, the Sub-co</w:t>
      </w:r>
      <w:r>
        <w:rPr>
          <w:rFonts w:ascii="Arial" w:eastAsia="SimSun" w:hAnsi="Arial" w:cs="Arial"/>
          <w:sz w:val="20"/>
          <w:szCs w:val="20"/>
          <w:lang w:eastAsia="ja-JP"/>
        </w:rPr>
        <w:t>ntractor must at all reasonable times provide access and</w:t>
      </w:r>
      <w:r w:rsidR="00FD1DDF">
        <w:rPr>
          <w:rFonts w:ascii="Arial" w:eastAsia="SimSun" w:hAnsi="Arial" w:cs="Arial"/>
          <w:sz w:val="20"/>
          <w:szCs w:val="20"/>
          <w:lang w:eastAsia="ja-JP"/>
        </w:rPr>
        <w:t xml:space="preserve"> reasonable assistance under cl</w:t>
      </w:r>
      <w:r w:rsidR="00BF7C71">
        <w:rPr>
          <w:rFonts w:ascii="Arial" w:eastAsia="SimSun" w:hAnsi="Arial" w:cs="Arial"/>
          <w:sz w:val="20"/>
          <w:szCs w:val="20"/>
          <w:lang w:eastAsia="ja-JP"/>
        </w:rPr>
        <w:t>a</w:t>
      </w:r>
      <w:r>
        <w:rPr>
          <w:rFonts w:ascii="Arial" w:eastAsia="SimSun" w:hAnsi="Arial" w:cs="Arial"/>
          <w:sz w:val="20"/>
          <w:szCs w:val="20"/>
          <w:lang w:eastAsia="ja-JP"/>
        </w:rPr>
        <w:t>use 1</w:t>
      </w:r>
      <w:r w:rsidR="00FD1DDF">
        <w:rPr>
          <w:rFonts w:ascii="Arial" w:eastAsia="SimSun" w:hAnsi="Arial" w:cs="Arial"/>
          <w:sz w:val="20"/>
          <w:szCs w:val="20"/>
          <w:lang w:eastAsia="ja-JP"/>
        </w:rPr>
        <w:t>4</w:t>
      </w:r>
      <w:r>
        <w:rPr>
          <w:rFonts w:ascii="Arial" w:eastAsia="SimSun" w:hAnsi="Arial" w:cs="Arial"/>
          <w:sz w:val="20"/>
          <w:szCs w:val="20"/>
          <w:lang w:eastAsia="ja-JP"/>
        </w:rPr>
        <w:t>.4(</w:t>
      </w:r>
      <w:r w:rsidR="008B1BC3">
        <w:rPr>
          <w:rFonts w:ascii="Arial" w:eastAsia="SimSun" w:hAnsi="Arial" w:cs="Arial"/>
          <w:sz w:val="20"/>
          <w:szCs w:val="20"/>
          <w:lang w:eastAsia="ja-JP"/>
        </w:rPr>
        <w:t>b</w:t>
      </w:r>
      <w:r>
        <w:rPr>
          <w:rFonts w:ascii="Arial" w:eastAsia="SimSun" w:hAnsi="Arial" w:cs="Arial"/>
          <w:sz w:val="20"/>
          <w:szCs w:val="20"/>
          <w:lang w:eastAsia="ja-JP"/>
        </w:rPr>
        <w:t>) to the following persons:</w:t>
      </w:r>
      <w:bookmarkEnd w:id="283"/>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th</w:t>
      </w:r>
      <w:r w:rsidR="002017F8">
        <w:rPr>
          <w:rFonts w:ascii="Arial" w:hAnsi="Arial" w:cs="Arial"/>
          <w:sz w:val="20"/>
          <w:szCs w:val="20"/>
        </w:rPr>
        <w:t>e Commonwealth Auditor-General;</w:t>
      </w:r>
    </w:p>
    <w:p w:rsidR="00890350" w:rsidRPr="008B1BC3" w:rsidRDefault="00F24194" w:rsidP="00BF0886">
      <w:pPr>
        <w:pStyle w:val="MELegal4"/>
        <w:numPr>
          <w:ilvl w:val="0"/>
          <w:numId w:val="47"/>
        </w:numPr>
        <w:jc w:val="both"/>
        <w:rPr>
          <w:rFonts w:ascii="Arial" w:hAnsi="Arial" w:cs="Arial"/>
          <w:sz w:val="20"/>
          <w:szCs w:val="20"/>
        </w:rPr>
      </w:pPr>
      <w:r>
        <w:rPr>
          <w:rFonts w:ascii="Arial" w:hAnsi="Arial" w:cs="Arial"/>
          <w:sz w:val="20"/>
          <w:szCs w:val="20"/>
        </w:rPr>
        <w:t>the Privacy Commissioner;</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the General Manager, Research Infrastructure Branch of the Department</w:t>
      </w:r>
      <w:r w:rsidR="00F24194">
        <w:rPr>
          <w:rFonts w:ascii="Arial" w:hAnsi="Arial" w:cs="Arial"/>
          <w:sz w:val="20"/>
          <w:szCs w:val="20"/>
        </w:rPr>
        <w:t>;</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 xml:space="preserve">University </w:t>
      </w:r>
      <w:r w:rsidR="00AA0BF8">
        <w:rPr>
          <w:rFonts w:ascii="Arial" w:hAnsi="Arial" w:cs="Arial"/>
          <w:sz w:val="20"/>
          <w:szCs w:val="20"/>
        </w:rPr>
        <w:t xml:space="preserve">of Melbourne </w:t>
      </w:r>
      <w:r w:rsidR="00F24194">
        <w:rPr>
          <w:rFonts w:ascii="Arial" w:hAnsi="Arial" w:cs="Arial"/>
          <w:sz w:val="20"/>
          <w:szCs w:val="20"/>
        </w:rPr>
        <w:t>delegates; and</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 xml:space="preserve">Any other person </w:t>
      </w:r>
      <w:r w:rsidR="008B1BC3" w:rsidRPr="008B1BC3">
        <w:rPr>
          <w:rFonts w:ascii="Arial" w:hAnsi="Arial" w:cs="Arial"/>
          <w:sz w:val="20"/>
          <w:szCs w:val="20"/>
        </w:rPr>
        <w:t>authorised by the Secretary to the Department</w:t>
      </w:r>
      <w:r w:rsidR="00BF7C71">
        <w:rPr>
          <w:rFonts w:ascii="Arial" w:hAnsi="Arial" w:cs="Arial"/>
          <w:sz w:val="20"/>
          <w:szCs w:val="20"/>
        </w:rPr>
        <w:t>.</w:t>
      </w:r>
    </w:p>
    <w:p w:rsidR="00A44A91" w:rsidRDefault="008B1BC3" w:rsidP="00BF0886">
      <w:pPr>
        <w:pStyle w:val="MELegal3"/>
        <w:numPr>
          <w:ilvl w:val="0"/>
          <w:numId w:val="46"/>
        </w:numPr>
        <w:jc w:val="both"/>
        <w:rPr>
          <w:rFonts w:ascii="Arial" w:hAnsi="Arial" w:cs="Arial"/>
          <w:sz w:val="20"/>
          <w:szCs w:val="20"/>
        </w:rPr>
      </w:pPr>
      <w:r>
        <w:rPr>
          <w:rFonts w:ascii="Arial" w:hAnsi="Arial" w:cs="Arial"/>
          <w:sz w:val="20"/>
          <w:szCs w:val="20"/>
        </w:rPr>
        <w:t xml:space="preserve">The Sub-contractor must </w:t>
      </w:r>
      <w:r w:rsidR="00BF7C71">
        <w:rPr>
          <w:rFonts w:ascii="Arial" w:hAnsi="Arial" w:cs="Arial"/>
          <w:sz w:val="20"/>
          <w:szCs w:val="20"/>
        </w:rPr>
        <w:t xml:space="preserve">provide </w:t>
      </w:r>
      <w:r>
        <w:rPr>
          <w:rFonts w:ascii="Arial" w:hAnsi="Arial" w:cs="Arial"/>
          <w:sz w:val="20"/>
          <w:szCs w:val="20"/>
        </w:rPr>
        <w:t xml:space="preserve">reasonable access and assistance to </w:t>
      </w:r>
      <w:ins w:id="284" w:author="Author">
        <w:r w:rsidR="00A74BE9">
          <w:rPr>
            <w:rFonts w:ascii="Arial" w:hAnsi="Arial" w:cs="Arial"/>
            <w:sz w:val="20"/>
            <w:szCs w:val="20"/>
          </w:rPr>
          <w:t xml:space="preserve">the persons and on the basis specified in paragraph (a) </w:t>
        </w:r>
      </w:ins>
      <w:r>
        <w:rPr>
          <w:rFonts w:ascii="Arial" w:hAnsi="Arial" w:cs="Arial"/>
          <w:sz w:val="20"/>
          <w:szCs w:val="20"/>
        </w:rPr>
        <w:t xml:space="preserve">inspect the performance of the </w:t>
      </w:r>
      <w:r w:rsidR="00FD1DDF">
        <w:rPr>
          <w:rFonts w:ascii="Arial" w:hAnsi="Arial" w:cs="Arial"/>
          <w:sz w:val="20"/>
          <w:szCs w:val="20"/>
        </w:rPr>
        <w:t xml:space="preserve">Assets </w:t>
      </w:r>
      <w:r>
        <w:rPr>
          <w:rFonts w:ascii="Arial" w:hAnsi="Arial" w:cs="Arial"/>
          <w:sz w:val="20"/>
          <w:szCs w:val="20"/>
        </w:rPr>
        <w:t xml:space="preserve">and locate, inspect and make copies of any materials relevant to the </w:t>
      </w:r>
      <w:r w:rsidR="00FD1DDF">
        <w:rPr>
          <w:rFonts w:ascii="Arial" w:hAnsi="Arial" w:cs="Arial"/>
          <w:sz w:val="20"/>
          <w:szCs w:val="20"/>
        </w:rPr>
        <w:t>Assets</w:t>
      </w:r>
      <w:r w:rsidR="00F24194">
        <w:rPr>
          <w:rFonts w:ascii="Arial" w:hAnsi="Arial" w:cs="Arial"/>
          <w:sz w:val="20"/>
          <w:szCs w:val="20"/>
        </w:rPr>
        <w:t>.</w:t>
      </w:r>
    </w:p>
    <w:p w:rsidR="008B1BC3" w:rsidRPr="00850AE9" w:rsidRDefault="008B1BC3" w:rsidP="00BF0886">
      <w:pPr>
        <w:pStyle w:val="MELegal3"/>
        <w:numPr>
          <w:ilvl w:val="0"/>
          <w:numId w:val="46"/>
        </w:numPr>
        <w:jc w:val="both"/>
        <w:rPr>
          <w:rFonts w:ascii="Arial" w:hAnsi="Arial" w:cs="Arial"/>
          <w:sz w:val="20"/>
          <w:szCs w:val="20"/>
        </w:rPr>
      </w:pPr>
      <w:r>
        <w:rPr>
          <w:rFonts w:ascii="Arial" w:hAnsi="Arial" w:cs="Arial"/>
          <w:sz w:val="20"/>
          <w:szCs w:val="20"/>
        </w:rPr>
        <w:t xml:space="preserve">The </w:t>
      </w:r>
      <w:r w:rsidR="00BF7C71">
        <w:rPr>
          <w:rFonts w:ascii="Arial" w:hAnsi="Arial" w:cs="Arial"/>
          <w:sz w:val="20"/>
          <w:szCs w:val="20"/>
        </w:rPr>
        <w:t>requirement</w:t>
      </w:r>
      <w:r>
        <w:rPr>
          <w:rFonts w:ascii="Arial" w:hAnsi="Arial" w:cs="Arial"/>
          <w:sz w:val="20"/>
          <w:szCs w:val="20"/>
        </w:rPr>
        <w:t xml:space="preserve"> to provide the Sub-contractor with reasonable notice under clause 1</w:t>
      </w:r>
      <w:r w:rsidR="00FD1DDF">
        <w:rPr>
          <w:rFonts w:ascii="Arial" w:hAnsi="Arial" w:cs="Arial"/>
          <w:sz w:val="20"/>
          <w:szCs w:val="20"/>
        </w:rPr>
        <w:t>4</w:t>
      </w:r>
      <w:r>
        <w:rPr>
          <w:rFonts w:ascii="Arial" w:hAnsi="Arial" w:cs="Arial"/>
          <w:sz w:val="20"/>
          <w:szCs w:val="20"/>
        </w:rPr>
        <w:t>.4(a) does not apply if the matter being investigated may, in the opinion of any person authorised in writing by the Secretary</w:t>
      </w:r>
      <w:r w:rsidR="00BF7C71">
        <w:rPr>
          <w:rFonts w:ascii="Arial" w:hAnsi="Arial" w:cs="Arial"/>
          <w:sz w:val="20"/>
          <w:szCs w:val="20"/>
        </w:rPr>
        <w:t xml:space="preserve"> to the Department</w:t>
      </w:r>
      <w:r>
        <w:rPr>
          <w:rFonts w:ascii="Arial" w:hAnsi="Arial" w:cs="Arial"/>
          <w:sz w:val="20"/>
          <w:szCs w:val="20"/>
        </w:rPr>
        <w:t>, involve an actual or</w:t>
      </w:r>
      <w:r w:rsidR="00F24194">
        <w:rPr>
          <w:rFonts w:ascii="Arial" w:hAnsi="Arial" w:cs="Arial"/>
          <w:sz w:val="20"/>
          <w:szCs w:val="20"/>
        </w:rPr>
        <w:t xml:space="preserve"> apprehended breach of any law.</w:t>
      </w:r>
    </w:p>
    <w:p w:rsidR="00A44A91" w:rsidRPr="00726DE2" w:rsidRDefault="00FD1DDF" w:rsidP="00FD1DDF">
      <w:pPr>
        <w:pStyle w:val="MELegal1"/>
        <w:numPr>
          <w:ilvl w:val="0"/>
          <w:numId w:val="0"/>
        </w:numPr>
        <w:spacing w:before="240"/>
        <w:jc w:val="both"/>
        <w:rPr>
          <w:rFonts w:cs="Arial"/>
          <w:spacing w:val="0"/>
          <w:w w:val="100"/>
          <w:sz w:val="26"/>
          <w:szCs w:val="26"/>
        </w:rPr>
      </w:pPr>
      <w:bookmarkStart w:id="285" w:name="_Toc9048837"/>
      <w:bookmarkStart w:id="286" w:name="_Toc216142355"/>
      <w:bookmarkStart w:id="287" w:name="_Toc273832142"/>
      <w:bookmarkStart w:id="288" w:name="_Ref166575090"/>
      <w:bookmarkStart w:id="289" w:name="_Toc216142357"/>
      <w:bookmarkStart w:id="290" w:name="_Ref269475861"/>
      <w:bookmarkStart w:id="291" w:name="_Toc316983935"/>
      <w:bookmarkEnd w:id="285"/>
      <w:bookmarkEnd w:id="286"/>
      <w:bookmarkEnd w:id="287"/>
      <w:bookmarkEnd w:id="288"/>
      <w:bookmarkEnd w:id="289"/>
      <w:r w:rsidRPr="00726DE2">
        <w:rPr>
          <w:rFonts w:cs="Arial"/>
          <w:spacing w:val="0"/>
          <w:w w:val="100"/>
          <w:sz w:val="26"/>
          <w:szCs w:val="26"/>
        </w:rPr>
        <w:lastRenderedPageBreak/>
        <w:t>15.</w:t>
      </w:r>
      <w:r w:rsidRPr="00726DE2">
        <w:rPr>
          <w:rFonts w:cs="Arial"/>
          <w:spacing w:val="0"/>
          <w:w w:val="100"/>
          <w:sz w:val="26"/>
          <w:szCs w:val="26"/>
        </w:rPr>
        <w:tab/>
      </w:r>
      <w:r w:rsidR="00536D99" w:rsidRPr="00726DE2">
        <w:rPr>
          <w:rFonts w:cs="Arial"/>
          <w:spacing w:val="0"/>
          <w:w w:val="100"/>
          <w:sz w:val="26"/>
          <w:szCs w:val="26"/>
        </w:rPr>
        <w:t>CONFIDENTIALITY</w:t>
      </w:r>
      <w:bookmarkEnd w:id="290"/>
      <w:bookmarkEnd w:id="291"/>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292" w:name="_Ref179966358"/>
      <w:bookmarkStart w:id="293" w:name="_Toc180163375"/>
      <w:bookmarkStart w:id="294" w:name="_Toc215371924"/>
      <w:r w:rsidRPr="00726DE2">
        <w:rPr>
          <w:rFonts w:eastAsia="SimSun" w:cs="Arial"/>
          <w:w w:val="100"/>
          <w:sz w:val="22"/>
          <w:szCs w:val="22"/>
          <w:lang w:eastAsia="ja-JP"/>
        </w:rPr>
        <w:t>15.1</w:t>
      </w:r>
      <w:r w:rsidRPr="00726DE2">
        <w:rPr>
          <w:rFonts w:eastAsia="SimSun" w:cs="Arial"/>
          <w:w w:val="100"/>
          <w:sz w:val="22"/>
          <w:szCs w:val="22"/>
          <w:lang w:eastAsia="ja-JP"/>
        </w:rPr>
        <w:tab/>
      </w:r>
      <w:r w:rsidR="00E76146" w:rsidRPr="00726DE2">
        <w:rPr>
          <w:rFonts w:eastAsia="SimSun" w:cs="Arial"/>
          <w:w w:val="100"/>
          <w:sz w:val="22"/>
          <w:szCs w:val="22"/>
          <w:lang w:eastAsia="ja-JP"/>
        </w:rPr>
        <w:t>Identification of Confidential Information</w:t>
      </w:r>
    </w:p>
    <w:p w:rsidR="00E76146" w:rsidRPr="004E1372" w:rsidRDefault="00E76146" w:rsidP="00003DBC">
      <w:pPr>
        <w:ind w:left="720"/>
        <w:jc w:val="both"/>
        <w:rPr>
          <w:rFonts w:ascii="Arial" w:hAnsi="Arial" w:cs="Arial"/>
          <w:sz w:val="20"/>
        </w:rPr>
      </w:pPr>
      <w:r w:rsidRPr="004E1372">
        <w:rPr>
          <w:rFonts w:ascii="Arial" w:hAnsi="Arial" w:cs="Arial"/>
          <w:sz w:val="20"/>
        </w:rPr>
        <w:t>The Disclosing Party must clearly identify any Confidential Information to the Receiving Party as being Confidential Information at the time of disclosure.</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15.2</w:t>
      </w:r>
      <w:r w:rsidRPr="00726DE2">
        <w:rPr>
          <w:rFonts w:eastAsia="SimSun" w:cs="Arial"/>
          <w:w w:val="100"/>
          <w:sz w:val="22"/>
          <w:szCs w:val="22"/>
          <w:lang w:eastAsia="ja-JP"/>
        </w:rPr>
        <w:tab/>
      </w:r>
      <w:r w:rsidR="00E76146" w:rsidRPr="00726DE2">
        <w:rPr>
          <w:rFonts w:eastAsia="SimSun" w:cs="Arial"/>
          <w:w w:val="100"/>
          <w:sz w:val="22"/>
          <w:szCs w:val="22"/>
          <w:lang w:eastAsia="ja-JP"/>
        </w:rPr>
        <w:t>Use and disclosure</w:t>
      </w:r>
    </w:p>
    <w:p w:rsidR="00E76146" w:rsidRPr="00850AE9" w:rsidRDefault="00E76146" w:rsidP="00003DBC">
      <w:pPr>
        <w:ind w:left="720"/>
        <w:jc w:val="both"/>
        <w:rPr>
          <w:rFonts w:ascii="Arial" w:hAnsi="Arial" w:cs="Arial"/>
          <w:bCs/>
          <w:sz w:val="20"/>
        </w:rPr>
      </w:pPr>
      <w:r w:rsidRPr="00850AE9">
        <w:rPr>
          <w:rFonts w:ascii="Arial" w:hAnsi="Arial" w:cs="Arial"/>
          <w:bCs/>
          <w:sz w:val="20"/>
        </w:rPr>
        <w:t>Each Receiving Party:</w:t>
      </w:r>
    </w:p>
    <w:p w:rsidR="00E76146" w:rsidRPr="004E1372" w:rsidRDefault="00E76146" w:rsidP="00140E82">
      <w:pPr>
        <w:pStyle w:val="MELegal3"/>
        <w:numPr>
          <w:ilvl w:val="0"/>
          <w:numId w:val="30"/>
        </w:numPr>
        <w:jc w:val="both"/>
        <w:rPr>
          <w:rFonts w:ascii="Arial" w:hAnsi="Arial" w:cs="Arial"/>
          <w:sz w:val="20"/>
        </w:rPr>
      </w:pPr>
      <w:r w:rsidRPr="004E1372">
        <w:rPr>
          <w:rFonts w:ascii="Arial" w:hAnsi="Arial" w:cs="Arial"/>
          <w:sz w:val="20"/>
        </w:rPr>
        <w:t>may use and reproduce Confidential Information of a Disclosing Party only to perform its obligations under, and enjoy the benefit of rights granted under this Agreement; and</w:t>
      </w:r>
    </w:p>
    <w:p w:rsidR="00E76146" w:rsidRPr="004E1372" w:rsidRDefault="00E76146" w:rsidP="00140E82">
      <w:pPr>
        <w:pStyle w:val="MELegal3"/>
        <w:numPr>
          <w:ilvl w:val="0"/>
          <w:numId w:val="30"/>
        </w:numPr>
        <w:jc w:val="both"/>
        <w:rPr>
          <w:rFonts w:ascii="Arial" w:hAnsi="Arial" w:cs="Arial"/>
          <w:sz w:val="20"/>
        </w:rPr>
      </w:pPr>
      <w:r w:rsidRPr="004E1372">
        <w:rPr>
          <w:rFonts w:ascii="Arial" w:hAnsi="Arial" w:cs="Arial"/>
          <w:sz w:val="20"/>
        </w:rPr>
        <w:t>must keep confidential all Confidential Information of the Disclosing Party except to the extent the Receiving Party is required by law to disclose any Confidential Information.</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295" w:name="_Ref64623729"/>
      <w:bookmarkStart w:id="296" w:name="_Toc214081344"/>
      <w:r w:rsidRPr="00726DE2">
        <w:rPr>
          <w:rFonts w:eastAsia="SimSun" w:cs="Arial"/>
          <w:w w:val="100"/>
          <w:sz w:val="22"/>
          <w:szCs w:val="22"/>
          <w:lang w:eastAsia="ja-JP"/>
        </w:rPr>
        <w:t>15.3</w:t>
      </w:r>
      <w:r w:rsidRPr="00726DE2">
        <w:rPr>
          <w:rFonts w:eastAsia="SimSun" w:cs="Arial"/>
          <w:w w:val="100"/>
          <w:sz w:val="22"/>
          <w:szCs w:val="22"/>
          <w:lang w:eastAsia="ja-JP"/>
        </w:rPr>
        <w:tab/>
      </w:r>
      <w:r w:rsidR="00E76146" w:rsidRPr="00726DE2">
        <w:rPr>
          <w:rFonts w:eastAsia="SimSun" w:cs="Arial"/>
          <w:w w:val="100"/>
          <w:sz w:val="22"/>
          <w:szCs w:val="22"/>
          <w:lang w:eastAsia="ja-JP"/>
        </w:rPr>
        <w:t>Permitted disclosure</w:t>
      </w:r>
      <w:bookmarkEnd w:id="295"/>
      <w:bookmarkEnd w:id="296"/>
    </w:p>
    <w:p w:rsidR="00E76146" w:rsidRPr="00850AE9" w:rsidRDefault="00E76146" w:rsidP="00003DBC">
      <w:pPr>
        <w:ind w:left="720"/>
        <w:jc w:val="both"/>
        <w:rPr>
          <w:rFonts w:ascii="Arial" w:hAnsi="Arial" w:cs="Arial"/>
          <w:bCs/>
          <w:sz w:val="20"/>
        </w:rPr>
      </w:pPr>
      <w:r w:rsidRPr="00850AE9">
        <w:rPr>
          <w:rFonts w:ascii="Arial" w:hAnsi="Arial" w:cs="Arial"/>
          <w:bCs/>
          <w:sz w:val="20"/>
        </w:rPr>
        <w:t>A Receiving Party may disclose Confidential Information of a Disclosing Party to persons who:</w:t>
      </w:r>
    </w:p>
    <w:p w:rsidR="00E76146" w:rsidRPr="004E1372" w:rsidRDefault="00E76146" w:rsidP="00140E82">
      <w:pPr>
        <w:pStyle w:val="MELegal3"/>
        <w:numPr>
          <w:ilvl w:val="0"/>
          <w:numId w:val="31"/>
        </w:numPr>
        <w:jc w:val="both"/>
        <w:rPr>
          <w:rFonts w:ascii="Arial" w:hAnsi="Arial" w:cs="Arial"/>
          <w:sz w:val="20"/>
        </w:rPr>
      </w:pPr>
      <w:r w:rsidRPr="004E1372">
        <w:rPr>
          <w:rFonts w:ascii="Arial" w:hAnsi="Arial" w:cs="Arial"/>
          <w:sz w:val="20"/>
        </w:rPr>
        <w:t>have a need to know for the purposes of this Agreement (and only to the extent that each has a need to know)</w:t>
      </w:r>
      <w:r w:rsidR="00D661FC">
        <w:rPr>
          <w:rFonts w:ascii="Arial" w:hAnsi="Arial" w:cs="Arial"/>
          <w:sz w:val="20"/>
        </w:rPr>
        <w:t xml:space="preserve">; </w:t>
      </w:r>
      <w:r w:rsidRPr="004E1372">
        <w:rPr>
          <w:rFonts w:ascii="Arial" w:hAnsi="Arial" w:cs="Arial"/>
          <w:sz w:val="20"/>
        </w:rPr>
        <w:t>and</w:t>
      </w:r>
    </w:p>
    <w:p w:rsidR="00E76146" w:rsidRPr="004E1372" w:rsidRDefault="0000694D" w:rsidP="00140E82">
      <w:pPr>
        <w:pStyle w:val="MELegal3"/>
        <w:numPr>
          <w:ilvl w:val="0"/>
          <w:numId w:val="31"/>
        </w:numPr>
        <w:jc w:val="both"/>
        <w:rPr>
          <w:rFonts w:ascii="Arial" w:hAnsi="Arial" w:cs="Arial"/>
          <w:sz w:val="20"/>
        </w:rPr>
      </w:pPr>
      <w:r>
        <w:rPr>
          <w:rFonts w:ascii="Arial" w:hAnsi="Arial" w:cs="Arial"/>
          <w:sz w:val="20"/>
        </w:rPr>
        <w:t>before disclosure:</w:t>
      </w:r>
    </w:p>
    <w:p w:rsidR="00E76146" w:rsidRPr="004E1372" w:rsidRDefault="00E76146" w:rsidP="00BF0886">
      <w:pPr>
        <w:pStyle w:val="MELegal4"/>
        <w:numPr>
          <w:ilvl w:val="0"/>
          <w:numId w:val="64"/>
        </w:numPr>
        <w:jc w:val="both"/>
        <w:rPr>
          <w:rFonts w:ascii="Arial" w:eastAsia="SimSun" w:hAnsi="Arial" w:cs="Arial"/>
          <w:sz w:val="20"/>
          <w:szCs w:val="20"/>
          <w:lang w:eastAsia="ja-JP"/>
        </w:rPr>
      </w:pPr>
      <w:r w:rsidRPr="004E1372">
        <w:rPr>
          <w:rFonts w:ascii="Arial" w:eastAsia="SimSun" w:hAnsi="Arial" w:cs="Arial"/>
          <w:sz w:val="20"/>
          <w:szCs w:val="20"/>
          <w:lang w:eastAsia="ja-JP"/>
        </w:rPr>
        <w:t>in the case of the Receiving Party's officers and employees, have been directed by the Receiving Party to keep confidential all Confidential Information of the Disclosing Party; and</w:t>
      </w:r>
    </w:p>
    <w:p w:rsidR="00E76146" w:rsidRPr="004E1372" w:rsidRDefault="00E76146" w:rsidP="00BF0886">
      <w:pPr>
        <w:pStyle w:val="MELegal4"/>
        <w:numPr>
          <w:ilvl w:val="0"/>
          <w:numId w:val="64"/>
        </w:numPr>
        <w:jc w:val="both"/>
        <w:rPr>
          <w:rFonts w:ascii="Arial" w:eastAsia="SimSun" w:hAnsi="Arial" w:cs="Arial"/>
          <w:sz w:val="20"/>
          <w:szCs w:val="20"/>
          <w:lang w:eastAsia="ja-JP"/>
        </w:rPr>
      </w:pPr>
      <w:r w:rsidRPr="004E1372">
        <w:rPr>
          <w:rFonts w:ascii="Arial" w:eastAsia="SimSun" w:hAnsi="Arial" w:cs="Arial"/>
          <w:sz w:val="20"/>
          <w:szCs w:val="20"/>
          <w:lang w:eastAsia="ja-JP"/>
        </w:rPr>
        <w:t xml:space="preserve">in the case of other persons, have agreed in writing with the Receiving Party to comply with substantially the same obligations in respect of Confidential Information of the Disclosing Party as those imposed on the Receiving Party under this Agreement (each a </w:t>
      </w:r>
      <w:r w:rsidRPr="00D661FC">
        <w:rPr>
          <w:rFonts w:ascii="Arial" w:eastAsia="SimSun" w:hAnsi="Arial" w:cs="Arial"/>
          <w:sz w:val="20"/>
          <w:szCs w:val="20"/>
          <w:lang w:eastAsia="ja-JP"/>
        </w:rPr>
        <w:t>Direction</w:t>
      </w:r>
      <w:r w:rsidRPr="004E1372">
        <w:rPr>
          <w:rFonts w:ascii="Arial" w:eastAsia="SimSun" w:hAnsi="Arial" w:cs="Arial"/>
          <w:sz w:val="20"/>
          <w:szCs w:val="20"/>
          <w:lang w:eastAsia="ja-JP"/>
        </w:rPr>
        <w:t>).</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297" w:name="_Toc214081345"/>
      <w:r w:rsidRPr="00726DE2">
        <w:rPr>
          <w:rFonts w:eastAsia="SimSun" w:cs="Arial"/>
          <w:w w:val="100"/>
          <w:sz w:val="22"/>
          <w:szCs w:val="22"/>
          <w:lang w:eastAsia="ja-JP"/>
        </w:rPr>
        <w:t>15.4</w:t>
      </w:r>
      <w:r w:rsidRPr="00726DE2">
        <w:rPr>
          <w:rFonts w:eastAsia="SimSun" w:cs="Arial"/>
          <w:w w:val="100"/>
          <w:sz w:val="22"/>
          <w:szCs w:val="22"/>
          <w:lang w:eastAsia="ja-JP"/>
        </w:rPr>
        <w:tab/>
      </w:r>
      <w:r w:rsidR="00E76146" w:rsidRPr="00726DE2">
        <w:rPr>
          <w:rFonts w:eastAsia="SimSun" w:cs="Arial"/>
          <w:w w:val="100"/>
          <w:sz w:val="22"/>
          <w:szCs w:val="22"/>
          <w:lang w:eastAsia="ja-JP"/>
        </w:rPr>
        <w:t>Receiving Party's obligations</w:t>
      </w:r>
      <w:bookmarkEnd w:id="297"/>
    </w:p>
    <w:p w:rsidR="00E76146" w:rsidRPr="00850AE9" w:rsidRDefault="00E76146" w:rsidP="00003DBC">
      <w:pPr>
        <w:ind w:left="720"/>
        <w:jc w:val="both"/>
        <w:rPr>
          <w:rFonts w:ascii="Arial" w:hAnsi="Arial" w:cs="Arial"/>
          <w:bCs/>
          <w:sz w:val="20"/>
        </w:rPr>
      </w:pPr>
      <w:r w:rsidRPr="00850AE9">
        <w:rPr>
          <w:rFonts w:ascii="Arial" w:hAnsi="Arial" w:cs="Arial"/>
          <w:bCs/>
          <w:sz w:val="20"/>
        </w:rPr>
        <w:t>A Receiving Party must:</w:t>
      </w:r>
    </w:p>
    <w:p w:rsidR="00E76146" w:rsidRPr="00850AE9" w:rsidRDefault="00E76146" w:rsidP="00140E82">
      <w:pPr>
        <w:pStyle w:val="MELegal3"/>
        <w:numPr>
          <w:ilvl w:val="0"/>
          <w:numId w:val="32"/>
        </w:numPr>
        <w:jc w:val="both"/>
        <w:rPr>
          <w:rFonts w:ascii="Arial" w:hAnsi="Arial" w:cs="Arial"/>
          <w:bCs/>
          <w:sz w:val="20"/>
        </w:rPr>
      </w:pPr>
      <w:r w:rsidRPr="00850AE9">
        <w:rPr>
          <w:rFonts w:ascii="Arial" w:hAnsi="Arial" w:cs="Arial"/>
          <w:bCs/>
          <w:sz w:val="20"/>
        </w:rPr>
        <w:t xml:space="preserve">ensure that each </w:t>
      </w:r>
      <w:r w:rsidRPr="00667273">
        <w:rPr>
          <w:rFonts w:ascii="Arial" w:hAnsi="Arial" w:cs="Arial"/>
          <w:sz w:val="20"/>
        </w:rPr>
        <w:t>person</w:t>
      </w:r>
      <w:r w:rsidRPr="00850AE9">
        <w:rPr>
          <w:rFonts w:ascii="Arial" w:hAnsi="Arial" w:cs="Arial"/>
          <w:bCs/>
          <w:sz w:val="20"/>
        </w:rPr>
        <w:t xml:space="preserve"> to whom it discloses Confidential Information of a Disclosing Party under </w:t>
      </w:r>
      <w:r w:rsidRPr="00EF2C9A">
        <w:rPr>
          <w:rFonts w:ascii="Arial" w:hAnsi="Arial" w:cs="Arial"/>
          <w:bCs/>
          <w:sz w:val="20"/>
        </w:rPr>
        <w:t xml:space="preserve">clause </w:t>
      </w:r>
      <w:r w:rsidR="00014851">
        <w:rPr>
          <w:rFonts w:ascii="Arial" w:hAnsi="Arial" w:cs="Arial"/>
          <w:bCs/>
          <w:sz w:val="20"/>
        </w:rPr>
        <w:t>1</w:t>
      </w:r>
      <w:r w:rsidR="00BF7C71">
        <w:rPr>
          <w:rFonts w:ascii="Arial" w:hAnsi="Arial" w:cs="Arial"/>
          <w:bCs/>
          <w:sz w:val="20"/>
        </w:rPr>
        <w:t>5</w:t>
      </w:r>
      <w:r w:rsidRPr="00850AE9">
        <w:rPr>
          <w:rFonts w:ascii="Arial" w:hAnsi="Arial" w:cs="Arial"/>
          <w:bCs/>
          <w:sz w:val="20"/>
        </w:rPr>
        <w:t xml:space="preserve"> complies with its Direction; and</w:t>
      </w:r>
    </w:p>
    <w:p w:rsidR="00E76146" w:rsidRPr="00850AE9" w:rsidRDefault="00E76146" w:rsidP="00140E82">
      <w:pPr>
        <w:pStyle w:val="MELegal3"/>
        <w:numPr>
          <w:ilvl w:val="0"/>
          <w:numId w:val="32"/>
        </w:numPr>
        <w:jc w:val="both"/>
        <w:rPr>
          <w:rFonts w:ascii="Arial" w:hAnsi="Arial" w:cs="Arial"/>
          <w:bCs/>
          <w:sz w:val="20"/>
        </w:rPr>
      </w:pPr>
      <w:r w:rsidRPr="00850AE9">
        <w:rPr>
          <w:rFonts w:ascii="Arial" w:hAnsi="Arial" w:cs="Arial"/>
          <w:bCs/>
          <w:sz w:val="20"/>
        </w:rPr>
        <w:t>notify the Disclosing Party of, and take all steps to prevent or stop, any suspected or</w:t>
      </w:r>
      <w:r w:rsidR="00984EAC">
        <w:rPr>
          <w:rFonts w:ascii="Arial" w:hAnsi="Arial" w:cs="Arial"/>
          <w:bCs/>
          <w:sz w:val="20"/>
        </w:rPr>
        <w:t xml:space="preserve"> actual breach of a Direction.</w:t>
      </w:r>
    </w:p>
    <w:p w:rsidR="008B1BC3"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15.5</w:t>
      </w:r>
      <w:r w:rsidRPr="00726DE2">
        <w:rPr>
          <w:rFonts w:eastAsia="SimSun" w:cs="Arial"/>
          <w:w w:val="100"/>
          <w:sz w:val="22"/>
          <w:szCs w:val="22"/>
          <w:lang w:eastAsia="ja-JP"/>
        </w:rPr>
        <w:tab/>
      </w:r>
      <w:r w:rsidR="00162C98">
        <w:rPr>
          <w:rFonts w:eastAsia="SimSun" w:cs="Arial"/>
          <w:w w:val="100"/>
          <w:sz w:val="22"/>
          <w:szCs w:val="22"/>
          <w:lang w:eastAsia="ja-JP"/>
        </w:rPr>
        <w:t>Non-disclosure undertakings</w:t>
      </w:r>
    </w:p>
    <w:p w:rsidR="008B1BC3" w:rsidRPr="00FF0397" w:rsidRDefault="008B1BC3"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The University</w:t>
      </w:r>
      <w:r w:rsidR="00FD00AD">
        <w:rPr>
          <w:rFonts w:ascii="Arial" w:eastAsia="SimSun" w:hAnsi="Arial" w:cs="Arial"/>
          <w:sz w:val="20"/>
          <w:szCs w:val="20"/>
          <w:lang w:eastAsia="ja-JP"/>
        </w:rPr>
        <w:t xml:space="preserve"> of Melbourne</w:t>
      </w:r>
      <w:r w:rsidRPr="00FF0397">
        <w:rPr>
          <w:rFonts w:ascii="Arial" w:eastAsia="SimSun" w:hAnsi="Arial" w:cs="Arial"/>
          <w:sz w:val="20"/>
          <w:szCs w:val="20"/>
          <w:lang w:eastAsia="ja-JP"/>
        </w:rPr>
        <w:t xml:space="preserve"> </w:t>
      </w:r>
      <w:r w:rsidR="00FF0397" w:rsidRPr="00FF0397">
        <w:rPr>
          <w:rFonts w:ascii="Arial" w:eastAsia="SimSun" w:hAnsi="Arial" w:cs="Arial"/>
          <w:sz w:val="20"/>
          <w:szCs w:val="20"/>
          <w:lang w:eastAsia="ja-JP"/>
        </w:rPr>
        <w:t xml:space="preserve">may at any time require the Sub-contractor to </w:t>
      </w:r>
      <w:del w:id="298" w:author="Author">
        <w:r w:rsidR="00FF0397" w:rsidRPr="00FF0397" w:rsidDel="008B1F6A">
          <w:rPr>
            <w:rFonts w:ascii="Arial" w:eastAsia="SimSun" w:hAnsi="Arial" w:cs="Arial"/>
            <w:sz w:val="20"/>
            <w:szCs w:val="20"/>
            <w:lang w:eastAsia="ja-JP"/>
          </w:rPr>
          <w:delText xml:space="preserve">arrange </w:delText>
        </w:r>
      </w:del>
      <w:ins w:id="299" w:author="Author">
        <w:r w:rsidR="008B1F6A">
          <w:rPr>
            <w:rFonts w:ascii="Arial" w:eastAsia="SimSun" w:hAnsi="Arial" w:cs="Arial"/>
            <w:sz w:val="20"/>
            <w:szCs w:val="20"/>
            <w:lang w:eastAsia="ja-JP"/>
          </w:rPr>
          <w:t>request</w:t>
        </w:r>
        <w:r w:rsidR="008B1F6A" w:rsidRPr="00FF0397">
          <w:rPr>
            <w:rFonts w:ascii="Arial" w:eastAsia="SimSun" w:hAnsi="Arial" w:cs="Arial"/>
            <w:sz w:val="20"/>
            <w:szCs w:val="20"/>
            <w:lang w:eastAsia="ja-JP"/>
          </w:rPr>
          <w:t xml:space="preserve"> </w:t>
        </w:r>
      </w:ins>
      <w:r w:rsidR="00FF0397" w:rsidRPr="00FF0397">
        <w:rPr>
          <w:rFonts w:ascii="Arial" w:eastAsia="SimSun" w:hAnsi="Arial" w:cs="Arial"/>
          <w:sz w:val="20"/>
          <w:szCs w:val="20"/>
          <w:lang w:eastAsia="ja-JP"/>
        </w:rPr>
        <w:t>for any person involved in the performance or management of this Agreement to provide a written undertaking relating to the non-disclosure of the University</w:t>
      </w:r>
      <w:r w:rsidR="00FD00AD">
        <w:rPr>
          <w:rFonts w:ascii="Arial" w:eastAsia="SimSun" w:hAnsi="Arial" w:cs="Arial"/>
          <w:sz w:val="20"/>
          <w:szCs w:val="20"/>
          <w:lang w:eastAsia="ja-JP"/>
        </w:rPr>
        <w:t xml:space="preserve"> of Melbourne</w:t>
      </w:r>
      <w:r w:rsidR="00C40369">
        <w:rPr>
          <w:rFonts w:ascii="Arial" w:eastAsia="SimSun" w:hAnsi="Arial" w:cs="Arial"/>
          <w:sz w:val="20"/>
          <w:szCs w:val="20"/>
          <w:lang w:eastAsia="ja-JP"/>
        </w:rPr>
        <w:t>’s Confidential Information.</w:t>
      </w:r>
    </w:p>
    <w:p w:rsidR="00FF0397" w:rsidRPr="00FF0397" w:rsidRDefault="00FF0397"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 xml:space="preserve">Such written undertakings must be in the form </w:t>
      </w:r>
      <w:ins w:id="300" w:author="Author">
        <w:r w:rsidR="008B1F6A">
          <w:rPr>
            <w:rFonts w:ascii="Arial" w:eastAsia="SimSun" w:hAnsi="Arial" w:cs="Arial"/>
            <w:sz w:val="20"/>
            <w:szCs w:val="20"/>
            <w:lang w:eastAsia="ja-JP"/>
          </w:rPr>
          <w:t xml:space="preserve">reasonably </w:t>
        </w:r>
      </w:ins>
      <w:r w:rsidRPr="00FF0397">
        <w:rPr>
          <w:rFonts w:ascii="Arial" w:eastAsia="SimSun" w:hAnsi="Arial" w:cs="Arial"/>
          <w:sz w:val="20"/>
          <w:szCs w:val="20"/>
          <w:lang w:eastAsia="ja-JP"/>
        </w:rPr>
        <w:t>required by the University</w:t>
      </w:r>
      <w:r w:rsidR="00FD00AD">
        <w:rPr>
          <w:rFonts w:ascii="Arial" w:eastAsia="SimSun" w:hAnsi="Arial" w:cs="Arial"/>
          <w:sz w:val="20"/>
          <w:szCs w:val="20"/>
          <w:lang w:eastAsia="ja-JP"/>
        </w:rPr>
        <w:t xml:space="preserve"> of Melbourne</w:t>
      </w:r>
      <w:r w:rsidR="00C40369">
        <w:rPr>
          <w:rFonts w:ascii="Arial" w:eastAsia="SimSun" w:hAnsi="Arial" w:cs="Arial"/>
          <w:sz w:val="20"/>
          <w:szCs w:val="20"/>
          <w:lang w:eastAsia="ja-JP"/>
        </w:rPr>
        <w:t xml:space="preserve"> and must be </w:t>
      </w:r>
      <w:del w:id="301" w:author="Author">
        <w:r w:rsidR="00C40369" w:rsidDel="008B1F6A">
          <w:rPr>
            <w:rFonts w:ascii="Arial" w:eastAsia="SimSun" w:hAnsi="Arial" w:cs="Arial"/>
            <w:sz w:val="20"/>
            <w:szCs w:val="20"/>
            <w:lang w:eastAsia="ja-JP"/>
          </w:rPr>
          <w:delText xml:space="preserve">provided </w:delText>
        </w:r>
      </w:del>
      <w:ins w:id="302" w:author="Author">
        <w:r w:rsidR="008B1F6A">
          <w:rPr>
            <w:rFonts w:ascii="Arial" w:eastAsia="SimSun" w:hAnsi="Arial" w:cs="Arial"/>
            <w:sz w:val="20"/>
            <w:szCs w:val="20"/>
            <w:lang w:eastAsia="ja-JP"/>
          </w:rPr>
          <w:t xml:space="preserve">requested </w:t>
        </w:r>
      </w:ins>
      <w:r w:rsidR="00C40369">
        <w:rPr>
          <w:rFonts w:ascii="Arial" w:eastAsia="SimSun" w:hAnsi="Arial" w:cs="Arial"/>
          <w:sz w:val="20"/>
          <w:szCs w:val="20"/>
          <w:lang w:eastAsia="ja-JP"/>
        </w:rPr>
        <w:t>promptly.</w:t>
      </w:r>
    </w:p>
    <w:p w:rsidR="00FF0397" w:rsidRPr="00FF0397" w:rsidRDefault="00FF0397"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This clause will survive the</w:t>
      </w:r>
      <w:r w:rsidR="00C40369">
        <w:rPr>
          <w:rFonts w:ascii="Arial" w:eastAsia="SimSun" w:hAnsi="Arial" w:cs="Arial"/>
          <w:sz w:val="20"/>
          <w:szCs w:val="20"/>
          <w:lang w:eastAsia="ja-JP"/>
        </w:rPr>
        <w:t xml:space="preserve"> termination of this Agreement.</w:t>
      </w:r>
    </w:p>
    <w:p w:rsidR="00FF0397" w:rsidRPr="00726DE2" w:rsidRDefault="00FD1DDF" w:rsidP="00FD1DDF">
      <w:pPr>
        <w:pStyle w:val="MELegal1"/>
        <w:numPr>
          <w:ilvl w:val="0"/>
          <w:numId w:val="0"/>
        </w:numPr>
        <w:spacing w:before="240"/>
        <w:jc w:val="both"/>
        <w:rPr>
          <w:rFonts w:cs="Arial"/>
          <w:spacing w:val="0"/>
          <w:w w:val="100"/>
          <w:sz w:val="26"/>
          <w:szCs w:val="26"/>
        </w:rPr>
      </w:pPr>
      <w:bookmarkStart w:id="303" w:name="_Toc316983936"/>
      <w:bookmarkStart w:id="304" w:name="_Ref269307256"/>
      <w:bookmarkStart w:id="305" w:name="_Ref269474332"/>
      <w:bookmarkStart w:id="306" w:name="_Ref179966110"/>
      <w:bookmarkStart w:id="307" w:name="_Toc180163379"/>
      <w:bookmarkStart w:id="308" w:name="_Toc215371941"/>
      <w:bookmarkEnd w:id="292"/>
      <w:bookmarkEnd w:id="293"/>
      <w:bookmarkEnd w:id="294"/>
      <w:r w:rsidRPr="00726DE2">
        <w:rPr>
          <w:rFonts w:cs="Arial"/>
          <w:spacing w:val="0"/>
          <w:w w:val="100"/>
          <w:sz w:val="26"/>
          <w:szCs w:val="26"/>
        </w:rPr>
        <w:t>16.</w:t>
      </w:r>
      <w:r w:rsidRPr="00726DE2">
        <w:rPr>
          <w:rFonts w:cs="Arial"/>
          <w:spacing w:val="0"/>
          <w:w w:val="100"/>
          <w:sz w:val="26"/>
          <w:szCs w:val="26"/>
        </w:rPr>
        <w:tab/>
      </w:r>
      <w:r w:rsidR="00FF0397" w:rsidRPr="00726DE2">
        <w:rPr>
          <w:rFonts w:cs="Arial"/>
          <w:spacing w:val="0"/>
          <w:w w:val="100"/>
          <w:sz w:val="26"/>
          <w:szCs w:val="26"/>
        </w:rPr>
        <w:t>PERSONAL INFORMATION</w:t>
      </w:r>
      <w:bookmarkEnd w:id="303"/>
    </w:p>
    <w:p w:rsidR="00FF0397" w:rsidRPr="00FF0397" w:rsidRDefault="00FF0397" w:rsidP="00BF0886">
      <w:pPr>
        <w:pStyle w:val="MELegal3"/>
        <w:numPr>
          <w:ilvl w:val="0"/>
          <w:numId w:val="49"/>
        </w:numPr>
        <w:jc w:val="both"/>
        <w:rPr>
          <w:rFonts w:ascii="Arial" w:hAnsi="Arial" w:cs="Arial"/>
          <w:sz w:val="20"/>
          <w:szCs w:val="20"/>
        </w:rPr>
      </w:pPr>
      <w:r w:rsidRPr="00FF0397">
        <w:rPr>
          <w:rFonts w:ascii="Arial" w:hAnsi="Arial" w:cs="Arial"/>
          <w:sz w:val="20"/>
          <w:szCs w:val="20"/>
        </w:rPr>
        <w:t>Personal information created, received, collected and otherwise o</w:t>
      </w:r>
      <w:r w:rsidR="00FD1DDF">
        <w:rPr>
          <w:rFonts w:ascii="Arial" w:hAnsi="Arial" w:cs="Arial"/>
          <w:sz w:val="20"/>
          <w:szCs w:val="20"/>
        </w:rPr>
        <w:t xml:space="preserve">btained by a Party pursuant to </w:t>
      </w:r>
      <w:ins w:id="309" w:author="Author">
        <w:r w:rsidR="00A74BE9">
          <w:rPr>
            <w:rFonts w:ascii="Arial" w:hAnsi="Arial" w:cs="Arial"/>
            <w:sz w:val="20"/>
            <w:szCs w:val="20"/>
          </w:rPr>
          <w:t>t</w:t>
        </w:r>
      </w:ins>
      <w:r w:rsidR="00C40369">
        <w:rPr>
          <w:rFonts w:ascii="Arial" w:hAnsi="Arial" w:cs="Arial"/>
          <w:sz w:val="20"/>
          <w:szCs w:val="20"/>
        </w:rPr>
        <w:t>his Agreement must be:</w:t>
      </w:r>
    </w:p>
    <w:p w:rsidR="00FF0397" w:rsidRPr="00FF0397" w:rsidRDefault="00FF0397" w:rsidP="00BF0886">
      <w:pPr>
        <w:pStyle w:val="MELegal4"/>
        <w:numPr>
          <w:ilvl w:val="3"/>
          <w:numId w:val="50"/>
        </w:numPr>
        <w:jc w:val="both"/>
        <w:rPr>
          <w:rFonts w:ascii="Arial" w:hAnsi="Arial" w:cs="Arial"/>
          <w:sz w:val="20"/>
          <w:szCs w:val="20"/>
        </w:rPr>
      </w:pPr>
      <w:r w:rsidRPr="00FF0397">
        <w:rPr>
          <w:rFonts w:ascii="Arial" w:hAnsi="Arial" w:cs="Arial"/>
          <w:sz w:val="20"/>
          <w:szCs w:val="20"/>
        </w:rPr>
        <w:t>Only used for the purposes of meeting the Party’s obliga</w:t>
      </w:r>
      <w:r w:rsidR="00C40369">
        <w:rPr>
          <w:rFonts w:ascii="Arial" w:hAnsi="Arial" w:cs="Arial"/>
          <w:sz w:val="20"/>
          <w:szCs w:val="20"/>
        </w:rPr>
        <w:t>tions under this Agreement; and</w:t>
      </w:r>
    </w:p>
    <w:p w:rsidR="00FF0397" w:rsidRPr="00FF0397" w:rsidRDefault="00FF0397" w:rsidP="00BF0886">
      <w:pPr>
        <w:pStyle w:val="MELegal4"/>
        <w:numPr>
          <w:ilvl w:val="3"/>
          <w:numId w:val="50"/>
        </w:numPr>
        <w:jc w:val="both"/>
        <w:rPr>
          <w:rFonts w:ascii="Arial" w:hAnsi="Arial" w:cs="Arial"/>
          <w:sz w:val="20"/>
          <w:szCs w:val="20"/>
        </w:rPr>
      </w:pPr>
      <w:r w:rsidRPr="00FF0397">
        <w:rPr>
          <w:rFonts w:ascii="Arial" w:hAnsi="Arial" w:cs="Arial"/>
          <w:sz w:val="20"/>
          <w:szCs w:val="20"/>
        </w:rPr>
        <w:lastRenderedPageBreak/>
        <w:t>Handled in accordance with the Information Privacy Principles as if the Party were an agency as</w:t>
      </w:r>
      <w:r w:rsidR="00C40369">
        <w:rPr>
          <w:rFonts w:ascii="Arial" w:hAnsi="Arial" w:cs="Arial"/>
          <w:sz w:val="20"/>
          <w:szCs w:val="20"/>
        </w:rPr>
        <w:t xml:space="preserve"> defined under the Privacy Act.</w:t>
      </w:r>
    </w:p>
    <w:p w:rsidR="00FF0397" w:rsidRPr="00FF0397" w:rsidRDefault="00FF0397" w:rsidP="00BF0886">
      <w:pPr>
        <w:pStyle w:val="MELegal3"/>
        <w:numPr>
          <w:ilvl w:val="0"/>
          <w:numId w:val="49"/>
        </w:numPr>
        <w:jc w:val="both"/>
        <w:rPr>
          <w:rFonts w:ascii="Arial" w:hAnsi="Arial" w:cs="Arial"/>
          <w:sz w:val="20"/>
          <w:szCs w:val="20"/>
        </w:rPr>
      </w:pPr>
      <w:r w:rsidRPr="00FF0397">
        <w:rPr>
          <w:rFonts w:ascii="Arial" w:hAnsi="Arial" w:cs="Arial"/>
          <w:sz w:val="20"/>
          <w:szCs w:val="20"/>
        </w:rPr>
        <w:t>Nothing in this clause 1</w:t>
      </w:r>
      <w:r w:rsidR="00FD1DDF">
        <w:rPr>
          <w:rFonts w:ascii="Arial" w:hAnsi="Arial" w:cs="Arial"/>
          <w:sz w:val="20"/>
          <w:szCs w:val="20"/>
        </w:rPr>
        <w:t>6</w:t>
      </w:r>
      <w:r w:rsidRPr="00FF0397">
        <w:rPr>
          <w:rFonts w:ascii="Arial" w:hAnsi="Arial" w:cs="Arial"/>
          <w:sz w:val="20"/>
          <w:szCs w:val="20"/>
        </w:rPr>
        <w:t>(a) limit</w:t>
      </w:r>
      <w:del w:id="310" w:author="Author">
        <w:r w:rsidRPr="00FF0397" w:rsidDel="00BB109F">
          <w:rPr>
            <w:rFonts w:ascii="Arial" w:hAnsi="Arial" w:cs="Arial"/>
            <w:sz w:val="20"/>
            <w:szCs w:val="20"/>
          </w:rPr>
          <w:delText>’</w:delText>
        </w:r>
      </w:del>
      <w:r w:rsidRPr="00FF0397">
        <w:rPr>
          <w:rFonts w:ascii="Arial" w:hAnsi="Arial" w:cs="Arial"/>
          <w:sz w:val="20"/>
          <w:szCs w:val="20"/>
        </w:rPr>
        <w:t>s a Party’s obligation to comply with its other obligations under the Privacy A</w:t>
      </w:r>
      <w:r w:rsidR="00C40369">
        <w:rPr>
          <w:rFonts w:ascii="Arial" w:hAnsi="Arial" w:cs="Arial"/>
          <w:sz w:val="20"/>
          <w:szCs w:val="20"/>
        </w:rPr>
        <w:t>ct or any other applicable law.</w:t>
      </w:r>
    </w:p>
    <w:p w:rsidR="00192823" w:rsidRPr="00726DE2" w:rsidRDefault="00FD1DDF" w:rsidP="00FD1DDF">
      <w:pPr>
        <w:pStyle w:val="MELegal1"/>
        <w:numPr>
          <w:ilvl w:val="0"/>
          <w:numId w:val="0"/>
        </w:numPr>
        <w:spacing w:before="240"/>
        <w:jc w:val="both"/>
        <w:rPr>
          <w:rFonts w:cs="Arial"/>
          <w:spacing w:val="0"/>
          <w:w w:val="100"/>
          <w:sz w:val="26"/>
          <w:szCs w:val="26"/>
        </w:rPr>
      </w:pPr>
      <w:bookmarkStart w:id="311" w:name="_Toc316983937"/>
      <w:r w:rsidRPr="00726DE2">
        <w:rPr>
          <w:rFonts w:cs="Arial"/>
          <w:spacing w:val="0"/>
          <w:w w:val="100"/>
          <w:sz w:val="26"/>
          <w:szCs w:val="26"/>
        </w:rPr>
        <w:t>17.</w:t>
      </w:r>
      <w:r w:rsidRPr="00726DE2">
        <w:rPr>
          <w:rFonts w:cs="Arial"/>
          <w:spacing w:val="0"/>
          <w:w w:val="100"/>
          <w:sz w:val="26"/>
          <w:szCs w:val="26"/>
        </w:rPr>
        <w:tab/>
      </w:r>
      <w:r w:rsidR="00192823" w:rsidRPr="00726DE2">
        <w:rPr>
          <w:rFonts w:cs="Arial"/>
          <w:spacing w:val="0"/>
          <w:w w:val="100"/>
          <w:sz w:val="26"/>
          <w:szCs w:val="26"/>
        </w:rPr>
        <w:t>TERMINATION</w:t>
      </w:r>
      <w:bookmarkEnd w:id="304"/>
      <w:bookmarkEnd w:id="305"/>
      <w:bookmarkEnd w:id="311"/>
    </w:p>
    <w:p w:rsidR="00000215" w:rsidRPr="00726DE2" w:rsidRDefault="00000215" w:rsidP="00BF0886">
      <w:pPr>
        <w:pStyle w:val="MELegal2"/>
        <w:numPr>
          <w:ilvl w:val="1"/>
          <w:numId w:val="51"/>
        </w:numPr>
        <w:jc w:val="both"/>
        <w:rPr>
          <w:rFonts w:eastAsia="SimSun" w:cs="Arial"/>
          <w:w w:val="100"/>
          <w:sz w:val="22"/>
          <w:szCs w:val="22"/>
          <w:lang w:eastAsia="ja-JP"/>
        </w:rPr>
      </w:pPr>
      <w:r w:rsidRPr="00726DE2">
        <w:rPr>
          <w:rFonts w:eastAsia="SimSun" w:cs="Arial"/>
          <w:w w:val="100"/>
          <w:sz w:val="22"/>
          <w:szCs w:val="22"/>
          <w:lang w:eastAsia="ja-JP"/>
        </w:rPr>
        <w:t>Termination for Cause</w:t>
      </w:r>
    </w:p>
    <w:p w:rsidR="00000215" w:rsidRPr="00850AE9" w:rsidRDefault="002D7C60" w:rsidP="00E902B2">
      <w:pPr>
        <w:ind w:left="720"/>
        <w:jc w:val="both"/>
        <w:rPr>
          <w:rFonts w:ascii="Arial" w:hAnsi="Arial" w:cs="Arial"/>
          <w:sz w:val="20"/>
        </w:rPr>
      </w:pPr>
      <w:r>
        <w:rPr>
          <w:rFonts w:ascii="Arial" w:hAnsi="Arial" w:cs="Arial"/>
          <w:sz w:val="20"/>
        </w:rPr>
        <w:t>T</w:t>
      </w:r>
      <w:r w:rsidR="00000215" w:rsidRPr="00850AE9">
        <w:rPr>
          <w:rFonts w:ascii="Arial" w:hAnsi="Arial" w:cs="Arial"/>
          <w:sz w:val="20"/>
        </w:rPr>
        <w:t>he University</w:t>
      </w:r>
      <w:r w:rsidR="00FD00AD">
        <w:rPr>
          <w:rFonts w:ascii="Arial" w:hAnsi="Arial" w:cs="Arial"/>
          <w:sz w:val="20"/>
        </w:rPr>
        <w:t xml:space="preserve"> of Melbourne</w:t>
      </w:r>
      <w:r w:rsidR="00000215" w:rsidRPr="00850AE9">
        <w:rPr>
          <w:rFonts w:ascii="Arial" w:hAnsi="Arial" w:cs="Arial"/>
          <w:sz w:val="20"/>
        </w:rPr>
        <w:t xml:space="preserve"> may immediately terminate this Agreement, by sending the </w:t>
      </w:r>
      <w:r w:rsidR="00A124DD">
        <w:rPr>
          <w:rFonts w:ascii="Arial" w:hAnsi="Arial" w:cs="Arial"/>
          <w:sz w:val="20"/>
        </w:rPr>
        <w:t xml:space="preserve">Sub-contractor </w:t>
      </w:r>
      <w:r w:rsidR="00000215" w:rsidRPr="00850AE9">
        <w:rPr>
          <w:rFonts w:ascii="Arial" w:hAnsi="Arial" w:cs="Arial"/>
          <w:sz w:val="20"/>
        </w:rPr>
        <w:t>a written notice if:</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an Insolvency Event occurs in respect of the </w:t>
      </w:r>
      <w:r w:rsidR="00A124DD">
        <w:rPr>
          <w:rFonts w:ascii="Arial" w:hAnsi="Arial" w:cs="Arial"/>
          <w:bCs/>
          <w:sz w:val="20"/>
        </w:rPr>
        <w:t>Sub-contractor</w:t>
      </w:r>
      <w:r w:rsidRPr="00E1521A">
        <w:rPr>
          <w:rFonts w:ascii="Arial" w:hAnsi="Arial" w:cs="Arial"/>
          <w:bCs/>
          <w:sz w:val="20"/>
        </w:rPr>
        <w:t>;</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the </w:t>
      </w:r>
      <w:r w:rsidR="009D761A">
        <w:rPr>
          <w:rFonts w:ascii="Arial" w:hAnsi="Arial" w:cs="Arial"/>
          <w:bCs/>
          <w:sz w:val="20"/>
        </w:rPr>
        <w:t xml:space="preserve">Sub-contractor </w:t>
      </w:r>
      <w:r w:rsidRPr="00E1521A">
        <w:rPr>
          <w:rFonts w:ascii="Arial" w:hAnsi="Arial" w:cs="Arial"/>
          <w:bCs/>
          <w:sz w:val="20"/>
        </w:rPr>
        <w:t>ceases business</w:t>
      </w:r>
      <w:r w:rsidR="009D761A">
        <w:rPr>
          <w:rFonts w:ascii="Arial" w:hAnsi="Arial" w:cs="Arial"/>
          <w:bCs/>
          <w:sz w:val="20"/>
        </w:rPr>
        <w:t xml:space="preserve"> or </w:t>
      </w:r>
      <w:r w:rsidR="00096A6F">
        <w:rPr>
          <w:rFonts w:ascii="Arial" w:hAnsi="Arial" w:cs="Arial"/>
          <w:bCs/>
          <w:sz w:val="20"/>
        </w:rPr>
        <w:t xml:space="preserve">to </w:t>
      </w:r>
      <w:r w:rsidR="009D761A">
        <w:rPr>
          <w:rFonts w:ascii="Arial" w:hAnsi="Arial" w:cs="Arial"/>
          <w:bCs/>
          <w:sz w:val="20"/>
        </w:rPr>
        <w:t xml:space="preserve">undertake research and development activities relevant to the </w:t>
      </w:r>
      <w:r w:rsidR="00DF42B2">
        <w:rPr>
          <w:rFonts w:ascii="Arial" w:hAnsi="Arial" w:cs="Arial"/>
          <w:bCs/>
          <w:sz w:val="20"/>
        </w:rPr>
        <w:t>Agreement</w:t>
      </w:r>
      <w:r w:rsidR="00C40369">
        <w:rPr>
          <w:rFonts w:ascii="Arial" w:hAnsi="Arial" w:cs="Arial"/>
          <w:bCs/>
          <w:sz w:val="20"/>
        </w:rPr>
        <w:t>;</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the </w:t>
      </w:r>
      <w:r w:rsidR="00D53A3E">
        <w:rPr>
          <w:rFonts w:ascii="Arial" w:hAnsi="Arial" w:cs="Arial"/>
          <w:bCs/>
          <w:sz w:val="20"/>
        </w:rPr>
        <w:t xml:space="preserve">Sub-contractor </w:t>
      </w:r>
      <w:r w:rsidRPr="00E1521A">
        <w:rPr>
          <w:rFonts w:ascii="Arial" w:hAnsi="Arial" w:cs="Arial"/>
          <w:bCs/>
          <w:sz w:val="20"/>
        </w:rPr>
        <w:t xml:space="preserve">fails to remedy any breach of this Agreement within </w:t>
      </w:r>
      <w:r w:rsidR="00096A6F">
        <w:rPr>
          <w:rFonts w:ascii="Arial" w:hAnsi="Arial" w:cs="Arial"/>
          <w:bCs/>
          <w:sz w:val="20"/>
        </w:rPr>
        <w:t>fifteen</w:t>
      </w:r>
      <w:r w:rsidR="00096A6F" w:rsidRPr="00E1521A">
        <w:rPr>
          <w:rFonts w:ascii="Arial" w:hAnsi="Arial" w:cs="Arial"/>
          <w:bCs/>
          <w:sz w:val="20"/>
        </w:rPr>
        <w:t xml:space="preserve"> </w:t>
      </w:r>
      <w:r w:rsidR="00F662F2" w:rsidRPr="00E1521A">
        <w:rPr>
          <w:rFonts w:ascii="Arial" w:hAnsi="Arial" w:cs="Arial"/>
          <w:bCs/>
          <w:sz w:val="20"/>
        </w:rPr>
        <w:t>(</w:t>
      </w:r>
      <w:r w:rsidR="00096A6F">
        <w:rPr>
          <w:rFonts w:ascii="Arial" w:hAnsi="Arial" w:cs="Arial"/>
          <w:bCs/>
          <w:sz w:val="20"/>
        </w:rPr>
        <w:t>15</w:t>
      </w:r>
      <w:r w:rsidR="00F662F2" w:rsidRPr="00E1521A">
        <w:rPr>
          <w:rFonts w:ascii="Arial" w:hAnsi="Arial" w:cs="Arial"/>
          <w:bCs/>
          <w:sz w:val="20"/>
        </w:rPr>
        <w:t>)</w:t>
      </w:r>
      <w:r w:rsidRPr="00E1521A">
        <w:rPr>
          <w:rFonts w:ascii="Arial" w:hAnsi="Arial" w:cs="Arial"/>
          <w:bCs/>
          <w:sz w:val="20"/>
        </w:rPr>
        <w:t xml:space="preserve"> </w:t>
      </w:r>
      <w:r w:rsidR="00D53A3E">
        <w:rPr>
          <w:rFonts w:ascii="Arial" w:hAnsi="Arial" w:cs="Arial"/>
          <w:bCs/>
          <w:sz w:val="20"/>
        </w:rPr>
        <w:t>Business D</w:t>
      </w:r>
      <w:r w:rsidRPr="00E1521A">
        <w:rPr>
          <w:rFonts w:ascii="Arial" w:hAnsi="Arial" w:cs="Arial"/>
          <w:bCs/>
          <w:sz w:val="20"/>
        </w:rPr>
        <w:t>ays after the date on which the University</w:t>
      </w:r>
      <w:r w:rsidR="00FD00AD">
        <w:rPr>
          <w:rFonts w:ascii="Arial" w:hAnsi="Arial" w:cs="Arial"/>
          <w:bCs/>
          <w:sz w:val="20"/>
        </w:rPr>
        <w:t xml:space="preserve"> of Melbourne</w:t>
      </w:r>
      <w:r w:rsidRPr="00E1521A">
        <w:rPr>
          <w:rFonts w:ascii="Arial" w:hAnsi="Arial" w:cs="Arial"/>
          <w:bCs/>
          <w:sz w:val="20"/>
        </w:rPr>
        <w:t xml:space="preserve"> issues the </w:t>
      </w:r>
      <w:r w:rsidR="00D53A3E">
        <w:rPr>
          <w:rFonts w:ascii="Arial" w:hAnsi="Arial" w:cs="Arial"/>
          <w:bCs/>
          <w:sz w:val="20"/>
        </w:rPr>
        <w:t xml:space="preserve">Sub-contractor </w:t>
      </w:r>
      <w:r w:rsidRPr="00E1521A">
        <w:rPr>
          <w:rFonts w:ascii="Arial" w:hAnsi="Arial" w:cs="Arial"/>
          <w:bCs/>
          <w:sz w:val="20"/>
        </w:rPr>
        <w:t xml:space="preserve">a written notice requiring the </w:t>
      </w:r>
      <w:r w:rsidR="00D53A3E">
        <w:rPr>
          <w:rFonts w:ascii="Arial" w:hAnsi="Arial" w:cs="Arial"/>
          <w:bCs/>
          <w:sz w:val="20"/>
        </w:rPr>
        <w:t xml:space="preserve">Sub-contractor </w:t>
      </w:r>
      <w:r w:rsidRPr="00E1521A">
        <w:rPr>
          <w:rFonts w:ascii="Arial" w:hAnsi="Arial" w:cs="Arial"/>
          <w:bCs/>
          <w:sz w:val="20"/>
        </w:rPr>
        <w:t xml:space="preserve">to remedy that breach; </w:t>
      </w:r>
      <w:r w:rsidR="00D53A3E">
        <w:rPr>
          <w:rFonts w:ascii="Arial" w:hAnsi="Arial" w:cs="Arial"/>
          <w:bCs/>
          <w:sz w:val="20"/>
        </w:rPr>
        <w:t>or</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in the opinion of the University</w:t>
      </w:r>
      <w:r w:rsidR="00554C5B">
        <w:rPr>
          <w:rFonts w:ascii="Arial" w:hAnsi="Arial" w:cs="Arial"/>
          <w:bCs/>
          <w:sz w:val="20"/>
        </w:rPr>
        <w:t xml:space="preserve"> of Melbourne</w:t>
      </w:r>
      <w:r w:rsidRPr="00E1521A">
        <w:rPr>
          <w:rFonts w:ascii="Arial" w:hAnsi="Arial" w:cs="Arial"/>
          <w:bCs/>
          <w:sz w:val="20"/>
        </w:rPr>
        <w:t xml:space="preserve">, the </w:t>
      </w:r>
      <w:r w:rsidR="00D53A3E">
        <w:rPr>
          <w:rFonts w:ascii="Arial" w:hAnsi="Arial" w:cs="Arial"/>
          <w:bCs/>
          <w:sz w:val="20"/>
        </w:rPr>
        <w:t>Sub-contractor</w:t>
      </w:r>
      <w:r w:rsidRPr="00E1521A">
        <w:rPr>
          <w:rFonts w:ascii="Arial" w:hAnsi="Arial" w:cs="Arial"/>
          <w:bCs/>
          <w:sz w:val="20"/>
        </w:rPr>
        <w:t xml:space="preserve">, any of its Personnel </w:t>
      </w:r>
      <w:r w:rsidR="00E33CC5">
        <w:rPr>
          <w:rFonts w:ascii="Arial" w:hAnsi="Arial" w:cs="Arial"/>
          <w:bCs/>
          <w:sz w:val="20"/>
        </w:rPr>
        <w:t xml:space="preserve">or any of the Key Personnel </w:t>
      </w:r>
      <w:r w:rsidRPr="00E1521A">
        <w:rPr>
          <w:rFonts w:ascii="Arial" w:hAnsi="Arial" w:cs="Arial"/>
          <w:bCs/>
          <w:sz w:val="20"/>
        </w:rPr>
        <w:t>is guilty of fraud, dishonesty or any other serious misconduct.</w:t>
      </w:r>
    </w:p>
    <w:p w:rsidR="00000215"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17.2</w:t>
      </w:r>
      <w:r w:rsidRPr="00726DE2">
        <w:rPr>
          <w:rFonts w:eastAsia="SimSun" w:cs="Arial"/>
          <w:w w:val="100"/>
          <w:sz w:val="22"/>
          <w:szCs w:val="22"/>
          <w:lang w:eastAsia="ja-JP"/>
        </w:rPr>
        <w:tab/>
      </w:r>
      <w:r w:rsidR="00000215" w:rsidRPr="00726DE2">
        <w:rPr>
          <w:rFonts w:eastAsia="SimSun" w:cs="Arial"/>
          <w:w w:val="100"/>
          <w:sz w:val="22"/>
          <w:szCs w:val="22"/>
          <w:lang w:eastAsia="ja-JP"/>
        </w:rPr>
        <w:t>Termination for Convenience</w:t>
      </w:r>
    </w:p>
    <w:p w:rsidR="00000215" w:rsidRPr="00A124DD" w:rsidRDefault="00BB109F" w:rsidP="00BF0886">
      <w:pPr>
        <w:pStyle w:val="MELegal3"/>
        <w:numPr>
          <w:ilvl w:val="0"/>
          <w:numId w:val="52"/>
        </w:numPr>
        <w:jc w:val="both"/>
        <w:rPr>
          <w:rFonts w:ascii="Arial" w:hAnsi="Arial" w:cs="Arial"/>
          <w:sz w:val="20"/>
          <w:szCs w:val="20"/>
        </w:rPr>
      </w:pPr>
      <w:ins w:id="312" w:author="Author">
        <w:r>
          <w:rPr>
            <w:rFonts w:ascii="Arial" w:hAnsi="Arial" w:cs="Arial"/>
            <w:sz w:val="20"/>
            <w:szCs w:val="20"/>
          </w:rPr>
          <w:t>If directed by the Commonwealth in accordance with the Funding Agreement, t</w:t>
        </w:r>
        <w:r w:rsidRPr="00A124DD">
          <w:rPr>
            <w:rFonts w:ascii="Arial" w:hAnsi="Arial" w:cs="Arial"/>
            <w:sz w:val="20"/>
            <w:szCs w:val="20"/>
          </w:rPr>
          <w:t xml:space="preserve">he </w:t>
        </w:r>
      </w:ins>
      <w:r w:rsidR="00000215" w:rsidRPr="00A124DD">
        <w:rPr>
          <w:rFonts w:ascii="Arial" w:hAnsi="Arial" w:cs="Arial"/>
          <w:sz w:val="20"/>
          <w:szCs w:val="20"/>
        </w:rPr>
        <w:t xml:space="preserve">University </w:t>
      </w:r>
      <w:r w:rsidR="00554C5B">
        <w:rPr>
          <w:rFonts w:ascii="Arial" w:hAnsi="Arial" w:cs="Arial"/>
          <w:sz w:val="20"/>
          <w:szCs w:val="20"/>
        </w:rPr>
        <w:t xml:space="preserve">of Melbourne </w:t>
      </w:r>
      <w:r w:rsidR="00000215" w:rsidRPr="00A124DD">
        <w:rPr>
          <w:rFonts w:ascii="Arial" w:hAnsi="Arial" w:cs="Arial"/>
          <w:sz w:val="20"/>
          <w:szCs w:val="20"/>
        </w:rPr>
        <w:t>may</w:t>
      </w:r>
      <w:ins w:id="313" w:author="Author">
        <w:r>
          <w:rPr>
            <w:rFonts w:ascii="Arial" w:hAnsi="Arial" w:cs="Arial"/>
            <w:sz w:val="20"/>
            <w:szCs w:val="20"/>
          </w:rPr>
          <w:t>,</w:t>
        </w:r>
      </w:ins>
      <w:r w:rsidR="00000215" w:rsidRPr="00A124DD">
        <w:rPr>
          <w:rFonts w:ascii="Arial" w:hAnsi="Arial" w:cs="Arial"/>
          <w:sz w:val="20"/>
          <w:szCs w:val="20"/>
        </w:rPr>
        <w:t xml:space="preserve"> </w:t>
      </w:r>
      <w:r w:rsidR="00570F43">
        <w:rPr>
          <w:rFonts w:ascii="Arial" w:hAnsi="Arial" w:cs="Arial"/>
          <w:sz w:val="20"/>
          <w:szCs w:val="20"/>
        </w:rPr>
        <w:t>in its opinion in performing its obligations</w:t>
      </w:r>
      <w:del w:id="314" w:author="Author">
        <w:r w:rsidR="00570F43" w:rsidDel="00BB109F">
          <w:rPr>
            <w:rFonts w:ascii="Arial" w:hAnsi="Arial" w:cs="Arial"/>
            <w:sz w:val="20"/>
            <w:szCs w:val="20"/>
          </w:rPr>
          <w:delText xml:space="preserve"> under the Funding Agreement</w:delText>
        </w:r>
      </w:del>
      <w:r w:rsidR="00570F43">
        <w:rPr>
          <w:rFonts w:ascii="Arial" w:hAnsi="Arial" w:cs="Arial"/>
          <w:sz w:val="20"/>
          <w:szCs w:val="20"/>
        </w:rPr>
        <w:t xml:space="preserve">, </w:t>
      </w:r>
      <w:r w:rsidR="00091216" w:rsidRPr="00A124DD">
        <w:rPr>
          <w:rFonts w:ascii="Arial" w:hAnsi="Arial" w:cs="Arial"/>
          <w:sz w:val="20"/>
          <w:szCs w:val="20"/>
        </w:rPr>
        <w:t xml:space="preserve">at any time </w:t>
      </w:r>
      <w:r w:rsidR="00000215" w:rsidRPr="00A124DD">
        <w:rPr>
          <w:rFonts w:ascii="Arial" w:hAnsi="Arial" w:cs="Arial"/>
          <w:sz w:val="20"/>
          <w:szCs w:val="20"/>
        </w:rPr>
        <w:t xml:space="preserve">terminate this </w:t>
      </w:r>
      <w:r w:rsidR="00013A1B" w:rsidRPr="00A124DD">
        <w:rPr>
          <w:rFonts w:ascii="Arial" w:hAnsi="Arial" w:cs="Arial"/>
          <w:sz w:val="20"/>
          <w:szCs w:val="20"/>
        </w:rPr>
        <w:t xml:space="preserve">Agreement </w:t>
      </w:r>
      <w:r w:rsidR="00091216" w:rsidRPr="00A124DD">
        <w:rPr>
          <w:rFonts w:ascii="Arial" w:hAnsi="Arial" w:cs="Arial"/>
          <w:sz w:val="20"/>
          <w:szCs w:val="20"/>
        </w:rPr>
        <w:t xml:space="preserve">in whole or reduce the scope </w:t>
      </w:r>
      <w:ins w:id="315" w:author="Author">
        <w:r>
          <w:rPr>
            <w:rFonts w:ascii="Arial" w:hAnsi="Arial" w:cs="Arial"/>
            <w:sz w:val="20"/>
            <w:szCs w:val="20"/>
          </w:rPr>
          <w:t xml:space="preserve">of the NeCTAR Sub-Project </w:t>
        </w:r>
      </w:ins>
      <w:r w:rsidR="00000215" w:rsidRPr="00A124DD">
        <w:rPr>
          <w:rFonts w:ascii="Arial" w:hAnsi="Arial" w:cs="Arial"/>
          <w:sz w:val="20"/>
          <w:szCs w:val="20"/>
        </w:rPr>
        <w:t xml:space="preserve">by giving the </w:t>
      </w:r>
      <w:r w:rsidR="00091216" w:rsidRPr="00A124DD">
        <w:rPr>
          <w:rFonts w:ascii="Arial" w:hAnsi="Arial" w:cs="Arial"/>
          <w:sz w:val="20"/>
          <w:szCs w:val="20"/>
        </w:rPr>
        <w:t xml:space="preserve">Sub-contractor </w:t>
      </w:r>
      <w:r w:rsidR="00000215" w:rsidRPr="00A124DD">
        <w:rPr>
          <w:rFonts w:ascii="Arial" w:hAnsi="Arial" w:cs="Arial"/>
          <w:sz w:val="20"/>
          <w:szCs w:val="20"/>
        </w:rPr>
        <w:t>not less tha</w:t>
      </w:r>
      <w:r w:rsidR="00615FB7" w:rsidRPr="00A124DD">
        <w:rPr>
          <w:rFonts w:ascii="Arial" w:hAnsi="Arial" w:cs="Arial"/>
          <w:sz w:val="20"/>
          <w:szCs w:val="20"/>
        </w:rPr>
        <w:t>n</w:t>
      </w:r>
      <w:r w:rsidR="00000215" w:rsidRPr="00A124DD">
        <w:rPr>
          <w:rFonts w:ascii="Arial" w:hAnsi="Arial" w:cs="Arial"/>
          <w:sz w:val="20"/>
          <w:szCs w:val="20"/>
        </w:rPr>
        <w:t xml:space="preserve"> </w:t>
      </w:r>
      <w:r w:rsidR="00F63972" w:rsidRPr="00A124DD">
        <w:rPr>
          <w:rFonts w:ascii="Arial" w:hAnsi="Arial" w:cs="Arial"/>
          <w:sz w:val="20"/>
          <w:szCs w:val="20"/>
        </w:rPr>
        <w:t>sixty (60)</w:t>
      </w:r>
      <w:r w:rsidR="00204D43">
        <w:rPr>
          <w:rFonts w:ascii="Arial" w:hAnsi="Arial" w:cs="Arial"/>
          <w:sz w:val="20"/>
          <w:szCs w:val="20"/>
        </w:rPr>
        <w:t xml:space="preserve"> days prior written notice.</w:t>
      </w:r>
    </w:p>
    <w:p w:rsidR="00A124DD" w:rsidRPr="00A124DD" w:rsidRDefault="00A124DD" w:rsidP="00BF0886">
      <w:pPr>
        <w:pStyle w:val="MELegal3"/>
        <w:numPr>
          <w:ilvl w:val="0"/>
          <w:numId w:val="52"/>
        </w:numPr>
        <w:jc w:val="both"/>
        <w:rPr>
          <w:rFonts w:ascii="Arial" w:hAnsi="Arial" w:cs="Arial"/>
          <w:sz w:val="20"/>
          <w:szCs w:val="20"/>
        </w:rPr>
      </w:pPr>
      <w:r w:rsidRPr="00A124DD">
        <w:rPr>
          <w:rFonts w:ascii="Arial" w:hAnsi="Arial" w:cs="Arial"/>
          <w:sz w:val="20"/>
          <w:szCs w:val="20"/>
        </w:rPr>
        <w:t>Upon receiving the notice under clause 1</w:t>
      </w:r>
      <w:r w:rsidR="00E33CC5">
        <w:rPr>
          <w:rFonts w:ascii="Arial" w:hAnsi="Arial" w:cs="Arial"/>
          <w:sz w:val="20"/>
          <w:szCs w:val="20"/>
        </w:rPr>
        <w:t>7</w:t>
      </w:r>
      <w:r w:rsidR="00204D43">
        <w:rPr>
          <w:rFonts w:ascii="Arial" w:hAnsi="Arial" w:cs="Arial"/>
          <w:sz w:val="20"/>
          <w:szCs w:val="20"/>
        </w:rPr>
        <w:t>.2(a), the Sub-contractor must</w:t>
      </w:r>
    </w:p>
    <w:p w:rsidR="00A124DD" w:rsidRPr="00A124DD" w:rsidRDefault="00204D43" w:rsidP="00BF0886">
      <w:pPr>
        <w:pStyle w:val="MELegal4"/>
        <w:numPr>
          <w:ilvl w:val="0"/>
          <w:numId w:val="53"/>
        </w:numPr>
        <w:jc w:val="both"/>
        <w:rPr>
          <w:rFonts w:ascii="Arial" w:hAnsi="Arial" w:cs="Arial"/>
          <w:sz w:val="20"/>
          <w:szCs w:val="20"/>
        </w:rPr>
      </w:pPr>
      <w:r>
        <w:rPr>
          <w:rFonts w:ascii="Arial" w:hAnsi="Arial" w:cs="Arial"/>
          <w:sz w:val="20"/>
          <w:szCs w:val="20"/>
        </w:rPr>
        <w:t>Stop work;</w:t>
      </w:r>
    </w:p>
    <w:p w:rsidR="00A124DD" w:rsidRPr="00A124DD" w:rsidRDefault="00A124DD" w:rsidP="00BF0886">
      <w:pPr>
        <w:pStyle w:val="MELegal4"/>
        <w:numPr>
          <w:ilvl w:val="0"/>
          <w:numId w:val="53"/>
        </w:numPr>
        <w:jc w:val="both"/>
        <w:rPr>
          <w:rFonts w:ascii="Arial" w:hAnsi="Arial" w:cs="Arial"/>
          <w:sz w:val="20"/>
          <w:szCs w:val="20"/>
        </w:rPr>
      </w:pPr>
      <w:r w:rsidRPr="00A124DD">
        <w:rPr>
          <w:rFonts w:ascii="Arial" w:hAnsi="Arial" w:cs="Arial"/>
          <w:sz w:val="20"/>
          <w:szCs w:val="20"/>
        </w:rPr>
        <w:t>Take steps to minimise loss</w:t>
      </w:r>
      <w:ins w:id="316" w:author="Author">
        <w:r w:rsidR="00BB109F">
          <w:rPr>
            <w:rFonts w:ascii="Arial" w:hAnsi="Arial" w:cs="Arial"/>
            <w:sz w:val="20"/>
            <w:szCs w:val="20"/>
          </w:rPr>
          <w:t>es</w:t>
        </w:r>
      </w:ins>
      <w:r w:rsidRPr="00A124DD">
        <w:rPr>
          <w:rFonts w:ascii="Arial" w:hAnsi="Arial" w:cs="Arial"/>
          <w:sz w:val="20"/>
          <w:szCs w:val="20"/>
        </w:rPr>
        <w:t xml:space="preserve"> </w:t>
      </w:r>
      <w:del w:id="317" w:author="Author">
        <w:r w:rsidRPr="00A124DD" w:rsidDel="00BB109F">
          <w:rPr>
            <w:rFonts w:ascii="Arial" w:hAnsi="Arial" w:cs="Arial"/>
            <w:sz w:val="20"/>
            <w:szCs w:val="20"/>
          </w:rPr>
          <w:delText xml:space="preserve">resulting </w:delText>
        </w:r>
      </w:del>
      <w:r w:rsidRPr="00A124DD">
        <w:rPr>
          <w:rFonts w:ascii="Arial" w:hAnsi="Arial" w:cs="Arial"/>
          <w:sz w:val="20"/>
          <w:szCs w:val="20"/>
        </w:rPr>
        <w:t>from the termination</w:t>
      </w:r>
      <w:r w:rsidR="00D53A3E">
        <w:rPr>
          <w:rFonts w:ascii="Arial" w:hAnsi="Arial" w:cs="Arial"/>
          <w:sz w:val="20"/>
          <w:szCs w:val="20"/>
        </w:rPr>
        <w:t xml:space="preserve"> </w:t>
      </w:r>
      <w:ins w:id="318" w:author="Author">
        <w:r w:rsidR="00BB109F">
          <w:rPr>
            <w:rFonts w:ascii="Arial" w:hAnsi="Arial" w:cs="Arial"/>
            <w:sz w:val="20"/>
            <w:szCs w:val="20"/>
          </w:rPr>
          <w:t xml:space="preserve">or reduction of the scope of the NeCTAR Sub-Project </w:t>
        </w:r>
      </w:ins>
      <w:r w:rsidR="00D53A3E">
        <w:rPr>
          <w:rFonts w:ascii="Arial" w:hAnsi="Arial" w:cs="Arial"/>
          <w:sz w:val="20"/>
          <w:szCs w:val="20"/>
        </w:rPr>
        <w:t xml:space="preserve">and </w:t>
      </w:r>
      <w:r w:rsidR="00880DFD">
        <w:rPr>
          <w:rFonts w:ascii="Arial" w:hAnsi="Arial" w:cs="Arial"/>
          <w:sz w:val="20"/>
          <w:szCs w:val="20"/>
        </w:rPr>
        <w:t xml:space="preserve">protect all </w:t>
      </w:r>
      <w:r w:rsidR="00D713E7">
        <w:rPr>
          <w:rFonts w:ascii="Arial" w:hAnsi="Arial" w:cs="Arial"/>
          <w:sz w:val="20"/>
          <w:szCs w:val="20"/>
        </w:rPr>
        <w:t>Sub-Project</w:t>
      </w:r>
      <w:r w:rsidR="00880DFD">
        <w:rPr>
          <w:rFonts w:ascii="Arial" w:hAnsi="Arial" w:cs="Arial"/>
          <w:sz w:val="20"/>
          <w:szCs w:val="20"/>
        </w:rPr>
        <w:t xml:space="preserve"> materials</w:t>
      </w:r>
      <w:r w:rsidRPr="00A124DD">
        <w:rPr>
          <w:rFonts w:ascii="Arial" w:hAnsi="Arial" w:cs="Arial"/>
          <w:sz w:val="20"/>
          <w:szCs w:val="20"/>
        </w:rPr>
        <w:t>; and</w:t>
      </w:r>
    </w:p>
    <w:p w:rsidR="00A124DD" w:rsidRPr="00A124DD" w:rsidRDefault="00A124DD" w:rsidP="00BF0886">
      <w:pPr>
        <w:pStyle w:val="MELegal4"/>
        <w:numPr>
          <w:ilvl w:val="0"/>
          <w:numId w:val="53"/>
        </w:numPr>
        <w:jc w:val="both"/>
        <w:rPr>
          <w:rFonts w:ascii="Arial" w:hAnsi="Arial" w:cs="Arial"/>
          <w:sz w:val="20"/>
          <w:szCs w:val="20"/>
        </w:rPr>
      </w:pPr>
      <w:r w:rsidRPr="00A124DD">
        <w:rPr>
          <w:rFonts w:ascii="Arial" w:hAnsi="Arial" w:cs="Arial"/>
          <w:sz w:val="20"/>
          <w:szCs w:val="20"/>
        </w:rPr>
        <w:t xml:space="preserve">continue work on any part of the </w:t>
      </w:r>
      <w:r w:rsidR="00C838ED">
        <w:rPr>
          <w:rFonts w:ascii="Arial" w:hAnsi="Arial" w:cs="Arial"/>
          <w:sz w:val="20"/>
          <w:szCs w:val="20"/>
        </w:rPr>
        <w:t>Asset</w:t>
      </w:r>
      <w:r w:rsidR="00D713E7">
        <w:rPr>
          <w:rFonts w:ascii="Arial" w:hAnsi="Arial" w:cs="Arial"/>
          <w:sz w:val="20"/>
          <w:szCs w:val="20"/>
        </w:rPr>
        <w:t>(s)</w:t>
      </w:r>
      <w:r w:rsidR="00204D43">
        <w:rPr>
          <w:rFonts w:ascii="Arial" w:hAnsi="Arial" w:cs="Arial"/>
          <w:sz w:val="20"/>
          <w:szCs w:val="20"/>
        </w:rPr>
        <w:t xml:space="preserve"> not affected by the notice.</w:t>
      </w:r>
    </w:p>
    <w:p w:rsidR="00A124DD" w:rsidRPr="00A124DD" w:rsidRDefault="00A124DD" w:rsidP="00BF0886">
      <w:pPr>
        <w:pStyle w:val="MELegal3"/>
        <w:numPr>
          <w:ilvl w:val="0"/>
          <w:numId w:val="52"/>
        </w:numPr>
        <w:jc w:val="both"/>
        <w:rPr>
          <w:rFonts w:ascii="Arial" w:hAnsi="Arial" w:cs="Arial"/>
          <w:sz w:val="20"/>
          <w:szCs w:val="20"/>
        </w:rPr>
      </w:pPr>
      <w:r w:rsidRPr="00A124DD">
        <w:rPr>
          <w:rFonts w:ascii="Arial" w:hAnsi="Arial" w:cs="Arial"/>
          <w:sz w:val="20"/>
          <w:szCs w:val="20"/>
        </w:rPr>
        <w:t xml:space="preserve">If the Agreement is terminated or </w:t>
      </w:r>
      <w:ins w:id="319" w:author="Author">
        <w:r w:rsidR="00BB109F">
          <w:rPr>
            <w:rFonts w:ascii="Arial" w:hAnsi="Arial" w:cs="Arial"/>
            <w:sz w:val="20"/>
            <w:szCs w:val="20"/>
          </w:rPr>
          <w:t xml:space="preserve">the NeCTAR Sub-Project </w:t>
        </w:r>
      </w:ins>
      <w:r w:rsidRPr="00A124DD">
        <w:rPr>
          <w:rFonts w:ascii="Arial" w:hAnsi="Arial" w:cs="Arial"/>
          <w:sz w:val="20"/>
          <w:szCs w:val="20"/>
        </w:rPr>
        <w:t>reduced in scope, the University</w:t>
      </w:r>
      <w:r w:rsidR="00554C5B">
        <w:rPr>
          <w:rFonts w:ascii="Arial" w:hAnsi="Arial" w:cs="Arial"/>
          <w:sz w:val="20"/>
          <w:szCs w:val="20"/>
        </w:rPr>
        <w:t xml:space="preserve"> of Melbourne</w:t>
      </w:r>
      <w:r w:rsidRPr="00A124DD">
        <w:rPr>
          <w:rFonts w:ascii="Arial" w:hAnsi="Arial" w:cs="Arial"/>
          <w:sz w:val="20"/>
          <w:szCs w:val="20"/>
        </w:rPr>
        <w:t>’s liability to the Sub-</w:t>
      </w:r>
      <w:r w:rsidR="00FD1DDF">
        <w:rPr>
          <w:rFonts w:ascii="Arial" w:hAnsi="Arial" w:cs="Arial"/>
          <w:sz w:val="20"/>
          <w:szCs w:val="20"/>
        </w:rPr>
        <w:t>c</w:t>
      </w:r>
      <w:r w:rsidR="00204D43">
        <w:rPr>
          <w:rFonts w:ascii="Arial" w:hAnsi="Arial" w:cs="Arial"/>
          <w:sz w:val="20"/>
          <w:szCs w:val="20"/>
        </w:rPr>
        <w:t>ontractor will be limited to:</w:t>
      </w:r>
    </w:p>
    <w:p w:rsidR="00A124DD" w:rsidRPr="00A124DD" w:rsidRDefault="00E57EFD" w:rsidP="00BF0886">
      <w:pPr>
        <w:pStyle w:val="MELegal4"/>
        <w:numPr>
          <w:ilvl w:val="3"/>
          <w:numId w:val="54"/>
        </w:numPr>
        <w:jc w:val="both"/>
        <w:rPr>
          <w:rFonts w:ascii="Arial" w:hAnsi="Arial" w:cs="Arial"/>
          <w:sz w:val="20"/>
          <w:szCs w:val="20"/>
        </w:rPr>
      </w:pPr>
      <w:r>
        <w:rPr>
          <w:rFonts w:ascii="Arial" w:hAnsi="Arial" w:cs="Arial"/>
          <w:sz w:val="20"/>
          <w:szCs w:val="20"/>
        </w:rPr>
        <w:t>t</w:t>
      </w:r>
      <w:r w:rsidR="00A124DD" w:rsidRPr="00A124DD">
        <w:rPr>
          <w:rFonts w:ascii="Arial" w:hAnsi="Arial" w:cs="Arial"/>
          <w:sz w:val="20"/>
          <w:szCs w:val="20"/>
        </w:rPr>
        <w:t>he Milestone Payments that were due and payable before that eff</w:t>
      </w:r>
      <w:r w:rsidR="00204D43">
        <w:rPr>
          <w:rFonts w:ascii="Arial" w:hAnsi="Arial" w:cs="Arial"/>
          <w:sz w:val="20"/>
          <w:szCs w:val="20"/>
        </w:rPr>
        <w:t>ective date of termination; and</w:t>
      </w:r>
    </w:p>
    <w:p w:rsidR="00A124DD" w:rsidRPr="00A124DD" w:rsidRDefault="00E57EFD" w:rsidP="00BF0886">
      <w:pPr>
        <w:pStyle w:val="MELegal4"/>
        <w:numPr>
          <w:ilvl w:val="3"/>
          <w:numId w:val="54"/>
        </w:numPr>
        <w:jc w:val="both"/>
        <w:rPr>
          <w:rFonts w:ascii="Arial" w:hAnsi="Arial" w:cs="Arial"/>
          <w:sz w:val="20"/>
          <w:szCs w:val="20"/>
        </w:rPr>
      </w:pPr>
      <w:r>
        <w:rPr>
          <w:rFonts w:ascii="Arial" w:hAnsi="Arial" w:cs="Arial"/>
          <w:sz w:val="20"/>
          <w:szCs w:val="20"/>
        </w:rPr>
        <w:t>a</w:t>
      </w:r>
      <w:r w:rsidR="00A124DD" w:rsidRPr="00A124DD">
        <w:rPr>
          <w:rFonts w:ascii="Arial" w:hAnsi="Arial" w:cs="Arial"/>
          <w:sz w:val="20"/>
          <w:szCs w:val="20"/>
        </w:rPr>
        <w:t>ny reasonable costs incurred by the Sub-contractor that are directly attributable to the termination of this Agreement and cannot reasonably be avoided by the Sub-contractor.</w:t>
      </w:r>
    </w:p>
    <w:p w:rsidR="00000215" w:rsidRPr="00726DE2" w:rsidRDefault="00D53A3E" w:rsidP="008D4916">
      <w:pPr>
        <w:pStyle w:val="MELegal2"/>
        <w:numPr>
          <w:ilvl w:val="1"/>
          <w:numId w:val="67"/>
        </w:numPr>
        <w:jc w:val="both"/>
        <w:rPr>
          <w:rFonts w:eastAsia="SimSun" w:cs="Arial"/>
          <w:w w:val="100"/>
          <w:sz w:val="22"/>
          <w:szCs w:val="22"/>
          <w:lang w:eastAsia="ja-JP"/>
        </w:rPr>
      </w:pPr>
      <w:bookmarkStart w:id="320" w:name="_Hlt76354717"/>
      <w:bookmarkEnd w:id="320"/>
      <w:r w:rsidRPr="00726DE2">
        <w:rPr>
          <w:rFonts w:eastAsia="SimSun" w:cs="Arial"/>
          <w:w w:val="100"/>
          <w:sz w:val="22"/>
          <w:szCs w:val="22"/>
          <w:lang w:eastAsia="ja-JP"/>
        </w:rPr>
        <w:t>Termination of Funding Agre</w:t>
      </w:r>
      <w:r w:rsidR="00204D43">
        <w:rPr>
          <w:rFonts w:eastAsia="SimSun" w:cs="Arial"/>
          <w:w w:val="100"/>
          <w:sz w:val="22"/>
          <w:szCs w:val="22"/>
          <w:lang w:eastAsia="ja-JP"/>
        </w:rPr>
        <w:t>ement or withdrawal of approval</w:t>
      </w:r>
    </w:p>
    <w:p w:rsidR="00F8380D" w:rsidRDefault="00F8380D" w:rsidP="00E33CC5">
      <w:pPr>
        <w:pStyle w:val="MELegal3"/>
        <w:numPr>
          <w:ilvl w:val="0"/>
          <w:numId w:val="0"/>
        </w:numPr>
        <w:ind w:left="709" w:hanging="29"/>
        <w:jc w:val="both"/>
        <w:rPr>
          <w:rFonts w:ascii="Arial" w:hAnsi="Arial" w:cs="Arial"/>
          <w:sz w:val="20"/>
          <w:szCs w:val="20"/>
        </w:rPr>
      </w:pPr>
      <w:r>
        <w:rPr>
          <w:rFonts w:ascii="Arial" w:hAnsi="Arial" w:cs="Arial"/>
          <w:sz w:val="20"/>
          <w:szCs w:val="20"/>
        </w:rPr>
        <w:t xml:space="preserve">The University </w:t>
      </w:r>
      <w:r w:rsidR="00554C5B">
        <w:rPr>
          <w:rFonts w:ascii="Arial" w:hAnsi="Arial" w:cs="Arial"/>
          <w:sz w:val="20"/>
          <w:szCs w:val="20"/>
        </w:rPr>
        <w:t xml:space="preserve">of Melbourne </w:t>
      </w:r>
      <w:r>
        <w:rPr>
          <w:rFonts w:ascii="Arial" w:hAnsi="Arial" w:cs="Arial"/>
          <w:sz w:val="20"/>
          <w:szCs w:val="20"/>
        </w:rPr>
        <w:t>may immediately terminate this Agreement by written notice to the Sub-contractor if</w:t>
      </w:r>
      <w:r w:rsidR="00E33CC5">
        <w:rPr>
          <w:rFonts w:ascii="Arial" w:hAnsi="Arial" w:cs="Arial"/>
          <w:sz w:val="20"/>
          <w:szCs w:val="20"/>
        </w:rPr>
        <w:t>:</w:t>
      </w:r>
    </w:p>
    <w:p w:rsidR="00F8380D" w:rsidRPr="00F8380D" w:rsidRDefault="00F8380D" w:rsidP="008D4916">
      <w:pPr>
        <w:pStyle w:val="MELegal4"/>
        <w:numPr>
          <w:ilvl w:val="3"/>
          <w:numId w:val="71"/>
        </w:numPr>
        <w:jc w:val="both"/>
        <w:rPr>
          <w:rFonts w:ascii="Arial" w:hAnsi="Arial" w:cs="Arial"/>
          <w:sz w:val="20"/>
          <w:szCs w:val="20"/>
        </w:rPr>
      </w:pPr>
      <w:r w:rsidRPr="00F8380D">
        <w:rPr>
          <w:rFonts w:ascii="Arial" w:hAnsi="Arial" w:cs="Arial"/>
          <w:sz w:val="20"/>
          <w:szCs w:val="20"/>
        </w:rPr>
        <w:t>The Funding Agreement expires or is terminated for any reason; or</w:t>
      </w:r>
    </w:p>
    <w:p w:rsidR="00EF2C9A" w:rsidRPr="008D4916" w:rsidRDefault="00F8380D" w:rsidP="008D4916">
      <w:pPr>
        <w:pStyle w:val="MELegal4"/>
        <w:numPr>
          <w:ilvl w:val="3"/>
          <w:numId w:val="71"/>
        </w:numPr>
        <w:jc w:val="both"/>
        <w:rPr>
          <w:rFonts w:ascii="Arial" w:hAnsi="Arial" w:cs="Arial"/>
          <w:sz w:val="20"/>
          <w:szCs w:val="20"/>
        </w:rPr>
      </w:pPr>
      <w:r w:rsidRPr="00F8380D">
        <w:rPr>
          <w:rFonts w:ascii="Arial" w:hAnsi="Arial" w:cs="Arial"/>
          <w:sz w:val="20"/>
          <w:szCs w:val="20"/>
        </w:rPr>
        <w:t>The Commonwealth withdraw its approval of the Sub-contractor under the Funding Agreement for any reason.</w:t>
      </w:r>
    </w:p>
    <w:p w:rsidR="00E57EFD"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lastRenderedPageBreak/>
        <w:t>17.4</w:t>
      </w:r>
      <w:r w:rsidRPr="00726DE2">
        <w:rPr>
          <w:rFonts w:eastAsia="SimSun" w:cs="Arial"/>
          <w:w w:val="100"/>
          <w:sz w:val="22"/>
          <w:szCs w:val="22"/>
          <w:lang w:eastAsia="ja-JP"/>
        </w:rPr>
        <w:tab/>
      </w:r>
      <w:r w:rsidR="00E57EFD" w:rsidRPr="00726DE2">
        <w:rPr>
          <w:rFonts w:eastAsia="SimSun" w:cs="Arial"/>
          <w:w w:val="100"/>
          <w:sz w:val="22"/>
          <w:szCs w:val="22"/>
          <w:lang w:eastAsia="ja-JP"/>
        </w:rPr>
        <w:t>Mutually agreed termination</w:t>
      </w:r>
    </w:p>
    <w:p w:rsidR="00E57EFD" w:rsidRPr="00E57EFD" w:rsidRDefault="00E57EFD" w:rsidP="00E33CC5">
      <w:pPr>
        <w:pStyle w:val="MELegal3"/>
        <w:numPr>
          <w:ilvl w:val="0"/>
          <w:numId w:val="0"/>
        </w:numPr>
        <w:ind w:left="709" w:hanging="29"/>
        <w:jc w:val="both"/>
        <w:rPr>
          <w:rFonts w:ascii="Arial" w:eastAsia="SimSun" w:hAnsi="Arial" w:cs="Arial"/>
          <w:sz w:val="20"/>
          <w:szCs w:val="20"/>
          <w:lang w:eastAsia="ja-JP"/>
        </w:rPr>
      </w:pPr>
      <w:r w:rsidRPr="00E57EFD">
        <w:rPr>
          <w:rFonts w:ascii="Arial" w:eastAsia="SimSun" w:hAnsi="Arial" w:cs="Arial"/>
          <w:sz w:val="20"/>
          <w:szCs w:val="20"/>
          <w:lang w:eastAsia="ja-JP"/>
        </w:rPr>
        <w:t>The Parties may mutually agree in writing to terminate this Agreement prior to the expiry of the Ne</w:t>
      </w:r>
      <w:r w:rsidR="00204D43">
        <w:rPr>
          <w:rFonts w:ascii="Arial" w:eastAsia="SimSun" w:hAnsi="Arial" w:cs="Arial"/>
          <w:sz w:val="20"/>
          <w:szCs w:val="20"/>
          <w:lang w:eastAsia="ja-JP"/>
        </w:rPr>
        <w:t>CTAR Project Completion Date.</w:t>
      </w:r>
    </w:p>
    <w:p w:rsidR="00E57EFD"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17.5</w:t>
      </w:r>
      <w:r w:rsidRPr="00726DE2">
        <w:rPr>
          <w:rFonts w:eastAsia="SimSun" w:cs="Arial"/>
          <w:w w:val="100"/>
          <w:sz w:val="22"/>
          <w:szCs w:val="22"/>
          <w:lang w:eastAsia="ja-JP"/>
        </w:rPr>
        <w:tab/>
      </w:r>
      <w:r w:rsidR="00E57EFD" w:rsidRPr="00726DE2">
        <w:rPr>
          <w:rFonts w:eastAsia="SimSun" w:cs="Arial"/>
          <w:w w:val="100"/>
          <w:sz w:val="22"/>
          <w:szCs w:val="22"/>
          <w:lang w:eastAsia="ja-JP"/>
        </w:rPr>
        <w:t>Consequences of termination</w:t>
      </w:r>
    </w:p>
    <w:p w:rsidR="00E57EFD" w:rsidRDefault="00880DFD" w:rsidP="00880DFD">
      <w:pPr>
        <w:pStyle w:val="MELegal3"/>
        <w:numPr>
          <w:ilvl w:val="0"/>
          <w:numId w:val="0"/>
        </w:numPr>
        <w:ind w:left="1360" w:hanging="680"/>
        <w:jc w:val="both"/>
        <w:rPr>
          <w:rFonts w:eastAsia="SimSun"/>
          <w:lang w:eastAsia="ja-JP"/>
        </w:rPr>
      </w:pPr>
      <w:r>
        <w:rPr>
          <w:rFonts w:ascii="Arial" w:hAnsi="Arial" w:cs="Arial"/>
          <w:sz w:val="20"/>
        </w:rPr>
        <w:t>(a)</w:t>
      </w:r>
      <w:r>
        <w:rPr>
          <w:rFonts w:ascii="Arial" w:hAnsi="Arial" w:cs="Arial"/>
          <w:sz w:val="20"/>
        </w:rPr>
        <w:tab/>
      </w:r>
      <w:r w:rsidR="00E57EFD" w:rsidRPr="00850AE9">
        <w:rPr>
          <w:rFonts w:ascii="Arial" w:hAnsi="Arial" w:cs="Arial"/>
          <w:sz w:val="20"/>
        </w:rPr>
        <w:t xml:space="preserve">Any termination or expiry of this Agreement will not prejudice any right of action or remedy which may have </w:t>
      </w:r>
      <w:r w:rsidR="00E57EFD" w:rsidRPr="00E1521A">
        <w:rPr>
          <w:rFonts w:ascii="Arial" w:hAnsi="Arial" w:cs="Arial"/>
          <w:sz w:val="20"/>
          <w:szCs w:val="20"/>
        </w:rPr>
        <w:t>accrued</w:t>
      </w:r>
      <w:r w:rsidR="00E57EFD" w:rsidRPr="00850AE9">
        <w:rPr>
          <w:rFonts w:ascii="Arial" w:hAnsi="Arial" w:cs="Arial"/>
          <w:sz w:val="20"/>
        </w:rPr>
        <w:t xml:space="preserve"> to either </w:t>
      </w:r>
      <w:r w:rsidR="00E57EFD">
        <w:rPr>
          <w:rFonts w:ascii="Arial" w:hAnsi="Arial" w:cs="Arial"/>
          <w:sz w:val="20"/>
        </w:rPr>
        <w:t>P</w:t>
      </w:r>
      <w:r w:rsidR="00E57EFD" w:rsidRPr="00850AE9">
        <w:rPr>
          <w:rFonts w:ascii="Arial" w:hAnsi="Arial" w:cs="Arial"/>
          <w:sz w:val="20"/>
        </w:rPr>
        <w:t>arty prior to termination</w:t>
      </w:r>
      <w:r w:rsidR="00E33CC5">
        <w:rPr>
          <w:rFonts w:ascii="Arial" w:hAnsi="Arial" w:cs="Arial"/>
          <w:sz w:val="20"/>
        </w:rPr>
        <w:t>.</w:t>
      </w:r>
    </w:p>
    <w:p w:rsidR="00E57EFD" w:rsidRPr="00E57EFD" w:rsidRDefault="00880DFD" w:rsidP="00880DF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E57EFD" w:rsidRPr="00E57EFD">
        <w:rPr>
          <w:rFonts w:ascii="Arial" w:eastAsia="SimSun" w:hAnsi="Arial" w:cs="Arial"/>
          <w:sz w:val="20"/>
          <w:szCs w:val="20"/>
          <w:lang w:eastAsia="ja-JP"/>
        </w:rPr>
        <w:t xml:space="preserve">Notwithstanding anything in this Agreement, the University </w:t>
      </w:r>
      <w:r w:rsidR="00554C5B">
        <w:rPr>
          <w:rFonts w:ascii="Arial" w:eastAsia="SimSun" w:hAnsi="Arial" w:cs="Arial"/>
          <w:sz w:val="20"/>
          <w:szCs w:val="20"/>
          <w:lang w:eastAsia="ja-JP"/>
        </w:rPr>
        <w:t xml:space="preserve">of Melbourne </w:t>
      </w:r>
      <w:r w:rsidR="00E57EFD" w:rsidRPr="00E57EFD">
        <w:rPr>
          <w:rFonts w:ascii="Arial" w:eastAsia="SimSun" w:hAnsi="Arial" w:cs="Arial"/>
          <w:sz w:val="20"/>
          <w:szCs w:val="20"/>
          <w:lang w:eastAsia="ja-JP"/>
        </w:rPr>
        <w:t xml:space="preserve">will not be liable to pay compensation for </w:t>
      </w:r>
      <w:del w:id="321" w:author="Author">
        <w:r w:rsidR="00E57EFD" w:rsidRPr="00E57EFD" w:rsidDel="002775DF">
          <w:rPr>
            <w:rFonts w:ascii="Arial" w:eastAsia="SimSun" w:hAnsi="Arial" w:cs="Arial"/>
            <w:sz w:val="20"/>
            <w:szCs w:val="20"/>
            <w:lang w:eastAsia="ja-JP"/>
          </w:rPr>
          <w:delText xml:space="preserve">loss </w:delText>
        </w:r>
      </w:del>
      <w:ins w:id="322" w:author="Author">
        <w:r w:rsidR="002775DF">
          <w:rPr>
            <w:rFonts w:ascii="Arial" w:eastAsia="SimSun" w:hAnsi="Arial" w:cs="Arial"/>
            <w:sz w:val="20"/>
            <w:szCs w:val="20"/>
            <w:lang w:eastAsia="ja-JP"/>
          </w:rPr>
          <w:t>L</w:t>
        </w:r>
        <w:r w:rsidR="002775DF" w:rsidRPr="00E57EFD">
          <w:rPr>
            <w:rFonts w:ascii="Arial" w:eastAsia="SimSun" w:hAnsi="Arial" w:cs="Arial"/>
            <w:sz w:val="20"/>
            <w:szCs w:val="20"/>
            <w:lang w:eastAsia="ja-JP"/>
          </w:rPr>
          <w:t xml:space="preserve">oss </w:t>
        </w:r>
      </w:ins>
      <w:r w:rsidR="00E57EFD" w:rsidRPr="00E57EFD">
        <w:rPr>
          <w:rFonts w:ascii="Arial" w:eastAsia="SimSun" w:hAnsi="Arial" w:cs="Arial"/>
          <w:sz w:val="20"/>
          <w:szCs w:val="20"/>
          <w:lang w:eastAsia="ja-JP"/>
        </w:rPr>
        <w:t>of prospective profits or other benefits that would or may have been conferred if this Agreement had not been terminated.</w:t>
      </w:r>
    </w:p>
    <w:p w:rsidR="00E57EFD" w:rsidRPr="00E57EFD" w:rsidRDefault="00880DFD" w:rsidP="00880DFD">
      <w:pPr>
        <w:pStyle w:val="MELegal3"/>
        <w:numPr>
          <w:ilvl w:val="0"/>
          <w:numId w:val="0"/>
        </w:numPr>
        <w:ind w:left="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r>
      <w:r w:rsidR="00E57EFD" w:rsidRPr="00E57EFD">
        <w:rPr>
          <w:rFonts w:ascii="Arial" w:eastAsia="SimSun" w:hAnsi="Arial" w:cs="Arial"/>
          <w:sz w:val="20"/>
          <w:szCs w:val="20"/>
          <w:lang w:eastAsia="ja-JP"/>
        </w:rPr>
        <w:t>No later than within</w:t>
      </w:r>
      <w:r w:rsidR="00096A6F">
        <w:rPr>
          <w:rFonts w:ascii="Arial" w:eastAsia="SimSun" w:hAnsi="Arial" w:cs="Arial"/>
          <w:sz w:val="20"/>
          <w:szCs w:val="20"/>
          <w:lang w:eastAsia="ja-JP"/>
        </w:rPr>
        <w:t xml:space="preserve"> thirty</w:t>
      </w:r>
      <w:r w:rsidR="00E57EFD" w:rsidRPr="00E57EFD">
        <w:rPr>
          <w:rFonts w:ascii="Arial" w:eastAsia="SimSun" w:hAnsi="Arial" w:cs="Arial"/>
          <w:sz w:val="20"/>
          <w:szCs w:val="20"/>
          <w:lang w:eastAsia="ja-JP"/>
        </w:rPr>
        <w:t xml:space="preserve"> </w:t>
      </w:r>
      <w:r w:rsidR="00096A6F">
        <w:rPr>
          <w:rFonts w:ascii="Arial" w:eastAsia="SimSun" w:hAnsi="Arial" w:cs="Arial"/>
          <w:sz w:val="20"/>
          <w:szCs w:val="20"/>
          <w:lang w:eastAsia="ja-JP"/>
        </w:rPr>
        <w:t>(</w:t>
      </w:r>
      <w:r w:rsidR="00E57EFD" w:rsidRPr="00E57EFD">
        <w:rPr>
          <w:rFonts w:ascii="Arial" w:eastAsia="SimSun" w:hAnsi="Arial" w:cs="Arial"/>
          <w:sz w:val="20"/>
          <w:szCs w:val="20"/>
          <w:lang w:eastAsia="ja-JP"/>
        </w:rPr>
        <w:t>30</w:t>
      </w:r>
      <w:r w:rsidR="00096A6F">
        <w:rPr>
          <w:rFonts w:ascii="Arial" w:eastAsia="SimSun" w:hAnsi="Arial" w:cs="Arial"/>
          <w:sz w:val="20"/>
          <w:szCs w:val="20"/>
          <w:lang w:eastAsia="ja-JP"/>
        </w:rPr>
        <w:t>)</w:t>
      </w:r>
      <w:r w:rsidR="00E57EFD" w:rsidRPr="00E57EFD">
        <w:rPr>
          <w:rFonts w:ascii="Arial" w:eastAsia="SimSun" w:hAnsi="Arial" w:cs="Arial"/>
          <w:sz w:val="20"/>
          <w:szCs w:val="20"/>
          <w:lang w:eastAsia="ja-JP"/>
        </w:rPr>
        <w:t xml:space="preserve"> days of the termination of this Agreement</w:t>
      </w:r>
      <w:r w:rsidR="00E33CC5">
        <w:rPr>
          <w:rFonts w:ascii="Arial" w:eastAsia="SimSun" w:hAnsi="Arial" w:cs="Arial"/>
          <w:sz w:val="20"/>
          <w:szCs w:val="20"/>
          <w:lang w:eastAsia="ja-JP"/>
        </w:rPr>
        <w:t>:</w:t>
      </w:r>
    </w:p>
    <w:p w:rsidR="00E57EFD" w:rsidRPr="008D4916" w:rsidRDefault="00E57EFD" w:rsidP="008D4916">
      <w:pPr>
        <w:pStyle w:val="MELegal4"/>
        <w:numPr>
          <w:ilvl w:val="3"/>
          <w:numId w:val="72"/>
        </w:numPr>
        <w:jc w:val="both"/>
        <w:rPr>
          <w:rFonts w:ascii="Arial" w:hAnsi="Arial" w:cs="Arial"/>
          <w:sz w:val="20"/>
          <w:szCs w:val="20"/>
        </w:rPr>
      </w:pPr>
      <w:del w:id="323" w:author="Author">
        <w:r w:rsidRPr="008D4916" w:rsidDel="002775DF">
          <w:rPr>
            <w:rFonts w:ascii="Arial" w:hAnsi="Arial" w:cs="Arial"/>
            <w:sz w:val="20"/>
            <w:szCs w:val="20"/>
          </w:rPr>
          <w:delText xml:space="preserve">The </w:delText>
        </w:r>
      </w:del>
      <w:ins w:id="324" w:author="Author">
        <w:r w:rsidR="002775DF" w:rsidRPr="008D4916">
          <w:rPr>
            <w:rFonts w:ascii="Arial" w:hAnsi="Arial" w:cs="Arial"/>
            <w:sz w:val="20"/>
            <w:szCs w:val="20"/>
          </w:rPr>
          <w:t xml:space="preserve">the </w:t>
        </w:r>
      </w:ins>
      <w:r w:rsidRPr="008D4916">
        <w:rPr>
          <w:rFonts w:ascii="Arial" w:hAnsi="Arial" w:cs="Arial"/>
          <w:sz w:val="20"/>
          <w:szCs w:val="20"/>
        </w:rPr>
        <w:t xml:space="preserve">Sub-contractor must </w:t>
      </w:r>
      <w:ins w:id="325" w:author="Author">
        <w:r w:rsidR="002775DF" w:rsidRPr="008D4916">
          <w:rPr>
            <w:rFonts w:ascii="Arial" w:hAnsi="Arial" w:cs="Arial"/>
            <w:sz w:val="20"/>
            <w:szCs w:val="20"/>
          </w:rPr>
          <w:t xml:space="preserve">deliver to the University of Melbourne any Deliverables that continue to </w:t>
        </w:r>
      </w:ins>
      <w:r w:rsidR="00984EAC">
        <w:rPr>
          <w:rFonts w:ascii="Arial" w:hAnsi="Arial" w:cs="Arial"/>
          <w:sz w:val="20"/>
          <w:szCs w:val="20"/>
        </w:rPr>
        <w:t xml:space="preserve">create and develop </w:t>
      </w:r>
      <w:r w:rsidRPr="008D4916">
        <w:rPr>
          <w:rFonts w:ascii="Arial" w:hAnsi="Arial" w:cs="Arial"/>
          <w:sz w:val="20"/>
          <w:szCs w:val="20"/>
        </w:rPr>
        <w:t xml:space="preserve">the Assets it was required to </w:t>
      </w:r>
      <w:r w:rsidR="00984EAC">
        <w:rPr>
          <w:rFonts w:ascii="Arial" w:hAnsi="Arial" w:cs="Arial"/>
          <w:sz w:val="20"/>
          <w:szCs w:val="20"/>
        </w:rPr>
        <w:t xml:space="preserve">create and develop </w:t>
      </w:r>
      <w:r w:rsidRPr="008D4916">
        <w:rPr>
          <w:rFonts w:ascii="Arial" w:hAnsi="Arial" w:cs="Arial"/>
          <w:sz w:val="20"/>
          <w:szCs w:val="20"/>
        </w:rPr>
        <w:t xml:space="preserve">under this Agreement to the extent that such things have been created </w:t>
      </w:r>
      <w:r w:rsidR="00D713E7" w:rsidRPr="008D4916">
        <w:rPr>
          <w:rFonts w:ascii="Arial" w:hAnsi="Arial" w:cs="Arial"/>
          <w:sz w:val="20"/>
          <w:szCs w:val="20"/>
        </w:rPr>
        <w:t>and developed</w:t>
      </w:r>
      <w:r w:rsidR="00204D43" w:rsidRPr="008D4916">
        <w:rPr>
          <w:rFonts w:ascii="Arial" w:hAnsi="Arial" w:cs="Arial"/>
          <w:sz w:val="20"/>
          <w:szCs w:val="20"/>
        </w:rPr>
        <w:t xml:space="preserve"> by the Sub-contractor</w:t>
      </w:r>
      <w:ins w:id="326" w:author="Author">
        <w:r w:rsidR="002775DF" w:rsidRPr="008D4916">
          <w:rPr>
            <w:rFonts w:ascii="Arial" w:hAnsi="Arial" w:cs="Arial"/>
            <w:sz w:val="20"/>
            <w:szCs w:val="20"/>
          </w:rPr>
          <w:t xml:space="preserve"> as at the date of termination</w:t>
        </w:r>
      </w:ins>
      <w:r w:rsidR="00204D43" w:rsidRPr="008D4916">
        <w:rPr>
          <w:rFonts w:ascii="Arial" w:hAnsi="Arial" w:cs="Arial"/>
          <w:sz w:val="20"/>
          <w:szCs w:val="20"/>
        </w:rPr>
        <w:t>; and</w:t>
      </w:r>
    </w:p>
    <w:p w:rsidR="00E57EFD" w:rsidRPr="008D4916" w:rsidRDefault="00E57EFD" w:rsidP="008D4916">
      <w:pPr>
        <w:pStyle w:val="MELegal4"/>
        <w:numPr>
          <w:ilvl w:val="3"/>
          <w:numId w:val="72"/>
        </w:numPr>
        <w:jc w:val="both"/>
        <w:rPr>
          <w:rFonts w:ascii="Arial" w:hAnsi="Arial" w:cs="Arial"/>
          <w:sz w:val="20"/>
          <w:szCs w:val="20"/>
        </w:rPr>
      </w:pPr>
      <w:del w:id="327" w:author="Author">
        <w:r w:rsidRPr="008D4916" w:rsidDel="002775DF">
          <w:rPr>
            <w:rFonts w:ascii="Arial" w:hAnsi="Arial" w:cs="Arial"/>
            <w:sz w:val="20"/>
            <w:szCs w:val="20"/>
          </w:rPr>
          <w:delText xml:space="preserve">Each </w:delText>
        </w:r>
      </w:del>
      <w:ins w:id="328" w:author="Author">
        <w:r w:rsidR="002775DF" w:rsidRPr="008D4916">
          <w:rPr>
            <w:rFonts w:ascii="Arial" w:hAnsi="Arial" w:cs="Arial"/>
            <w:sz w:val="20"/>
            <w:szCs w:val="20"/>
          </w:rPr>
          <w:t xml:space="preserve">each </w:t>
        </w:r>
      </w:ins>
      <w:r w:rsidRPr="008D4916">
        <w:rPr>
          <w:rFonts w:ascii="Arial" w:hAnsi="Arial" w:cs="Arial"/>
          <w:sz w:val="20"/>
          <w:szCs w:val="20"/>
        </w:rPr>
        <w:t>Party must return or take reasonable steps to procure that return of any property of the other party (including all of the other Party’s Confidential Information) to that other Party</w:t>
      </w:r>
      <w:ins w:id="329" w:author="Author">
        <w:r w:rsidR="002775DF" w:rsidRPr="008D4916">
          <w:rPr>
            <w:rFonts w:ascii="Arial" w:hAnsi="Arial" w:cs="Arial"/>
            <w:sz w:val="20"/>
            <w:szCs w:val="20"/>
          </w:rPr>
          <w:t>, except for one file copy that may be retained for the party’s records</w:t>
        </w:r>
      </w:ins>
      <w:r w:rsidRPr="008D4916">
        <w:rPr>
          <w:rFonts w:ascii="Arial" w:hAnsi="Arial" w:cs="Arial"/>
          <w:sz w:val="20"/>
          <w:szCs w:val="20"/>
        </w:rPr>
        <w:t>.</w:t>
      </w:r>
    </w:p>
    <w:p w:rsidR="00A10CE5"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17.6</w:t>
      </w:r>
      <w:r w:rsidRPr="00726DE2">
        <w:rPr>
          <w:rFonts w:eastAsia="SimSun" w:cs="Arial"/>
          <w:w w:val="100"/>
          <w:sz w:val="22"/>
          <w:szCs w:val="22"/>
          <w:lang w:eastAsia="ja-JP"/>
        </w:rPr>
        <w:tab/>
      </w:r>
      <w:r w:rsidR="00A10CE5" w:rsidRPr="00726DE2">
        <w:rPr>
          <w:rFonts w:eastAsia="SimSun" w:cs="Arial"/>
          <w:w w:val="100"/>
          <w:sz w:val="22"/>
          <w:szCs w:val="22"/>
          <w:lang w:eastAsia="ja-JP"/>
        </w:rPr>
        <w:t xml:space="preserve">Consequences of </w:t>
      </w:r>
      <w:r w:rsidR="00726DE2" w:rsidRPr="00726DE2">
        <w:rPr>
          <w:rFonts w:eastAsia="SimSun" w:cs="Arial"/>
          <w:w w:val="100"/>
          <w:sz w:val="22"/>
          <w:szCs w:val="22"/>
          <w:lang w:eastAsia="ja-JP"/>
        </w:rPr>
        <w:t>reduction in scope</w:t>
      </w:r>
    </w:p>
    <w:p w:rsidR="00A10CE5" w:rsidRPr="00A10CE5" w:rsidRDefault="00A10CE5" w:rsidP="00A10CE5">
      <w:pPr>
        <w:pStyle w:val="MELegal3"/>
        <w:numPr>
          <w:ilvl w:val="0"/>
          <w:numId w:val="0"/>
        </w:numPr>
        <w:ind w:left="709"/>
        <w:jc w:val="both"/>
        <w:rPr>
          <w:rFonts w:ascii="Arial" w:eastAsia="SimSun" w:hAnsi="Arial" w:cs="Arial"/>
          <w:sz w:val="20"/>
          <w:szCs w:val="20"/>
          <w:lang w:eastAsia="ja-JP"/>
        </w:rPr>
      </w:pPr>
      <w:r w:rsidRPr="00A10CE5">
        <w:rPr>
          <w:rFonts w:ascii="Arial" w:eastAsia="SimSun" w:hAnsi="Arial" w:cs="Arial"/>
          <w:sz w:val="20"/>
          <w:szCs w:val="20"/>
          <w:lang w:eastAsia="ja-JP"/>
        </w:rPr>
        <w:t>If there is a reduction in scope of the Sub-contractor’s obligations under this Agreement, the University</w:t>
      </w:r>
      <w:r w:rsidR="002B3A94">
        <w:rPr>
          <w:rFonts w:ascii="Arial" w:eastAsia="SimSun" w:hAnsi="Arial" w:cs="Arial"/>
          <w:sz w:val="20"/>
          <w:szCs w:val="20"/>
          <w:lang w:eastAsia="ja-JP"/>
        </w:rPr>
        <w:t xml:space="preserve"> of Melbourne</w:t>
      </w:r>
      <w:r w:rsidRPr="00A10CE5">
        <w:rPr>
          <w:rFonts w:ascii="Arial" w:eastAsia="SimSun" w:hAnsi="Arial" w:cs="Arial"/>
          <w:sz w:val="20"/>
          <w:szCs w:val="20"/>
          <w:lang w:eastAsia="ja-JP"/>
        </w:rPr>
        <w:t>’s obligation to pay any remaining Milestone Payments will be proportionately reduced. The Parties shall re</w:t>
      </w:r>
      <w:r w:rsidR="00204D43">
        <w:rPr>
          <w:rFonts w:ascii="Arial" w:eastAsia="SimSun" w:hAnsi="Arial" w:cs="Arial"/>
          <w:sz w:val="20"/>
          <w:szCs w:val="20"/>
          <w:lang w:eastAsia="ja-JP"/>
        </w:rPr>
        <w:t>cord this variation in writing.</w:t>
      </w:r>
    </w:p>
    <w:p w:rsidR="007A1B96" w:rsidRPr="00726DE2" w:rsidRDefault="00880DFD" w:rsidP="00880DFD">
      <w:pPr>
        <w:pStyle w:val="MELegal1"/>
        <w:numPr>
          <w:ilvl w:val="0"/>
          <w:numId w:val="0"/>
        </w:numPr>
        <w:jc w:val="both"/>
        <w:rPr>
          <w:rFonts w:cs="Arial"/>
          <w:spacing w:val="0"/>
          <w:w w:val="100"/>
          <w:sz w:val="26"/>
          <w:szCs w:val="26"/>
        </w:rPr>
      </w:pPr>
      <w:bookmarkStart w:id="330" w:name="_Toc316983938"/>
      <w:bookmarkStart w:id="331" w:name="_Ref269474397"/>
      <w:bookmarkStart w:id="332" w:name="_Ref269474706"/>
      <w:bookmarkStart w:id="333" w:name="_Ref269474721"/>
      <w:bookmarkStart w:id="334" w:name="_Ref269474762"/>
      <w:bookmarkEnd w:id="306"/>
      <w:bookmarkEnd w:id="307"/>
      <w:bookmarkEnd w:id="308"/>
      <w:r>
        <w:rPr>
          <w:rFonts w:cs="Arial"/>
          <w:spacing w:val="0"/>
          <w:w w:val="100"/>
          <w:sz w:val="26"/>
          <w:szCs w:val="26"/>
        </w:rPr>
        <w:t>18.</w:t>
      </w:r>
      <w:r w:rsidR="00726DE2" w:rsidRPr="00726DE2">
        <w:rPr>
          <w:rFonts w:cs="Arial"/>
          <w:spacing w:val="0"/>
          <w:w w:val="100"/>
          <w:sz w:val="26"/>
          <w:szCs w:val="26"/>
        </w:rPr>
        <w:tab/>
      </w:r>
      <w:r w:rsidR="007A1B96" w:rsidRPr="00726DE2">
        <w:rPr>
          <w:rFonts w:cs="Arial"/>
          <w:spacing w:val="0"/>
          <w:w w:val="100"/>
          <w:sz w:val="26"/>
          <w:szCs w:val="26"/>
        </w:rPr>
        <w:t>CONFLICT OF INTEREST</w:t>
      </w:r>
      <w:bookmarkEnd w:id="330"/>
    </w:p>
    <w:p w:rsidR="00801C1C" w:rsidRPr="00014851" w:rsidRDefault="00726DE2" w:rsidP="00726DE2">
      <w:pPr>
        <w:pStyle w:val="MELegal3"/>
        <w:numPr>
          <w:ilvl w:val="0"/>
          <w:numId w:val="0"/>
        </w:numPr>
        <w:ind w:left="680"/>
        <w:jc w:val="both"/>
        <w:rPr>
          <w:rFonts w:ascii="Arial" w:hAnsi="Arial" w:cs="Arial"/>
          <w:sz w:val="20"/>
          <w:szCs w:val="20"/>
        </w:rPr>
      </w:pPr>
      <w:r>
        <w:rPr>
          <w:rFonts w:ascii="Arial" w:hAnsi="Arial" w:cs="Arial"/>
          <w:sz w:val="20"/>
          <w:szCs w:val="20"/>
        </w:rPr>
        <w:t>(a)</w:t>
      </w:r>
      <w:r>
        <w:rPr>
          <w:rFonts w:ascii="Arial" w:hAnsi="Arial" w:cs="Arial"/>
          <w:sz w:val="20"/>
          <w:szCs w:val="20"/>
        </w:rPr>
        <w:tab/>
      </w:r>
      <w:r w:rsidR="00801C1C" w:rsidRPr="00014851">
        <w:rPr>
          <w:rFonts w:ascii="Arial" w:hAnsi="Arial" w:cs="Arial"/>
          <w:sz w:val="20"/>
          <w:szCs w:val="20"/>
        </w:rPr>
        <w:t xml:space="preserve">If during the Term a Conflict arises or is likely to </w:t>
      </w:r>
      <w:r w:rsidR="00204D43">
        <w:rPr>
          <w:rFonts w:ascii="Arial" w:hAnsi="Arial" w:cs="Arial"/>
          <w:sz w:val="20"/>
          <w:szCs w:val="20"/>
        </w:rPr>
        <w:t>arise, the Sub-contractor must:</w:t>
      </w:r>
    </w:p>
    <w:p w:rsidR="00801C1C" w:rsidRPr="00014851" w:rsidRDefault="00014851" w:rsidP="00BF0886">
      <w:pPr>
        <w:pStyle w:val="MELegal4"/>
        <w:numPr>
          <w:ilvl w:val="0"/>
          <w:numId w:val="57"/>
        </w:numPr>
        <w:jc w:val="both"/>
        <w:rPr>
          <w:rFonts w:ascii="Arial" w:hAnsi="Arial" w:cs="Arial"/>
          <w:sz w:val="20"/>
          <w:szCs w:val="20"/>
        </w:rPr>
      </w:pPr>
      <w:r>
        <w:rPr>
          <w:rFonts w:ascii="Arial" w:hAnsi="Arial" w:cs="Arial"/>
          <w:sz w:val="20"/>
          <w:szCs w:val="20"/>
        </w:rPr>
        <w:t>i</w:t>
      </w:r>
      <w:r w:rsidR="00801C1C" w:rsidRPr="00014851">
        <w:rPr>
          <w:rFonts w:ascii="Arial" w:hAnsi="Arial" w:cs="Arial"/>
          <w:sz w:val="20"/>
          <w:szCs w:val="20"/>
        </w:rPr>
        <w:t xml:space="preserve">mmediately provide the University </w:t>
      </w:r>
      <w:r w:rsidR="002B3A94">
        <w:rPr>
          <w:rFonts w:ascii="Arial" w:hAnsi="Arial" w:cs="Arial"/>
          <w:sz w:val="20"/>
          <w:szCs w:val="20"/>
        </w:rPr>
        <w:t xml:space="preserve">of Melbourne </w:t>
      </w:r>
      <w:r>
        <w:rPr>
          <w:rFonts w:ascii="Arial" w:hAnsi="Arial" w:cs="Arial"/>
          <w:sz w:val="20"/>
          <w:szCs w:val="20"/>
        </w:rPr>
        <w:t xml:space="preserve">Nominated Representative </w:t>
      </w:r>
      <w:r w:rsidR="00801C1C" w:rsidRPr="00014851">
        <w:rPr>
          <w:rFonts w:ascii="Arial" w:hAnsi="Arial" w:cs="Arial"/>
          <w:sz w:val="20"/>
          <w:szCs w:val="20"/>
        </w:rPr>
        <w:t>with a written notice setting out the details of the Conflict and the steps that the Sub-contractor proposes t</w:t>
      </w:r>
      <w:r w:rsidR="00204D43">
        <w:rPr>
          <w:rFonts w:ascii="Arial" w:hAnsi="Arial" w:cs="Arial"/>
          <w:sz w:val="20"/>
          <w:szCs w:val="20"/>
        </w:rPr>
        <w:t>o take to address the Conflict;</w:t>
      </w:r>
    </w:p>
    <w:p w:rsidR="00801C1C" w:rsidRPr="00014851" w:rsidRDefault="00014851" w:rsidP="00BF0886">
      <w:pPr>
        <w:pStyle w:val="MELegal4"/>
        <w:numPr>
          <w:ilvl w:val="0"/>
          <w:numId w:val="57"/>
        </w:numPr>
        <w:jc w:val="both"/>
        <w:rPr>
          <w:rFonts w:ascii="Arial" w:hAnsi="Arial" w:cs="Arial"/>
          <w:sz w:val="20"/>
          <w:szCs w:val="20"/>
        </w:rPr>
      </w:pPr>
      <w:r>
        <w:rPr>
          <w:rFonts w:ascii="Arial" w:hAnsi="Arial" w:cs="Arial"/>
          <w:sz w:val="20"/>
          <w:szCs w:val="20"/>
        </w:rPr>
        <w:t>o</w:t>
      </w:r>
      <w:r w:rsidRPr="00014851">
        <w:rPr>
          <w:rFonts w:ascii="Arial" w:hAnsi="Arial" w:cs="Arial"/>
          <w:sz w:val="20"/>
          <w:szCs w:val="20"/>
        </w:rPr>
        <w:t>n request by the University</w:t>
      </w:r>
      <w:r>
        <w:rPr>
          <w:rFonts w:ascii="Arial" w:hAnsi="Arial" w:cs="Arial"/>
          <w:sz w:val="20"/>
          <w:szCs w:val="20"/>
        </w:rPr>
        <w:t xml:space="preserve"> </w:t>
      </w:r>
      <w:r w:rsidR="002B3A94">
        <w:rPr>
          <w:rFonts w:ascii="Arial" w:hAnsi="Arial" w:cs="Arial"/>
          <w:sz w:val="20"/>
          <w:szCs w:val="20"/>
        </w:rPr>
        <w:t xml:space="preserve">of Melbourne </w:t>
      </w:r>
      <w:r>
        <w:rPr>
          <w:rFonts w:ascii="Arial" w:hAnsi="Arial" w:cs="Arial"/>
          <w:sz w:val="20"/>
          <w:szCs w:val="20"/>
        </w:rPr>
        <w:t>Nominated Representative</w:t>
      </w:r>
      <w:r w:rsidRPr="00014851">
        <w:rPr>
          <w:rFonts w:ascii="Arial" w:hAnsi="Arial" w:cs="Arial"/>
          <w:sz w:val="20"/>
          <w:szCs w:val="20"/>
        </w:rPr>
        <w:t>, provide all relevant informatio</w:t>
      </w:r>
      <w:r w:rsidR="00204D43">
        <w:rPr>
          <w:rFonts w:ascii="Arial" w:hAnsi="Arial" w:cs="Arial"/>
          <w:sz w:val="20"/>
          <w:szCs w:val="20"/>
        </w:rPr>
        <w:t>n relating to the Conflict; and</w:t>
      </w:r>
    </w:p>
    <w:p w:rsidR="00014851" w:rsidRPr="00726DE2" w:rsidRDefault="00014851" w:rsidP="00BF0886">
      <w:pPr>
        <w:pStyle w:val="MELegal4"/>
        <w:numPr>
          <w:ilvl w:val="0"/>
          <w:numId w:val="57"/>
        </w:numPr>
        <w:jc w:val="both"/>
        <w:rPr>
          <w:rFonts w:ascii="Arial" w:hAnsi="Arial" w:cs="Arial"/>
          <w:sz w:val="20"/>
          <w:szCs w:val="20"/>
        </w:rPr>
      </w:pPr>
      <w:r>
        <w:rPr>
          <w:rFonts w:ascii="Arial" w:hAnsi="Arial" w:cs="Arial"/>
          <w:sz w:val="20"/>
          <w:szCs w:val="20"/>
        </w:rPr>
        <w:t>r</w:t>
      </w:r>
      <w:r w:rsidRPr="00014851">
        <w:rPr>
          <w:rFonts w:ascii="Arial" w:hAnsi="Arial" w:cs="Arial"/>
          <w:sz w:val="20"/>
          <w:szCs w:val="20"/>
        </w:rPr>
        <w:t xml:space="preserve">esolve or otherwise deal with the Conflict by complying with any reasonable </w:t>
      </w:r>
      <w:r w:rsidRPr="00726DE2">
        <w:rPr>
          <w:rFonts w:ascii="Arial" w:hAnsi="Arial" w:cs="Arial"/>
          <w:sz w:val="20"/>
          <w:szCs w:val="20"/>
        </w:rPr>
        <w:t xml:space="preserve">directions given by the University </w:t>
      </w:r>
      <w:r w:rsidR="002B3A94">
        <w:rPr>
          <w:rFonts w:ascii="Arial" w:hAnsi="Arial" w:cs="Arial"/>
          <w:sz w:val="20"/>
          <w:szCs w:val="20"/>
        </w:rPr>
        <w:t xml:space="preserve">of Melbourne </w:t>
      </w:r>
      <w:r w:rsidR="00204D43">
        <w:rPr>
          <w:rFonts w:ascii="Arial" w:hAnsi="Arial" w:cs="Arial"/>
          <w:sz w:val="20"/>
          <w:szCs w:val="20"/>
        </w:rPr>
        <w:t>Nominated Representative.</w:t>
      </w:r>
    </w:p>
    <w:p w:rsidR="00014851" w:rsidRPr="00726DE2" w:rsidRDefault="00E33CC5" w:rsidP="00E33CC5">
      <w:pPr>
        <w:pStyle w:val="MELegal3"/>
        <w:numPr>
          <w:ilvl w:val="0"/>
          <w:numId w:val="0"/>
        </w:numPr>
        <w:ind w:left="1360" w:hanging="680"/>
        <w:jc w:val="both"/>
        <w:rPr>
          <w:rFonts w:ascii="Arial" w:hAnsi="Arial" w:cs="Arial"/>
        </w:rPr>
      </w:pPr>
      <w:r>
        <w:rPr>
          <w:rFonts w:ascii="Arial" w:hAnsi="Arial" w:cs="Arial"/>
          <w:sz w:val="20"/>
          <w:szCs w:val="20"/>
        </w:rPr>
        <w:t>(b)</w:t>
      </w:r>
      <w:r>
        <w:rPr>
          <w:rFonts w:ascii="Arial" w:hAnsi="Arial" w:cs="Arial"/>
          <w:sz w:val="20"/>
          <w:szCs w:val="20"/>
        </w:rPr>
        <w:tab/>
      </w:r>
      <w:r w:rsidR="00014851" w:rsidRPr="00726DE2">
        <w:rPr>
          <w:rFonts w:ascii="Arial" w:hAnsi="Arial" w:cs="Arial"/>
          <w:sz w:val="20"/>
          <w:szCs w:val="20"/>
        </w:rPr>
        <w:t>Failure to comply with this clause 1</w:t>
      </w:r>
      <w:r>
        <w:rPr>
          <w:rFonts w:ascii="Arial" w:hAnsi="Arial" w:cs="Arial"/>
          <w:sz w:val="20"/>
          <w:szCs w:val="20"/>
        </w:rPr>
        <w:t>8</w:t>
      </w:r>
      <w:r w:rsidR="00014851" w:rsidRPr="00726DE2">
        <w:rPr>
          <w:rFonts w:ascii="Arial" w:hAnsi="Arial" w:cs="Arial"/>
          <w:sz w:val="20"/>
          <w:szCs w:val="20"/>
        </w:rPr>
        <w:t xml:space="preserve">(a) will be deemed a material breach of </w:t>
      </w:r>
      <w:r>
        <w:rPr>
          <w:rFonts w:ascii="Arial" w:hAnsi="Arial" w:cs="Arial"/>
          <w:sz w:val="20"/>
          <w:szCs w:val="20"/>
        </w:rPr>
        <w:t xml:space="preserve">the </w:t>
      </w:r>
      <w:r w:rsidR="00014851" w:rsidRPr="00726DE2">
        <w:rPr>
          <w:rFonts w:ascii="Arial" w:hAnsi="Arial" w:cs="Arial"/>
          <w:sz w:val="20"/>
          <w:szCs w:val="20"/>
        </w:rPr>
        <w:t>Sub-contractor’s obligations under this Agreement</w:t>
      </w:r>
      <w:r w:rsidR="00204D43">
        <w:rPr>
          <w:rFonts w:ascii="Arial" w:hAnsi="Arial" w:cs="Arial"/>
        </w:rPr>
        <w:t>.</w:t>
      </w:r>
    </w:p>
    <w:p w:rsidR="00A44A91" w:rsidRPr="00726DE2" w:rsidRDefault="000B71CA" w:rsidP="00726DE2">
      <w:pPr>
        <w:pStyle w:val="MELegal1"/>
        <w:numPr>
          <w:ilvl w:val="0"/>
          <w:numId w:val="0"/>
        </w:numPr>
        <w:jc w:val="both"/>
        <w:rPr>
          <w:rFonts w:cs="Arial"/>
          <w:spacing w:val="0"/>
          <w:w w:val="100"/>
          <w:sz w:val="26"/>
          <w:szCs w:val="26"/>
        </w:rPr>
      </w:pPr>
      <w:bookmarkStart w:id="335" w:name="_Toc316983939"/>
      <w:r>
        <w:rPr>
          <w:rFonts w:cs="Arial"/>
          <w:spacing w:val="0"/>
          <w:w w:val="100"/>
          <w:sz w:val="26"/>
          <w:szCs w:val="26"/>
        </w:rPr>
        <w:t>19.</w:t>
      </w:r>
      <w:r w:rsidR="00726DE2" w:rsidRPr="00726DE2">
        <w:rPr>
          <w:rFonts w:cs="Arial"/>
          <w:spacing w:val="0"/>
          <w:w w:val="100"/>
          <w:sz w:val="26"/>
          <w:szCs w:val="26"/>
        </w:rPr>
        <w:tab/>
      </w:r>
      <w:r w:rsidR="00192823" w:rsidRPr="00726DE2">
        <w:rPr>
          <w:rFonts w:cs="Arial"/>
          <w:spacing w:val="0"/>
          <w:w w:val="100"/>
          <w:sz w:val="26"/>
          <w:szCs w:val="26"/>
        </w:rPr>
        <w:t>DISPUTE RESOLUTION</w:t>
      </w:r>
      <w:bookmarkEnd w:id="331"/>
      <w:bookmarkEnd w:id="332"/>
      <w:bookmarkEnd w:id="333"/>
      <w:bookmarkEnd w:id="334"/>
      <w:bookmarkEnd w:id="335"/>
    </w:p>
    <w:p w:rsidR="00000215" w:rsidRPr="00726DE2" w:rsidRDefault="00726DE2" w:rsidP="00726DE2">
      <w:pPr>
        <w:pStyle w:val="MELegal2"/>
        <w:numPr>
          <w:ilvl w:val="0"/>
          <w:numId w:val="0"/>
        </w:numPr>
        <w:jc w:val="both"/>
        <w:rPr>
          <w:rFonts w:eastAsia="SimSun" w:cs="Arial"/>
          <w:w w:val="100"/>
          <w:sz w:val="22"/>
          <w:szCs w:val="22"/>
          <w:lang w:eastAsia="ja-JP"/>
        </w:rPr>
      </w:pPr>
      <w:bookmarkStart w:id="336" w:name="_Ref215377089"/>
      <w:r w:rsidRPr="00726DE2">
        <w:rPr>
          <w:rFonts w:eastAsia="SimSun" w:cs="Arial"/>
          <w:w w:val="100"/>
          <w:sz w:val="22"/>
          <w:szCs w:val="22"/>
          <w:lang w:eastAsia="ja-JP"/>
        </w:rPr>
        <w:t>19.1</w:t>
      </w:r>
      <w:r w:rsidRPr="00726DE2">
        <w:rPr>
          <w:rFonts w:eastAsia="SimSun" w:cs="Arial"/>
          <w:w w:val="100"/>
          <w:sz w:val="22"/>
          <w:szCs w:val="22"/>
          <w:lang w:eastAsia="ja-JP"/>
        </w:rPr>
        <w:tab/>
      </w:r>
      <w:r w:rsidR="00000215" w:rsidRPr="00726DE2">
        <w:rPr>
          <w:rFonts w:eastAsia="SimSun" w:cs="Arial"/>
          <w:w w:val="100"/>
          <w:sz w:val="22"/>
          <w:szCs w:val="22"/>
          <w:lang w:eastAsia="ja-JP"/>
        </w:rPr>
        <w:t>Restriction on litigation</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 </w:t>
      </w:r>
      <w:r w:rsidR="00E27CD2">
        <w:rPr>
          <w:rFonts w:ascii="Arial" w:hAnsi="Arial" w:cs="Arial"/>
          <w:sz w:val="20"/>
        </w:rPr>
        <w:t>P</w:t>
      </w:r>
      <w:r w:rsidRPr="00850AE9">
        <w:rPr>
          <w:rFonts w:ascii="Arial" w:hAnsi="Arial" w:cs="Arial"/>
          <w:sz w:val="20"/>
        </w:rPr>
        <w:t xml:space="preserve">arty must not start court proceedings (except proceedings seeking interlocutory relief) unless it has complied with this </w:t>
      </w:r>
      <w:r w:rsidRPr="00232B17">
        <w:rPr>
          <w:rFonts w:ascii="Arial" w:hAnsi="Arial" w:cs="Arial"/>
          <w:bCs/>
          <w:sz w:val="20"/>
        </w:rPr>
        <w:t xml:space="preserve">clause </w:t>
      </w:r>
      <w:r w:rsidR="00726DE2">
        <w:rPr>
          <w:rFonts w:ascii="Arial" w:hAnsi="Arial" w:cs="Arial"/>
          <w:bCs/>
          <w:sz w:val="20"/>
        </w:rPr>
        <w:t>19</w:t>
      </w:r>
      <w:r w:rsidRPr="00850AE9">
        <w:rPr>
          <w:rFonts w:ascii="Arial" w:hAnsi="Arial" w:cs="Arial"/>
          <w:sz w:val="20"/>
        </w:rPr>
        <w:t>.</w:t>
      </w:r>
    </w:p>
    <w:p w:rsidR="00000215" w:rsidRPr="00726DE2" w:rsidRDefault="00204D43" w:rsidP="00BF0886">
      <w:pPr>
        <w:pStyle w:val="MELegal2"/>
        <w:numPr>
          <w:ilvl w:val="1"/>
          <w:numId w:val="58"/>
        </w:numPr>
        <w:jc w:val="both"/>
        <w:rPr>
          <w:rFonts w:eastAsia="SimSun" w:cs="Arial"/>
          <w:w w:val="100"/>
          <w:sz w:val="22"/>
          <w:szCs w:val="22"/>
          <w:lang w:eastAsia="ja-JP"/>
        </w:rPr>
      </w:pPr>
      <w:r>
        <w:rPr>
          <w:rFonts w:eastAsia="SimSun" w:cs="Arial"/>
          <w:w w:val="100"/>
          <w:sz w:val="22"/>
          <w:szCs w:val="22"/>
          <w:lang w:eastAsia="ja-JP"/>
        </w:rPr>
        <w:t>Notification</w:t>
      </w:r>
    </w:p>
    <w:p w:rsidR="00000215" w:rsidRPr="00850AE9" w:rsidRDefault="00000215" w:rsidP="00000215">
      <w:pPr>
        <w:ind w:left="720"/>
        <w:jc w:val="both"/>
        <w:rPr>
          <w:rFonts w:ascii="Arial" w:hAnsi="Arial" w:cs="Arial"/>
          <w:sz w:val="20"/>
        </w:rPr>
      </w:pPr>
      <w:r w:rsidRPr="00850AE9">
        <w:rPr>
          <w:rFonts w:ascii="Arial" w:hAnsi="Arial" w:cs="Arial"/>
          <w:sz w:val="20"/>
        </w:rPr>
        <w:t>A Party claiming that a dispute has arisen under this Agreement (</w:t>
      </w:r>
      <w:r w:rsidRPr="00850AE9">
        <w:rPr>
          <w:rFonts w:ascii="Arial" w:hAnsi="Arial" w:cs="Arial"/>
          <w:b/>
          <w:sz w:val="20"/>
        </w:rPr>
        <w:t>Dispute</w:t>
      </w:r>
      <w:r w:rsidRPr="00850AE9">
        <w:rPr>
          <w:rFonts w:ascii="Arial" w:hAnsi="Arial" w:cs="Arial"/>
          <w:sz w:val="20"/>
        </w:rPr>
        <w:t>) must notify the other Party giving w</w:t>
      </w:r>
      <w:r w:rsidR="00204D43">
        <w:rPr>
          <w:rFonts w:ascii="Arial" w:hAnsi="Arial" w:cs="Arial"/>
          <w:sz w:val="20"/>
        </w:rPr>
        <w:t>ritten details of the Dispute.</w:t>
      </w:r>
    </w:p>
    <w:p w:rsidR="00000215" w:rsidRPr="00726DE2" w:rsidRDefault="00000215" w:rsidP="00BF0886">
      <w:pPr>
        <w:pStyle w:val="MELegal2"/>
        <w:numPr>
          <w:ilvl w:val="1"/>
          <w:numId w:val="58"/>
        </w:numPr>
        <w:jc w:val="both"/>
        <w:rPr>
          <w:rFonts w:eastAsia="SimSun" w:cs="Arial"/>
          <w:w w:val="100"/>
          <w:sz w:val="22"/>
          <w:szCs w:val="22"/>
          <w:lang w:eastAsia="ja-JP"/>
        </w:rPr>
      </w:pPr>
      <w:r w:rsidRPr="00726DE2">
        <w:rPr>
          <w:rFonts w:eastAsia="SimSun" w:cs="Arial"/>
          <w:w w:val="100"/>
          <w:sz w:val="22"/>
          <w:szCs w:val="22"/>
          <w:lang w:eastAsia="ja-JP"/>
        </w:rPr>
        <w:lastRenderedPageBreak/>
        <w:t>Referral of Dispute to Nominated Representatives</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Within </w:t>
      </w:r>
      <w:r w:rsidR="002B3A94">
        <w:rPr>
          <w:rFonts w:ascii="Arial" w:hAnsi="Arial" w:cs="Arial"/>
          <w:sz w:val="20"/>
        </w:rPr>
        <w:t>seven (</w:t>
      </w:r>
      <w:r w:rsidRPr="00850AE9">
        <w:rPr>
          <w:rFonts w:ascii="Arial" w:hAnsi="Arial" w:cs="Arial"/>
          <w:sz w:val="20"/>
        </w:rPr>
        <w:t>7</w:t>
      </w:r>
      <w:r w:rsidR="002B3A94">
        <w:rPr>
          <w:rFonts w:ascii="Arial" w:hAnsi="Arial" w:cs="Arial"/>
          <w:sz w:val="20"/>
        </w:rPr>
        <w:t>)</w:t>
      </w:r>
      <w:r w:rsidRPr="00850AE9">
        <w:rPr>
          <w:rFonts w:ascii="Arial" w:hAnsi="Arial" w:cs="Arial"/>
          <w:sz w:val="20"/>
        </w:rPr>
        <w:t xml:space="preserve"> days (or any longer period agreed between the parties) after a Notification is given, t</w:t>
      </w:r>
      <w:r w:rsidRPr="00850AE9">
        <w:rPr>
          <w:rFonts w:ascii="Arial" w:eastAsia="SimSun" w:hAnsi="Arial" w:cs="Arial"/>
          <w:sz w:val="20"/>
        </w:rPr>
        <w:t xml:space="preserve">he parties must refer the Dispute to the Parties respective nominated representatives, who must attempt to resolve the Dispute in the spirit of good faith on a commercially realistic basis by negotiation within </w:t>
      </w:r>
      <w:r w:rsidR="002B3A94">
        <w:rPr>
          <w:rFonts w:ascii="Arial" w:eastAsia="SimSun" w:hAnsi="Arial" w:cs="Arial"/>
          <w:sz w:val="20"/>
        </w:rPr>
        <w:t>thirty (</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Business Days from the date of the Notification.</w:t>
      </w:r>
    </w:p>
    <w:p w:rsidR="00000215" w:rsidRPr="00366917" w:rsidRDefault="00000215" w:rsidP="00BF0886">
      <w:pPr>
        <w:pStyle w:val="MELegal2"/>
        <w:numPr>
          <w:ilvl w:val="1"/>
          <w:numId w:val="58"/>
        </w:numPr>
        <w:jc w:val="both"/>
        <w:rPr>
          <w:rFonts w:eastAsia="SimSun" w:cs="Arial"/>
          <w:w w:val="100"/>
          <w:sz w:val="22"/>
          <w:szCs w:val="22"/>
          <w:lang w:eastAsia="ja-JP"/>
        </w:rPr>
      </w:pPr>
      <w:r w:rsidRPr="00366917">
        <w:rPr>
          <w:rFonts w:eastAsia="SimSun" w:cs="Arial"/>
          <w:w w:val="100"/>
          <w:sz w:val="22"/>
          <w:szCs w:val="22"/>
          <w:lang w:eastAsia="ja-JP"/>
        </w:rPr>
        <w:t>Referral to Senior Representatives</w:t>
      </w:r>
    </w:p>
    <w:p w:rsidR="00000215" w:rsidRPr="00850AE9" w:rsidRDefault="00000215" w:rsidP="00000215">
      <w:pPr>
        <w:ind w:left="720"/>
        <w:jc w:val="both"/>
        <w:rPr>
          <w:rFonts w:ascii="Arial" w:eastAsia="SimSun" w:hAnsi="Arial" w:cs="Arial"/>
          <w:sz w:val="20"/>
        </w:rPr>
      </w:pPr>
      <w:r w:rsidRPr="00850AE9">
        <w:rPr>
          <w:rFonts w:ascii="Arial" w:eastAsia="SimSun" w:hAnsi="Arial" w:cs="Arial"/>
          <w:sz w:val="20"/>
        </w:rPr>
        <w:t>If the nominated representatives cannot resolve the Dispute within</w:t>
      </w:r>
      <w:r w:rsidR="002B3A94">
        <w:rPr>
          <w:rFonts w:ascii="Arial" w:eastAsia="SimSun" w:hAnsi="Arial" w:cs="Arial"/>
          <w:sz w:val="20"/>
        </w:rPr>
        <w:t xml:space="preserve"> thirty</w:t>
      </w:r>
      <w:r w:rsidRPr="00850AE9">
        <w:rPr>
          <w:rFonts w:ascii="Arial" w:eastAsia="SimSun" w:hAnsi="Arial" w:cs="Arial"/>
          <w:sz w:val="20"/>
        </w:rPr>
        <w:t xml:space="preserve"> </w:t>
      </w:r>
      <w:r w:rsidR="002B3A94">
        <w:rPr>
          <w:rFonts w:ascii="Arial" w:eastAsia="SimSun" w:hAnsi="Arial" w:cs="Arial"/>
          <w:sz w:val="20"/>
        </w:rPr>
        <w:t>(</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days after the Notification is given (or any longer period agreed between the parties), the Dispute must be referred to the University</w:t>
      </w:r>
      <w:r w:rsidR="00FD00AD">
        <w:rPr>
          <w:rFonts w:ascii="Arial" w:eastAsia="SimSun" w:hAnsi="Arial" w:cs="Arial"/>
          <w:sz w:val="20"/>
        </w:rPr>
        <w:t xml:space="preserve"> of Melbourne</w:t>
      </w:r>
      <w:r w:rsidRPr="00850AE9">
        <w:rPr>
          <w:rFonts w:ascii="Arial" w:eastAsia="SimSun" w:hAnsi="Arial" w:cs="Arial"/>
          <w:sz w:val="20"/>
        </w:rPr>
        <w:t xml:space="preserve">'s Chief Information Officer and the </w:t>
      </w:r>
      <w:r w:rsidR="001B463B">
        <w:rPr>
          <w:rFonts w:ascii="Arial" w:eastAsia="SimSun" w:hAnsi="Arial" w:cs="Arial"/>
          <w:sz w:val="20"/>
        </w:rPr>
        <w:t xml:space="preserve">Sub-contractor’s </w:t>
      </w:r>
      <w:r w:rsidRPr="00850AE9">
        <w:rPr>
          <w:rFonts w:ascii="Arial" w:eastAsia="SimSun" w:hAnsi="Arial" w:cs="Arial"/>
          <w:sz w:val="20"/>
        </w:rPr>
        <w:t>Chief Executive Officer (or their respective nominees) (</w:t>
      </w:r>
      <w:r w:rsidRPr="00850AE9">
        <w:rPr>
          <w:rFonts w:ascii="Arial" w:eastAsia="SimSun" w:hAnsi="Arial" w:cs="Arial"/>
          <w:b/>
          <w:bCs/>
          <w:sz w:val="20"/>
        </w:rPr>
        <w:t>Senior Representatives</w:t>
      </w:r>
      <w:r w:rsidRPr="00850AE9">
        <w:rPr>
          <w:rFonts w:ascii="Arial" w:eastAsia="SimSun" w:hAnsi="Arial" w:cs="Arial"/>
          <w:sz w:val="20"/>
        </w:rPr>
        <w:t xml:space="preserve">), who must attempt to resolve the Dispute in the spirit of good faith on a commercially realistic basis within </w:t>
      </w:r>
      <w:r w:rsidR="002B3A94">
        <w:rPr>
          <w:rFonts w:ascii="Arial" w:eastAsia="SimSun" w:hAnsi="Arial" w:cs="Arial"/>
          <w:sz w:val="20"/>
        </w:rPr>
        <w:t>thirty (</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Business Days from the date of referral of the Dispute to them under this clause</w:t>
      </w:r>
      <w:r w:rsidR="00531777">
        <w:rPr>
          <w:rFonts w:ascii="Arial" w:eastAsia="SimSun" w:hAnsi="Arial" w:cs="Arial"/>
          <w:sz w:val="20"/>
        </w:rPr>
        <w:t xml:space="preserve"> </w:t>
      </w:r>
      <w:r w:rsidR="00366917">
        <w:rPr>
          <w:rFonts w:ascii="Arial" w:eastAsia="SimSun" w:hAnsi="Arial" w:cs="Arial"/>
          <w:sz w:val="20"/>
        </w:rPr>
        <w:t>19</w:t>
      </w:r>
      <w:r w:rsidRPr="00850AE9">
        <w:rPr>
          <w:rFonts w:ascii="Arial" w:eastAsia="SimSun" w:hAnsi="Arial" w:cs="Arial"/>
          <w:sz w:val="20"/>
        </w:rPr>
        <w:t>.</w:t>
      </w:r>
    </w:p>
    <w:p w:rsidR="00000215" w:rsidRPr="00366917" w:rsidRDefault="00000215" w:rsidP="00BF0886">
      <w:pPr>
        <w:pStyle w:val="MELegal2"/>
        <w:numPr>
          <w:ilvl w:val="1"/>
          <w:numId w:val="58"/>
        </w:numPr>
        <w:jc w:val="both"/>
        <w:rPr>
          <w:rFonts w:eastAsia="SimSun" w:cs="Arial"/>
          <w:w w:val="100"/>
          <w:sz w:val="22"/>
          <w:szCs w:val="22"/>
          <w:lang w:eastAsia="ja-JP"/>
        </w:rPr>
      </w:pPr>
      <w:bookmarkStart w:id="337" w:name="_Toc50190507"/>
      <w:bookmarkStart w:id="338" w:name="_Toc412468071"/>
      <w:r w:rsidRPr="00366917">
        <w:rPr>
          <w:rFonts w:eastAsia="SimSun" w:cs="Arial"/>
          <w:w w:val="100"/>
          <w:sz w:val="22"/>
          <w:szCs w:val="22"/>
          <w:lang w:eastAsia="ja-JP"/>
        </w:rPr>
        <w:t>Parties not relieved from obligations under this Agreement</w:t>
      </w:r>
      <w:bookmarkEnd w:id="337"/>
    </w:p>
    <w:p w:rsidR="00000215" w:rsidRPr="00850AE9" w:rsidRDefault="00000215" w:rsidP="00000215">
      <w:pPr>
        <w:ind w:left="720"/>
        <w:jc w:val="both"/>
        <w:rPr>
          <w:rFonts w:ascii="Arial" w:hAnsi="Arial" w:cs="Arial"/>
          <w:sz w:val="20"/>
        </w:rPr>
      </w:pPr>
      <w:r w:rsidRPr="00850AE9">
        <w:rPr>
          <w:rFonts w:ascii="Arial" w:hAnsi="Arial" w:cs="Arial"/>
          <w:sz w:val="20"/>
        </w:rPr>
        <w:t xml:space="preserve">The </w:t>
      </w:r>
      <w:r w:rsidR="00E27CD2">
        <w:rPr>
          <w:rFonts w:ascii="Arial" w:hAnsi="Arial" w:cs="Arial"/>
          <w:sz w:val="20"/>
        </w:rPr>
        <w:t>P</w:t>
      </w:r>
      <w:r w:rsidRPr="00850AE9">
        <w:rPr>
          <w:rFonts w:ascii="Arial" w:hAnsi="Arial" w:cs="Arial"/>
          <w:sz w:val="20"/>
        </w:rPr>
        <w:t>arties must continue to perform their respective obligations under this Agreement pending the resolution of a Dispute.</w:t>
      </w:r>
      <w:bookmarkEnd w:id="338"/>
    </w:p>
    <w:p w:rsidR="00000215" w:rsidRPr="00366917" w:rsidRDefault="00000215" w:rsidP="00BF0886">
      <w:pPr>
        <w:pStyle w:val="MELegal2"/>
        <w:numPr>
          <w:ilvl w:val="1"/>
          <w:numId w:val="58"/>
        </w:numPr>
        <w:jc w:val="both"/>
        <w:rPr>
          <w:rFonts w:eastAsia="SimSun" w:cs="Arial"/>
          <w:w w:val="100"/>
          <w:sz w:val="22"/>
          <w:szCs w:val="22"/>
          <w:lang w:eastAsia="ja-JP"/>
        </w:rPr>
      </w:pPr>
      <w:r w:rsidRPr="00366917">
        <w:rPr>
          <w:rFonts w:eastAsia="SimSun" w:cs="Arial"/>
          <w:w w:val="100"/>
          <w:sz w:val="22"/>
          <w:szCs w:val="22"/>
          <w:lang w:eastAsia="ja-JP"/>
        </w:rPr>
        <w:t>Confidentiality</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Any information or documents disclosed by a </w:t>
      </w:r>
      <w:r w:rsidR="00E27CD2">
        <w:rPr>
          <w:rFonts w:ascii="Arial" w:hAnsi="Arial" w:cs="Arial"/>
          <w:sz w:val="20"/>
        </w:rPr>
        <w:t>P</w:t>
      </w:r>
      <w:r w:rsidRPr="00850AE9">
        <w:rPr>
          <w:rFonts w:ascii="Arial" w:hAnsi="Arial" w:cs="Arial"/>
          <w:sz w:val="20"/>
        </w:rPr>
        <w:t xml:space="preserve">arty under this </w:t>
      </w:r>
      <w:r w:rsidRPr="00586D8A">
        <w:rPr>
          <w:rFonts w:ascii="Arial" w:hAnsi="Arial" w:cs="Arial"/>
          <w:sz w:val="20"/>
        </w:rPr>
        <w:t xml:space="preserve">clause </w:t>
      </w:r>
      <w:r w:rsidR="00366917">
        <w:rPr>
          <w:rFonts w:ascii="Arial" w:hAnsi="Arial" w:cs="Arial"/>
          <w:sz w:val="20"/>
        </w:rPr>
        <w:t>19</w:t>
      </w:r>
      <w:r w:rsidRPr="00850AE9">
        <w:rPr>
          <w:rFonts w:ascii="Arial" w:hAnsi="Arial" w:cs="Arial"/>
          <w:sz w:val="20"/>
        </w:rPr>
        <w:t xml:space="preserve"> must be kept confidential and may only be used to attempt to resolve the Dispute.</w:t>
      </w:r>
    </w:p>
    <w:p w:rsidR="00000215" w:rsidRPr="00366917" w:rsidRDefault="00000215" w:rsidP="00BF0886">
      <w:pPr>
        <w:pStyle w:val="MELegal2"/>
        <w:numPr>
          <w:ilvl w:val="1"/>
          <w:numId w:val="58"/>
        </w:numPr>
        <w:jc w:val="both"/>
        <w:rPr>
          <w:rFonts w:eastAsia="SimSun" w:cs="Arial"/>
          <w:w w:val="100"/>
          <w:sz w:val="22"/>
          <w:szCs w:val="22"/>
          <w:lang w:eastAsia="ja-JP"/>
        </w:rPr>
      </w:pPr>
      <w:bookmarkStart w:id="339" w:name="_Toc50190508"/>
      <w:bookmarkStart w:id="340" w:name="_Ref50280220"/>
      <w:r w:rsidRPr="00366917">
        <w:rPr>
          <w:rFonts w:eastAsia="SimSun" w:cs="Arial"/>
          <w:w w:val="100"/>
          <w:sz w:val="22"/>
          <w:szCs w:val="22"/>
          <w:lang w:eastAsia="ja-JP"/>
        </w:rPr>
        <w:t>Costs</w:t>
      </w:r>
      <w:bookmarkEnd w:id="339"/>
      <w:bookmarkEnd w:id="340"/>
    </w:p>
    <w:p w:rsidR="00000215" w:rsidRPr="00850AE9" w:rsidRDefault="00000215" w:rsidP="00000215">
      <w:pPr>
        <w:ind w:left="720"/>
        <w:jc w:val="both"/>
        <w:rPr>
          <w:rFonts w:ascii="Arial" w:hAnsi="Arial" w:cs="Arial"/>
          <w:sz w:val="20"/>
        </w:rPr>
      </w:pPr>
      <w:r w:rsidRPr="00850AE9">
        <w:rPr>
          <w:rFonts w:ascii="Arial" w:hAnsi="Arial" w:cs="Arial"/>
          <w:sz w:val="20"/>
        </w:rPr>
        <w:t xml:space="preserve">Each </w:t>
      </w:r>
      <w:r w:rsidR="00E27CD2">
        <w:rPr>
          <w:rFonts w:ascii="Arial" w:hAnsi="Arial" w:cs="Arial"/>
          <w:sz w:val="20"/>
        </w:rPr>
        <w:t>P</w:t>
      </w:r>
      <w:r w:rsidRPr="00850AE9">
        <w:rPr>
          <w:rFonts w:ascii="Arial" w:hAnsi="Arial" w:cs="Arial"/>
          <w:sz w:val="20"/>
        </w:rPr>
        <w:t>arty must bear its own costs of complying wit</w:t>
      </w:r>
      <w:r w:rsidRPr="00465069">
        <w:rPr>
          <w:rFonts w:ascii="Arial" w:hAnsi="Arial" w:cs="Arial"/>
          <w:sz w:val="20"/>
        </w:rPr>
        <w:t xml:space="preserve">h this </w:t>
      </w:r>
      <w:r w:rsidRPr="00586D8A">
        <w:rPr>
          <w:rFonts w:ascii="Arial" w:hAnsi="Arial" w:cs="Arial"/>
          <w:bCs/>
          <w:sz w:val="20"/>
        </w:rPr>
        <w:t>clause</w:t>
      </w:r>
      <w:r w:rsidRPr="00586D8A">
        <w:rPr>
          <w:rFonts w:ascii="Arial" w:hAnsi="Arial" w:cs="Arial"/>
          <w:sz w:val="20"/>
        </w:rPr>
        <w:t xml:space="preserve"> </w:t>
      </w:r>
      <w:r w:rsidR="00366917">
        <w:rPr>
          <w:rFonts w:ascii="Arial" w:hAnsi="Arial" w:cs="Arial"/>
          <w:sz w:val="20"/>
        </w:rPr>
        <w:t>19</w:t>
      </w:r>
      <w:r w:rsidRPr="00850AE9">
        <w:rPr>
          <w:rFonts w:ascii="Arial" w:hAnsi="Arial" w:cs="Arial"/>
          <w:sz w:val="20"/>
        </w:rPr>
        <w:t xml:space="preserve">.  The </w:t>
      </w:r>
      <w:r w:rsidR="00E27CD2">
        <w:rPr>
          <w:rFonts w:ascii="Arial" w:hAnsi="Arial" w:cs="Arial"/>
          <w:sz w:val="20"/>
        </w:rPr>
        <w:t>P</w:t>
      </w:r>
      <w:r w:rsidRPr="00850AE9">
        <w:rPr>
          <w:rFonts w:ascii="Arial" w:hAnsi="Arial" w:cs="Arial"/>
          <w:sz w:val="20"/>
        </w:rPr>
        <w:t>arties must equally pay the costs of any mediator.</w:t>
      </w:r>
    </w:p>
    <w:p w:rsidR="00000215" w:rsidRPr="00366917" w:rsidRDefault="000B71CA" w:rsidP="00366917">
      <w:pPr>
        <w:pStyle w:val="MELegal1"/>
        <w:numPr>
          <w:ilvl w:val="0"/>
          <w:numId w:val="0"/>
        </w:numPr>
        <w:ind w:left="680" w:hanging="680"/>
        <w:jc w:val="both"/>
        <w:rPr>
          <w:rFonts w:cs="Arial"/>
          <w:spacing w:val="0"/>
          <w:w w:val="100"/>
          <w:sz w:val="26"/>
          <w:szCs w:val="26"/>
        </w:rPr>
      </w:pPr>
      <w:bookmarkStart w:id="341" w:name="_Toc316983940"/>
      <w:r>
        <w:rPr>
          <w:rFonts w:cs="Arial"/>
          <w:spacing w:val="0"/>
          <w:w w:val="100"/>
          <w:sz w:val="26"/>
          <w:szCs w:val="26"/>
        </w:rPr>
        <w:t>20.</w:t>
      </w:r>
      <w:r>
        <w:rPr>
          <w:rFonts w:cs="Arial"/>
          <w:spacing w:val="0"/>
          <w:w w:val="100"/>
          <w:sz w:val="26"/>
          <w:szCs w:val="26"/>
        </w:rPr>
        <w:tab/>
      </w:r>
      <w:r w:rsidR="00000215" w:rsidRPr="00366917">
        <w:rPr>
          <w:rFonts w:cs="Arial"/>
          <w:spacing w:val="0"/>
          <w:w w:val="100"/>
          <w:sz w:val="26"/>
          <w:szCs w:val="26"/>
        </w:rPr>
        <w:t>NOTICES</w:t>
      </w:r>
      <w:bookmarkEnd w:id="341"/>
    </w:p>
    <w:p w:rsidR="00000215" w:rsidRPr="00366917" w:rsidRDefault="00366917" w:rsidP="00366917">
      <w:pPr>
        <w:pStyle w:val="MELegal2"/>
        <w:numPr>
          <w:ilvl w:val="0"/>
          <w:numId w:val="0"/>
        </w:numPr>
        <w:jc w:val="both"/>
        <w:rPr>
          <w:rFonts w:eastAsia="SimSun" w:cs="Arial"/>
          <w:w w:val="100"/>
          <w:sz w:val="22"/>
          <w:szCs w:val="22"/>
          <w:lang w:eastAsia="ja-JP"/>
        </w:rPr>
      </w:pPr>
      <w:bookmarkStart w:id="342" w:name="_Ref269475591"/>
      <w:bookmarkStart w:id="343" w:name="_Ref527436195"/>
      <w:r w:rsidRPr="00366917">
        <w:rPr>
          <w:rFonts w:eastAsia="SimSun" w:cs="Arial"/>
          <w:w w:val="100"/>
          <w:sz w:val="22"/>
          <w:szCs w:val="22"/>
          <w:lang w:eastAsia="ja-JP"/>
        </w:rPr>
        <w:t>20.1</w:t>
      </w:r>
      <w:r w:rsidRPr="00366917">
        <w:rPr>
          <w:rFonts w:eastAsia="SimSun" w:cs="Arial"/>
          <w:w w:val="100"/>
          <w:sz w:val="22"/>
          <w:szCs w:val="22"/>
          <w:lang w:eastAsia="ja-JP"/>
        </w:rPr>
        <w:tab/>
      </w:r>
      <w:r w:rsidR="00000215" w:rsidRPr="00366917">
        <w:rPr>
          <w:rFonts w:eastAsia="SimSun" w:cs="Arial"/>
          <w:w w:val="100"/>
          <w:sz w:val="22"/>
          <w:szCs w:val="22"/>
          <w:lang w:eastAsia="ja-JP"/>
        </w:rPr>
        <w:t>Form of notice</w:t>
      </w:r>
      <w:bookmarkEnd w:id="342"/>
    </w:p>
    <w:p w:rsidR="00000215" w:rsidRPr="00850AE9" w:rsidRDefault="00000215" w:rsidP="00EA5637">
      <w:pPr>
        <w:ind w:left="709" w:firstLine="11"/>
        <w:jc w:val="both"/>
        <w:rPr>
          <w:rFonts w:ascii="Arial" w:hAnsi="Arial" w:cs="Arial"/>
          <w:sz w:val="20"/>
        </w:rPr>
      </w:pPr>
      <w:r w:rsidRPr="00850AE9">
        <w:rPr>
          <w:rFonts w:ascii="Arial" w:hAnsi="Arial" w:cs="Arial"/>
          <w:sz w:val="20"/>
        </w:rPr>
        <w:t>A notice, demand, consent, approval or communication under this Agreement</w:t>
      </w:r>
      <w:r w:rsidR="00232B17">
        <w:rPr>
          <w:rFonts w:ascii="Arial" w:hAnsi="Arial" w:cs="Arial"/>
          <w:sz w:val="20"/>
        </w:rPr>
        <w:t xml:space="preserve"> </w:t>
      </w:r>
      <w:r w:rsidRPr="00850AE9">
        <w:rPr>
          <w:rFonts w:ascii="Arial" w:hAnsi="Arial" w:cs="Arial"/>
          <w:sz w:val="20"/>
        </w:rPr>
        <w:t>must be:</w:t>
      </w:r>
      <w:bookmarkEnd w:id="343"/>
    </w:p>
    <w:p w:rsidR="00000215" w:rsidRPr="00850AE9" w:rsidRDefault="00000215" w:rsidP="00140E82">
      <w:pPr>
        <w:numPr>
          <w:ilvl w:val="0"/>
          <w:numId w:val="25"/>
        </w:numPr>
        <w:jc w:val="both"/>
        <w:rPr>
          <w:rFonts w:ascii="Arial" w:hAnsi="Arial" w:cs="Arial"/>
          <w:sz w:val="20"/>
        </w:rPr>
      </w:pPr>
      <w:r w:rsidRPr="00850AE9">
        <w:rPr>
          <w:rFonts w:ascii="Arial" w:hAnsi="Arial" w:cs="Arial"/>
          <w:sz w:val="20"/>
        </w:rPr>
        <w:t>in writing, in English and signed by a person authorised by the sender; and</w:t>
      </w:r>
    </w:p>
    <w:p w:rsidR="00000215" w:rsidRDefault="00000215" w:rsidP="00140E82">
      <w:pPr>
        <w:numPr>
          <w:ilvl w:val="0"/>
          <w:numId w:val="25"/>
        </w:numPr>
        <w:jc w:val="both"/>
        <w:rPr>
          <w:rFonts w:ascii="Arial" w:hAnsi="Arial" w:cs="Arial"/>
          <w:sz w:val="20"/>
        </w:rPr>
      </w:pPr>
      <w:r w:rsidRPr="00850AE9">
        <w:rPr>
          <w:rFonts w:ascii="Arial" w:hAnsi="Arial" w:cs="Arial"/>
          <w:sz w:val="20"/>
        </w:rPr>
        <w:t>hand delivered</w:t>
      </w:r>
      <w:r w:rsidR="00072BFA">
        <w:rPr>
          <w:rFonts w:ascii="Arial" w:hAnsi="Arial" w:cs="Arial"/>
          <w:sz w:val="20"/>
        </w:rPr>
        <w:t>,</w:t>
      </w:r>
      <w:r w:rsidRPr="00850AE9">
        <w:rPr>
          <w:rFonts w:ascii="Arial" w:hAnsi="Arial" w:cs="Arial"/>
          <w:sz w:val="20"/>
        </w:rPr>
        <w:t xml:space="preserve"> sent by prepaid post</w:t>
      </w:r>
      <w:r w:rsidR="00072BFA">
        <w:rPr>
          <w:rFonts w:ascii="Arial" w:hAnsi="Arial" w:cs="Arial"/>
          <w:sz w:val="20"/>
        </w:rPr>
        <w:t>,</w:t>
      </w:r>
      <w:r w:rsidRPr="00850AE9">
        <w:rPr>
          <w:rFonts w:ascii="Arial" w:hAnsi="Arial" w:cs="Arial"/>
          <w:sz w:val="20"/>
        </w:rPr>
        <w:t xml:space="preserve"> facsimile </w:t>
      </w:r>
      <w:r w:rsidR="00072BFA">
        <w:rPr>
          <w:rFonts w:ascii="Arial" w:hAnsi="Arial" w:cs="Arial"/>
          <w:sz w:val="20"/>
        </w:rPr>
        <w:t xml:space="preserve">or email </w:t>
      </w:r>
      <w:r w:rsidR="00EA5637">
        <w:rPr>
          <w:rFonts w:ascii="Arial" w:hAnsi="Arial" w:cs="Arial"/>
          <w:sz w:val="20"/>
        </w:rPr>
        <w:t xml:space="preserve">to the addresses </w:t>
      </w:r>
      <w:r w:rsidR="00E33CC5">
        <w:rPr>
          <w:rFonts w:ascii="Arial" w:hAnsi="Arial" w:cs="Arial"/>
          <w:sz w:val="20"/>
        </w:rPr>
        <w:t xml:space="preserve">referred to in </w:t>
      </w:r>
      <w:r w:rsidR="00E33CC5" w:rsidRPr="00EE3963">
        <w:rPr>
          <w:rFonts w:ascii="Arial" w:hAnsi="Arial" w:cs="Arial"/>
          <w:sz w:val="20"/>
        </w:rPr>
        <w:t>Schedule 1</w:t>
      </w:r>
      <w:r w:rsidR="00E33CC5">
        <w:rPr>
          <w:rFonts w:ascii="Arial" w:hAnsi="Arial" w:cs="Arial"/>
          <w:sz w:val="20"/>
        </w:rPr>
        <w:t xml:space="preserve"> or </w:t>
      </w:r>
      <w:r w:rsidR="00EA5637">
        <w:rPr>
          <w:rFonts w:ascii="Arial" w:hAnsi="Arial" w:cs="Arial"/>
          <w:sz w:val="20"/>
        </w:rPr>
        <w:t xml:space="preserve">as </w:t>
      </w:r>
      <w:r w:rsidRPr="00850AE9">
        <w:rPr>
          <w:rFonts w:ascii="Arial" w:hAnsi="Arial" w:cs="Arial"/>
          <w:sz w:val="20"/>
        </w:rPr>
        <w:t>varied by any notice given by the recipient to the sender</w:t>
      </w:r>
      <w:r w:rsidR="00EA5637">
        <w:rPr>
          <w:rFonts w:ascii="Arial" w:hAnsi="Arial" w:cs="Arial"/>
          <w:sz w:val="20"/>
        </w:rPr>
        <w:t xml:space="preserve"> from time to time</w:t>
      </w:r>
      <w:r w:rsidR="00E33CC5">
        <w:rPr>
          <w:rFonts w:ascii="Arial" w:hAnsi="Arial" w:cs="Arial"/>
          <w:sz w:val="20"/>
        </w:rPr>
        <w:t>.</w:t>
      </w:r>
    </w:p>
    <w:p w:rsidR="00000215" w:rsidRPr="00366917" w:rsidRDefault="00366917" w:rsidP="00366917">
      <w:pPr>
        <w:pStyle w:val="MELegal2"/>
        <w:numPr>
          <w:ilvl w:val="0"/>
          <w:numId w:val="0"/>
        </w:numPr>
        <w:jc w:val="both"/>
        <w:rPr>
          <w:rFonts w:eastAsia="SimSun" w:cs="Arial"/>
          <w:w w:val="100"/>
          <w:sz w:val="22"/>
          <w:szCs w:val="22"/>
          <w:lang w:eastAsia="ja-JP"/>
        </w:rPr>
      </w:pPr>
      <w:bookmarkStart w:id="344" w:name="_Ref36352256"/>
      <w:r w:rsidRPr="00366917">
        <w:rPr>
          <w:rFonts w:eastAsia="SimSun" w:cs="Arial"/>
          <w:w w:val="100"/>
          <w:sz w:val="22"/>
          <w:szCs w:val="22"/>
          <w:lang w:eastAsia="ja-JP"/>
        </w:rPr>
        <w:t>20.2</w:t>
      </w:r>
      <w:r w:rsidRPr="00366917">
        <w:rPr>
          <w:rFonts w:eastAsia="SimSun" w:cs="Arial"/>
          <w:w w:val="100"/>
          <w:sz w:val="22"/>
          <w:szCs w:val="22"/>
          <w:lang w:eastAsia="ja-JP"/>
        </w:rPr>
        <w:tab/>
      </w:r>
      <w:r w:rsidR="00000215" w:rsidRPr="00366917">
        <w:rPr>
          <w:rFonts w:eastAsia="SimSun" w:cs="Arial"/>
          <w:w w:val="100"/>
          <w:sz w:val="22"/>
          <w:szCs w:val="22"/>
          <w:lang w:eastAsia="ja-JP"/>
        </w:rPr>
        <w:t>When notice is given</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 notice given in accordance with clause </w:t>
      </w:r>
      <w:r w:rsidR="00366917">
        <w:rPr>
          <w:rFonts w:ascii="Arial" w:hAnsi="Arial" w:cs="Arial"/>
          <w:sz w:val="20"/>
        </w:rPr>
        <w:t>20.1</w:t>
      </w:r>
      <w:r w:rsidRPr="00850AE9">
        <w:rPr>
          <w:rFonts w:ascii="Arial" w:hAnsi="Arial" w:cs="Arial"/>
          <w:sz w:val="20"/>
        </w:rPr>
        <w:t xml:space="preserve"> takes effect when taken to be received (or at a later time set out in it), and is taken to be received:</w:t>
      </w:r>
      <w:bookmarkEnd w:id="344"/>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hand delivered, on delivery;</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sent by prepaid post, on the second Business Day after the date of posting (or on the seventh Business Day after the date of posting if posted to or from a place outside Australia);</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 xml:space="preserve">if sent by facsimile, when the sender’s facsimile system generates a message confirming successful transmission of the entire notice unless, within eight </w:t>
      </w:r>
      <w:r w:rsidR="00232B17">
        <w:rPr>
          <w:rFonts w:ascii="Arial" w:hAnsi="Arial" w:cs="Arial"/>
          <w:sz w:val="20"/>
        </w:rPr>
        <w:t xml:space="preserve">(8) </w:t>
      </w:r>
      <w:r w:rsidRPr="00850AE9">
        <w:rPr>
          <w:rFonts w:ascii="Arial" w:hAnsi="Arial" w:cs="Arial"/>
          <w:sz w:val="20"/>
        </w:rPr>
        <w:t>Business Hours after the transmission, the recipient informs the sender that it has not received the entire notice</w:t>
      </w:r>
      <w:r w:rsidR="003B4D99">
        <w:rPr>
          <w:rFonts w:ascii="Arial" w:hAnsi="Arial" w:cs="Arial"/>
          <w:sz w:val="20"/>
        </w:rPr>
        <w:t>;</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sent by email, when the recipient issues a return receipt, or the next business day, whichever is earlier</w:t>
      </w:r>
      <w:r w:rsidR="007C43CE">
        <w:rPr>
          <w:rFonts w:ascii="Arial" w:hAnsi="Arial" w:cs="Arial"/>
          <w:sz w:val="20"/>
        </w:rPr>
        <w:t>;</w:t>
      </w:r>
    </w:p>
    <w:p w:rsidR="00000215" w:rsidRDefault="00000215" w:rsidP="00000215">
      <w:pPr>
        <w:ind w:left="720"/>
        <w:jc w:val="both"/>
        <w:rPr>
          <w:rFonts w:ascii="Arial" w:hAnsi="Arial" w:cs="Arial"/>
          <w:sz w:val="20"/>
        </w:rPr>
      </w:pPr>
      <w:r w:rsidRPr="00850AE9">
        <w:rPr>
          <w:rFonts w:ascii="Arial" w:hAnsi="Arial" w:cs="Arial"/>
          <w:sz w:val="20"/>
        </w:rPr>
        <w:t>but if the delivery, receipt or transmission is not on a Business Day or is after 5.00pm on a Business Day, the notice is taken to be received at 9.00am on the next Business Day.</w:t>
      </w:r>
    </w:p>
    <w:p w:rsidR="00A44A91" w:rsidRPr="00366917" w:rsidRDefault="00366917" w:rsidP="00366917">
      <w:pPr>
        <w:pStyle w:val="MELegal1"/>
        <w:numPr>
          <w:ilvl w:val="0"/>
          <w:numId w:val="0"/>
        </w:numPr>
        <w:jc w:val="both"/>
        <w:rPr>
          <w:rFonts w:cs="Arial"/>
          <w:spacing w:val="0"/>
          <w:w w:val="100"/>
          <w:sz w:val="26"/>
          <w:szCs w:val="26"/>
        </w:rPr>
      </w:pPr>
      <w:bookmarkStart w:id="345" w:name="_Toc316983941"/>
      <w:bookmarkEnd w:id="336"/>
      <w:r w:rsidRPr="00366917">
        <w:rPr>
          <w:rFonts w:cs="Arial"/>
          <w:spacing w:val="0"/>
          <w:w w:val="100"/>
          <w:sz w:val="26"/>
          <w:szCs w:val="26"/>
        </w:rPr>
        <w:lastRenderedPageBreak/>
        <w:t>21.</w:t>
      </w:r>
      <w:r w:rsidRPr="00366917">
        <w:rPr>
          <w:rFonts w:cs="Arial"/>
          <w:spacing w:val="0"/>
          <w:w w:val="100"/>
          <w:sz w:val="26"/>
          <w:szCs w:val="26"/>
        </w:rPr>
        <w:tab/>
      </w:r>
      <w:r w:rsidR="00192823" w:rsidRPr="00366917">
        <w:rPr>
          <w:rFonts w:cs="Arial"/>
          <w:spacing w:val="0"/>
          <w:w w:val="100"/>
          <w:sz w:val="26"/>
          <w:szCs w:val="26"/>
        </w:rPr>
        <w:t>MISCELLANEOUS</w:t>
      </w:r>
      <w:bookmarkEnd w:id="345"/>
    </w:p>
    <w:p w:rsidR="00000215" w:rsidRPr="00366917" w:rsidRDefault="00366917" w:rsidP="00366917">
      <w:pPr>
        <w:pStyle w:val="MELegal2"/>
        <w:numPr>
          <w:ilvl w:val="0"/>
          <w:numId w:val="0"/>
        </w:numPr>
        <w:jc w:val="both"/>
        <w:rPr>
          <w:rFonts w:eastAsia="SimSun" w:cs="Arial"/>
          <w:w w:val="100"/>
          <w:sz w:val="22"/>
          <w:szCs w:val="22"/>
          <w:lang w:eastAsia="ja-JP"/>
        </w:rPr>
      </w:pPr>
      <w:r w:rsidRPr="00366917">
        <w:rPr>
          <w:rFonts w:eastAsia="SimSun" w:cs="Arial"/>
          <w:w w:val="100"/>
          <w:sz w:val="22"/>
          <w:szCs w:val="22"/>
          <w:lang w:eastAsia="ja-JP"/>
        </w:rPr>
        <w:t>21.1</w:t>
      </w:r>
      <w:del w:id="346" w:author="Author">
        <w:r w:rsidRPr="00366917" w:rsidDel="00320F74">
          <w:rPr>
            <w:rFonts w:eastAsia="SimSun" w:cs="Arial"/>
            <w:w w:val="100"/>
            <w:sz w:val="22"/>
            <w:szCs w:val="22"/>
            <w:lang w:eastAsia="ja-JP"/>
          </w:rPr>
          <w:delText>.</w:delText>
        </w:r>
      </w:del>
      <w:r w:rsidRPr="00366917">
        <w:rPr>
          <w:rFonts w:eastAsia="SimSun" w:cs="Arial"/>
          <w:w w:val="100"/>
          <w:sz w:val="22"/>
          <w:szCs w:val="22"/>
          <w:lang w:eastAsia="ja-JP"/>
        </w:rPr>
        <w:tab/>
      </w:r>
      <w:r w:rsidR="00000215" w:rsidRPr="00366917">
        <w:rPr>
          <w:rFonts w:eastAsia="SimSun" w:cs="Arial"/>
          <w:w w:val="100"/>
          <w:sz w:val="22"/>
          <w:szCs w:val="22"/>
          <w:lang w:eastAsia="ja-JP"/>
        </w:rPr>
        <w:t>Governing law and jurisdiction</w:t>
      </w:r>
    </w:p>
    <w:p w:rsidR="00000215" w:rsidRPr="00850AE9" w:rsidRDefault="00000215" w:rsidP="00000215">
      <w:pPr>
        <w:ind w:left="720"/>
        <w:jc w:val="both"/>
        <w:rPr>
          <w:rFonts w:ascii="Arial" w:hAnsi="Arial" w:cs="Arial"/>
          <w:sz w:val="20"/>
        </w:rPr>
      </w:pPr>
      <w:r w:rsidRPr="00850AE9">
        <w:rPr>
          <w:rFonts w:ascii="Arial" w:hAnsi="Arial" w:cs="Arial"/>
          <w:sz w:val="20"/>
        </w:rPr>
        <w:t>The laws that are applicable in Victoria, Australia govern this Agreement and each Party submits to the jurisdiction of the courts of that state and any courts which may hear app</w:t>
      </w:r>
      <w:r w:rsidR="007C43CE">
        <w:rPr>
          <w:rFonts w:ascii="Arial" w:hAnsi="Arial" w:cs="Arial"/>
          <w:sz w:val="20"/>
        </w:rPr>
        <w:t xml:space="preserve">eals from those </w:t>
      </w:r>
      <w:r w:rsidR="007C43CE" w:rsidRPr="004B5D97">
        <w:rPr>
          <w:rFonts w:ascii="Calibri" w:hAnsi="Calibri" w:cs="Times New Roman"/>
          <w:lang w:eastAsia="en-US" w:bidi="en-US"/>
        </w:rPr>
        <w:t>courts</w:t>
      </w:r>
      <w:r w:rsidR="007C43CE">
        <w:rPr>
          <w:rFonts w:ascii="Arial" w:hAnsi="Arial" w:cs="Arial"/>
          <w:sz w:val="20"/>
        </w:rPr>
        <w: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Entire Agreement</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This Agreement </w:t>
      </w:r>
      <w:r w:rsidR="006A7721">
        <w:rPr>
          <w:rFonts w:ascii="Arial" w:hAnsi="Arial" w:cs="Arial"/>
          <w:sz w:val="20"/>
        </w:rPr>
        <w:t xml:space="preserve">and the Schedules </w:t>
      </w:r>
      <w:r w:rsidRPr="00850AE9">
        <w:rPr>
          <w:rFonts w:ascii="Arial" w:hAnsi="Arial" w:cs="Arial"/>
          <w:sz w:val="20"/>
        </w:rPr>
        <w:t>constitutes the entire agreement between the Parties in connection with its subject matter and supersedes all previous agreements or understandings between the Parties in connection with its subject matter.</w:t>
      </w:r>
    </w:p>
    <w:p w:rsidR="00000215"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Variation</w:t>
      </w:r>
    </w:p>
    <w:p w:rsidR="00000215" w:rsidRPr="00850AE9" w:rsidRDefault="00000215" w:rsidP="00F26043">
      <w:pPr>
        <w:ind w:left="680" w:firstLine="40"/>
        <w:jc w:val="both"/>
        <w:rPr>
          <w:rFonts w:ascii="Arial" w:hAnsi="Arial" w:cs="Arial"/>
          <w:sz w:val="20"/>
        </w:rPr>
      </w:pPr>
      <w:r w:rsidRPr="00850AE9">
        <w:rPr>
          <w:rFonts w:ascii="Arial" w:hAnsi="Arial" w:cs="Arial"/>
          <w:sz w:val="20"/>
        </w:rPr>
        <w:t>This Agreement may only be varied in writing signed by the Parties.</w:t>
      </w:r>
    </w:p>
    <w:p w:rsidR="00000215"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Assignment</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The </w:t>
      </w:r>
      <w:r w:rsidR="00366917">
        <w:rPr>
          <w:rFonts w:ascii="Arial" w:hAnsi="Arial" w:cs="Arial"/>
          <w:sz w:val="20"/>
        </w:rPr>
        <w:t>Sub-contractor</w:t>
      </w:r>
      <w:r w:rsidRPr="00850AE9">
        <w:rPr>
          <w:rFonts w:ascii="Arial" w:hAnsi="Arial" w:cs="Arial"/>
          <w:sz w:val="20"/>
        </w:rPr>
        <w:t xml:space="preserve"> must not assign this Agreement or a right under this Agreement unless it has the prior written consent of the University</w:t>
      </w:r>
      <w:r w:rsidR="00FD00AD">
        <w:rPr>
          <w:rFonts w:ascii="Arial" w:hAnsi="Arial" w:cs="Arial"/>
          <w:sz w:val="20"/>
        </w:rPr>
        <w:t xml:space="preserve"> of Melbourne</w:t>
      </w:r>
      <w:r w:rsidRPr="00850AE9">
        <w:rPr>
          <w:rFonts w:ascii="Arial" w:hAnsi="Arial" w:cs="Arial"/>
          <w:sz w:val="20"/>
        </w:rPr>
        <w:t xml:space="preserve"> acting in its absolute discretion.</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Waiver</w:t>
      </w:r>
    </w:p>
    <w:p w:rsidR="00000215" w:rsidRPr="00850AE9" w:rsidRDefault="00000215" w:rsidP="00000215">
      <w:pPr>
        <w:ind w:left="720"/>
        <w:jc w:val="both"/>
        <w:rPr>
          <w:rFonts w:ascii="Arial" w:hAnsi="Arial" w:cs="Arial"/>
          <w:sz w:val="20"/>
        </w:rPr>
      </w:pPr>
      <w:r w:rsidRPr="00850AE9">
        <w:rPr>
          <w:rFonts w:ascii="Arial" w:hAnsi="Arial" w:cs="Arial"/>
          <w:sz w:val="20"/>
        </w:rPr>
        <w:t>A Party does not waive a right, power or remedy if it fails to exercise or delays in exercising the right, power or remedy.  A single or partial exercise of a right, power or remedy does not prevent another or further exercise of that or a</w:t>
      </w:r>
      <w:r w:rsidR="007C43CE">
        <w:rPr>
          <w:rFonts w:ascii="Arial" w:hAnsi="Arial" w:cs="Arial"/>
          <w:sz w:val="20"/>
        </w:rPr>
        <w:t xml:space="preserve">nother right, power or remedy. </w:t>
      </w:r>
      <w:r w:rsidRPr="00850AE9">
        <w:rPr>
          <w:rFonts w:ascii="Arial" w:hAnsi="Arial" w:cs="Arial"/>
          <w:sz w:val="20"/>
        </w:rPr>
        <w:t xml:space="preserve">A waiver of a right, power or remedy must be in writing and signed </w:t>
      </w:r>
      <w:r w:rsidR="007C43CE">
        <w:rPr>
          <w:rFonts w:ascii="Arial" w:hAnsi="Arial" w:cs="Arial"/>
          <w:sz w:val="20"/>
        </w:rPr>
        <w:t>by the Party giving the waiver.</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Severance</w:t>
      </w:r>
    </w:p>
    <w:p w:rsidR="00000215" w:rsidRPr="00850AE9" w:rsidRDefault="00000215" w:rsidP="00000215">
      <w:pPr>
        <w:ind w:left="720"/>
        <w:jc w:val="both"/>
        <w:rPr>
          <w:rFonts w:ascii="Arial" w:hAnsi="Arial" w:cs="Arial"/>
          <w:sz w:val="20"/>
        </w:rPr>
      </w:pPr>
      <w:r w:rsidRPr="00850AE9">
        <w:rPr>
          <w:rFonts w:ascii="Arial" w:hAnsi="Arial" w:cs="Arial"/>
          <w:sz w:val="20"/>
        </w:rPr>
        <w:t>A term or part of a term of this Agreement that is illegal or unenforceable may be severed from this Agreement and the remaining terms or parts of the term of this Agreement continue in force.</w:t>
      </w:r>
    </w:p>
    <w:p w:rsidR="00000215" w:rsidRPr="00366917" w:rsidRDefault="001B463B"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Execution in counterparts</w:t>
      </w:r>
    </w:p>
    <w:p w:rsidR="00000215" w:rsidRPr="00850AE9" w:rsidRDefault="00000215" w:rsidP="00000215">
      <w:pPr>
        <w:ind w:left="720"/>
        <w:jc w:val="both"/>
        <w:rPr>
          <w:rFonts w:ascii="Arial" w:hAnsi="Arial" w:cs="Arial"/>
          <w:sz w:val="20"/>
        </w:rPr>
      </w:pPr>
      <w:r w:rsidRPr="00850AE9">
        <w:rPr>
          <w:rFonts w:ascii="Arial" w:hAnsi="Arial" w:cs="Arial"/>
          <w:sz w:val="20"/>
        </w:rPr>
        <w:t>This Agreement may be executed in counterparts, in</w:t>
      </w:r>
      <w:r w:rsidR="007C43CE">
        <w:rPr>
          <w:rFonts w:ascii="Arial" w:hAnsi="Arial" w:cs="Arial"/>
          <w:sz w:val="20"/>
        </w:rPr>
        <w:t xml:space="preserve">cluding facsimile counterpart. </w:t>
      </w:r>
      <w:r w:rsidRPr="00850AE9">
        <w:rPr>
          <w:rFonts w:ascii="Arial" w:hAnsi="Arial" w:cs="Arial"/>
          <w:sz w:val="20"/>
        </w:rPr>
        <w:t>All executed counterparts constitute one document.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Effectiveness</w:t>
      </w:r>
    </w:p>
    <w:p w:rsidR="00000215" w:rsidRPr="00850AE9" w:rsidRDefault="00000215" w:rsidP="00000215">
      <w:pPr>
        <w:ind w:left="720"/>
        <w:jc w:val="both"/>
        <w:rPr>
          <w:rFonts w:ascii="Arial" w:hAnsi="Arial" w:cs="Arial"/>
          <w:sz w:val="20"/>
        </w:rPr>
      </w:pPr>
      <w:r w:rsidRPr="00850AE9">
        <w:rPr>
          <w:rFonts w:ascii="Arial" w:hAnsi="Arial" w:cs="Arial"/>
          <w:sz w:val="20"/>
        </w:rPr>
        <w:t>Each Party must do, at its own expense, everything reasonably necessary (including executing documents) to give full effect to this Agreement and any transaction contemplated by it.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Payment of taxes and charges</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Any stamp duty, duties or other taxes of a similar nature (including fines, penalties and interest) in connection with this Agreement or any transaction contemplated by this Agreement, must be paid by the </w:t>
      </w:r>
      <w:r w:rsidR="00366917">
        <w:rPr>
          <w:rFonts w:ascii="Arial" w:hAnsi="Arial" w:cs="Arial"/>
          <w:sz w:val="20"/>
        </w:rPr>
        <w:t>Sub-contractor</w:t>
      </w:r>
      <w:r w:rsidRPr="00850AE9">
        <w:rPr>
          <w:rFonts w:ascii="Arial" w:hAnsi="Arial" w:cs="Arial"/>
          <w:sz w:val="20"/>
        </w:rPr>
        <w:t>.</w:t>
      </w:r>
    </w:p>
    <w:p w:rsidR="001B463B"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Relationship of parties</w:t>
      </w:r>
    </w:p>
    <w:p w:rsidR="001B463B" w:rsidRPr="005766F1" w:rsidRDefault="001B463B" w:rsidP="00BF0886">
      <w:pPr>
        <w:pStyle w:val="MELegal3"/>
        <w:numPr>
          <w:ilvl w:val="0"/>
          <w:numId w:val="60"/>
        </w:numPr>
        <w:jc w:val="both"/>
        <w:rPr>
          <w:rFonts w:ascii="Arial" w:eastAsia="SimSun" w:hAnsi="Arial" w:cs="Arial"/>
          <w:sz w:val="20"/>
          <w:szCs w:val="20"/>
          <w:lang w:eastAsia="ja-JP"/>
        </w:rPr>
      </w:pPr>
      <w:r w:rsidRPr="005766F1">
        <w:rPr>
          <w:rFonts w:ascii="Arial" w:eastAsia="SimSun" w:hAnsi="Arial" w:cs="Arial"/>
          <w:sz w:val="20"/>
          <w:szCs w:val="20"/>
          <w:lang w:eastAsia="ja-JP"/>
        </w:rPr>
        <w:t>This Agreement is not intended to create and does not create an employment, a partnership, a joint venture or an agency re</w:t>
      </w:r>
      <w:r w:rsidR="007C43CE">
        <w:rPr>
          <w:rFonts w:ascii="Arial" w:eastAsia="SimSun" w:hAnsi="Arial" w:cs="Arial"/>
          <w:sz w:val="20"/>
          <w:szCs w:val="20"/>
          <w:lang w:eastAsia="ja-JP"/>
        </w:rPr>
        <w:t>lationship between the parties.</w:t>
      </w:r>
    </w:p>
    <w:p w:rsidR="001B463B" w:rsidRPr="005766F1" w:rsidRDefault="001B463B" w:rsidP="00BF0886">
      <w:pPr>
        <w:pStyle w:val="MELegal3"/>
        <w:numPr>
          <w:ilvl w:val="0"/>
          <w:numId w:val="60"/>
        </w:numPr>
        <w:jc w:val="both"/>
        <w:rPr>
          <w:rFonts w:ascii="Arial" w:eastAsia="SimSun" w:hAnsi="Arial" w:cs="Arial"/>
          <w:sz w:val="20"/>
          <w:szCs w:val="20"/>
          <w:lang w:eastAsia="ja-JP"/>
        </w:rPr>
      </w:pPr>
      <w:del w:id="347" w:author="Author">
        <w:r w:rsidRPr="005766F1" w:rsidDel="00320F74">
          <w:rPr>
            <w:rFonts w:ascii="Arial" w:eastAsia="SimSun" w:hAnsi="Arial" w:cs="Arial"/>
            <w:sz w:val="20"/>
            <w:szCs w:val="20"/>
            <w:lang w:eastAsia="ja-JP"/>
          </w:rPr>
          <w:delText>The Sub-subcontractor</w:delText>
        </w:r>
      </w:del>
      <w:ins w:id="348" w:author="Author">
        <w:r w:rsidR="00320F74">
          <w:rPr>
            <w:rFonts w:ascii="Arial" w:eastAsia="SimSun" w:hAnsi="Arial" w:cs="Arial"/>
            <w:sz w:val="20"/>
            <w:szCs w:val="20"/>
            <w:lang w:eastAsia="ja-JP"/>
          </w:rPr>
          <w:t>Each Party</w:t>
        </w:r>
      </w:ins>
      <w:r w:rsidRPr="005766F1">
        <w:rPr>
          <w:rFonts w:ascii="Arial" w:eastAsia="SimSun" w:hAnsi="Arial" w:cs="Arial"/>
          <w:sz w:val="20"/>
          <w:szCs w:val="20"/>
          <w:lang w:eastAsia="ja-JP"/>
        </w:rPr>
        <w:t xml:space="preserve"> must not represent itself (and must ensure that its Personnel do not represent themselves) as being an employee, partner, a joint venture or an agent of </w:t>
      </w:r>
      <w:del w:id="349" w:author="Author">
        <w:r w:rsidRPr="005766F1" w:rsidDel="00320F74">
          <w:rPr>
            <w:rFonts w:ascii="Arial" w:eastAsia="SimSun" w:hAnsi="Arial" w:cs="Arial"/>
            <w:sz w:val="20"/>
            <w:szCs w:val="20"/>
            <w:lang w:eastAsia="ja-JP"/>
          </w:rPr>
          <w:delText>either the University</w:delText>
        </w:r>
        <w:r w:rsidR="00FD00AD" w:rsidDel="00320F74">
          <w:rPr>
            <w:rFonts w:ascii="Arial" w:eastAsia="SimSun" w:hAnsi="Arial" w:cs="Arial"/>
            <w:sz w:val="20"/>
            <w:szCs w:val="20"/>
            <w:lang w:eastAsia="ja-JP"/>
          </w:rPr>
          <w:delText xml:space="preserve"> of Melbourne</w:delText>
        </w:r>
        <w:r w:rsidR="007C43CE" w:rsidDel="00320F74">
          <w:rPr>
            <w:rFonts w:ascii="Arial" w:eastAsia="SimSun" w:hAnsi="Arial" w:cs="Arial"/>
            <w:sz w:val="20"/>
            <w:szCs w:val="20"/>
            <w:lang w:eastAsia="ja-JP"/>
          </w:rPr>
          <w:delText xml:space="preserve"> </w:delText>
        </w:r>
      </w:del>
      <w:ins w:id="350" w:author="Author">
        <w:r w:rsidR="00320F74">
          <w:rPr>
            <w:rFonts w:ascii="Arial" w:eastAsia="SimSun" w:hAnsi="Arial" w:cs="Arial"/>
            <w:sz w:val="20"/>
            <w:szCs w:val="20"/>
            <w:lang w:eastAsia="ja-JP"/>
          </w:rPr>
          <w:t xml:space="preserve">the other Party </w:t>
        </w:r>
      </w:ins>
      <w:r w:rsidR="007C43CE">
        <w:rPr>
          <w:rFonts w:ascii="Arial" w:eastAsia="SimSun" w:hAnsi="Arial" w:cs="Arial"/>
          <w:sz w:val="20"/>
          <w:szCs w:val="20"/>
          <w:lang w:eastAsia="ja-JP"/>
        </w:rPr>
        <w:t>or the Commonwealth.</w:t>
      </w:r>
    </w:p>
    <w:p w:rsidR="001B463B" w:rsidRPr="00366917" w:rsidRDefault="001B463B"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Survival</w:t>
      </w:r>
    </w:p>
    <w:p w:rsidR="001B463B" w:rsidRPr="005766F1" w:rsidRDefault="005766F1" w:rsidP="005766F1">
      <w:pPr>
        <w:pStyle w:val="MELegal3"/>
        <w:numPr>
          <w:ilvl w:val="0"/>
          <w:numId w:val="0"/>
        </w:numPr>
        <w:ind w:left="709" w:hanging="29"/>
        <w:jc w:val="both"/>
        <w:rPr>
          <w:rFonts w:ascii="Arial" w:eastAsia="SimSun" w:hAnsi="Arial" w:cs="Arial"/>
          <w:sz w:val="20"/>
          <w:szCs w:val="20"/>
          <w:lang w:eastAsia="ja-JP"/>
        </w:rPr>
      </w:pPr>
      <w:r w:rsidRPr="005766F1">
        <w:rPr>
          <w:rFonts w:ascii="Arial" w:eastAsia="SimSun" w:hAnsi="Arial" w:cs="Arial"/>
          <w:sz w:val="20"/>
          <w:szCs w:val="20"/>
          <w:lang w:eastAsia="ja-JP"/>
        </w:rPr>
        <w:t>Any rights or obligations which are expressed to, or by their nature, survive expiry or termination of this Agreement shall be unaffected by the expiration or</w:t>
      </w:r>
      <w:r w:rsidR="007C43CE">
        <w:rPr>
          <w:rFonts w:ascii="Arial" w:eastAsia="SimSun" w:hAnsi="Arial" w:cs="Arial"/>
          <w:sz w:val="20"/>
          <w:szCs w:val="20"/>
          <w:lang w:eastAsia="ja-JP"/>
        </w:rPr>
        <w:t xml:space="preserve"> termination of this Agreement.</w:t>
      </w:r>
    </w:p>
    <w:p w:rsidR="00BF465A" w:rsidRPr="00724E1F" w:rsidRDefault="00BF465A" w:rsidP="00724E1F">
      <w:pPr>
        <w:pBdr>
          <w:bottom w:val="single" w:sz="12" w:space="1" w:color="auto"/>
        </w:pBdr>
        <w:rPr>
          <w:rFonts w:ascii="Arial" w:hAnsi="Arial" w:cs="Arial"/>
          <w:b/>
          <w:sz w:val="36"/>
          <w:szCs w:val="36"/>
          <w:u w:val="single"/>
        </w:rPr>
      </w:pPr>
      <w:r w:rsidRPr="00850AE9">
        <w:rPr>
          <w:rFonts w:ascii="Arial" w:hAnsi="Arial" w:cs="Arial"/>
          <w:b/>
          <w:sz w:val="40"/>
          <w:szCs w:val="40"/>
        </w:rPr>
        <w:br w:type="page"/>
      </w:r>
      <w:bookmarkStart w:id="351" w:name="_Ref269305878"/>
      <w:r w:rsidR="00791076" w:rsidRPr="00724E1F">
        <w:rPr>
          <w:rFonts w:ascii="Arial" w:hAnsi="Arial" w:cs="Arial"/>
          <w:b/>
          <w:sz w:val="36"/>
          <w:szCs w:val="36"/>
        </w:rPr>
        <w:lastRenderedPageBreak/>
        <w:t xml:space="preserve">SCHEDULE 1: </w:t>
      </w:r>
      <w:bookmarkEnd w:id="351"/>
      <w:r w:rsidR="00622B7E" w:rsidRPr="00724E1F">
        <w:rPr>
          <w:rFonts w:ascii="Arial" w:hAnsi="Arial" w:cs="Arial"/>
          <w:b/>
          <w:sz w:val="36"/>
          <w:szCs w:val="36"/>
        </w:rPr>
        <w:t>GENERAL CONTRACT MATTERS</w:t>
      </w:r>
    </w:p>
    <w:p w:rsidR="00D65E80" w:rsidRPr="003837DC" w:rsidRDefault="007C43CE" w:rsidP="00350D7D">
      <w:pPr>
        <w:spacing w:before="400" w:after="240"/>
        <w:jc w:val="both"/>
        <w:rPr>
          <w:rFonts w:ascii="Arial" w:hAnsi="Arial" w:cs="Arial"/>
          <w:b/>
          <w:sz w:val="24"/>
          <w:szCs w:val="24"/>
        </w:rPr>
      </w:pPr>
      <w:bookmarkStart w:id="352" w:name="_Ref40240381"/>
      <w:bookmarkStart w:id="353" w:name="_Ref40240422"/>
      <w:bookmarkStart w:id="354" w:name="_Toc42331867"/>
      <w:r>
        <w:rPr>
          <w:rFonts w:ascii="Arial" w:hAnsi="Arial" w:cs="Arial"/>
          <w:b/>
          <w:sz w:val="24"/>
          <w:szCs w:val="24"/>
        </w:rPr>
        <w:t>SUB-CONTRACTOR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7336"/>
      </w:tblGrid>
      <w:tr w:rsidR="00D65E80" w:rsidRPr="00140E82" w:rsidTr="00140E82">
        <w:tc>
          <w:tcPr>
            <w:tcW w:w="2235" w:type="dxa"/>
          </w:tcPr>
          <w:p w:rsidR="00D65E80" w:rsidRPr="00140E82" w:rsidRDefault="00D65E80" w:rsidP="00140E82">
            <w:pPr>
              <w:jc w:val="both"/>
              <w:rPr>
                <w:rFonts w:ascii="Arial" w:hAnsi="Arial" w:cs="Arial"/>
                <w:b/>
                <w:sz w:val="20"/>
                <w:szCs w:val="20"/>
              </w:rPr>
            </w:pPr>
            <w:r w:rsidRPr="00140E82">
              <w:rPr>
                <w:rFonts w:ascii="Arial" w:hAnsi="Arial" w:cs="Arial"/>
                <w:b/>
                <w:sz w:val="20"/>
                <w:szCs w:val="20"/>
              </w:rPr>
              <w:t xml:space="preserve">Name: </w:t>
            </w:r>
          </w:p>
        </w:tc>
        <w:tc>
          <w:tcPr>
            <w:tcW w:w="7336" w:type="dxa"/>
          </w:tcPr>
          <w:p w:rsidR="00D65E80" w:rsidRPr="00140E82" w:rsidRDefault="00AF4E7C" w:rsidP="00140E82">
            <w:pPr>
              <w:jc w:val="both"/>
              <w:rPr>
                <w:rFonts w:ascii="Arial" w:hAnsi="Arial" w:cs="Arial"/>
                <w:b/>
                <w:sz w:val="20"/>
                <w:szCs w:val="20"/>
              </w:rPr>
            </w:pPr>
            <w:r>
              <w:rPr>
                <w:rFonts w:ascii="Arial" w:hAnsi="Arial" w:cs="Arial"/>
                <w:b/>
                <w:sz w:val="20"/>
              </w:rPr>
              <w:t>The University of Western Australia</w:t>
            </w:r>
          </w:p>
        </w:tc>
      </w:tr>
      <w:tr w:rsidR="00D65E80" w:rsidRPr="00140E82" w:rsidTr="00140E82">
        <w:tc>
          <w:tcPr>
            <w:tcW w:w="2235" w:type="dxa"/>
          </w:tcPr>
          <w:p w:rsidR="00D65E80" w:rsidRPr="00140E82" w:rsidRDefault="00D65E80" w:rsidP="00140E82">
            <w:pPr>
              <w:jc w:val="both"/>
              <w:rPr>
                <w:rFonts w:ascii="Arial" w:hAnsi="Arial" w:cs="Arial"/>
                <w:b/>
                <w:sz w:val="20"/>
                <w:szCs w:val="20"/>
              </w:rPr>
            </w:pPr>
            <w:r w:rsidRPr="00140E82">
              <w:rPr>
                <w:rFonts w:ascii="Arial" w:hAnsi="Arial" w:cs="Arial"/>
                <w:b/>
                <w:sz w:val="20"/>
                <w:szCs w:val="20"/>
              </w:rPr>
              <w:t xml:space="preserve">ABN: </w:t>
            </w:r>
          </w:p>
        </w:tc>
        <w:tc>
          <w:tcPr>
            <w:tcW w:w="7336" w:type="dxa"/>
          </w:tcPr>
          <w:p w:rsidR="00D65E80" w:rsidRPr="00140E82" w:rsidRDefault="00AF4E7C" w:rsidP="00140E82">
            <w:pPr>
              <w:jc w:val="both"/>
              <w:rPr>
                <w:rFonts w:ascii="Arial" w:hAnsi="Arial" w:cs="Arial"/>
                <w:b/>
                <w:sz w:val="20"/>
                <w:szCs w:val="20"/>
              </w:rPr>
            </w:pPr>
            <w:r w:rsidRPr="00AF4E7C">
              <w:rPr>
                <w:rFonts w:ascii="Arial" w:hAnsi="Arial" w:cs="Arial"/>
                <w:b/>
                <w:sz w:val="20"/>
              </w:rPr>
              <w:t>37 882 817 280</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Postal address:</w:t>
            </w:r>
          </w:p>
        </w:tc>
        <w:tc>
          <w:tcPr>
            <w:tcW w:w="7336" w:type="dxa"/>
          </w:tcPr>
          <w:p w:rsidR="00AF4E7C" w:rsidRDefault="00AF4E7C" w:rsidP="00140E82">
            <w:pPr>
              <w:jc w:val="both"/>
              <w:rPr>
                <w:rFonts w:ascii="Arial" w:hAnsi="Arial" w:cs="Arial"/>
                <w:b/>
                <w:sz w:val="20"/>
              </w:rPr>
            </w:pPr>
            <w:r>
              <w:rPr>
                <w:rFonts w:ascii="Arial" w:hAnsi="Arial" w:cs="Arial"/>
                <w:b/>
                <w:sz w:val="20"/>
              </w:rPr>
              <w:t>Paul White</w:t>
            </w:r>
          </w:p>
          <w:p w:rsidR="00AF4E7C" w:rsidRDefault="00AF4E7C" w:rsidP="00140E82">
            <w:pPr>
              <w:jc w:val="both"/>
              <w:rPr>
                <w:rFonts w:ascii="Arial" w:hAnsi="Arial" w:cs="Arial"/>
                <w:b/>
                <w:sz w:val="20"/>
              </w:rPr>
            </w:pPr>
            <w:r>
              <w:rPr>
                <w:rFonts w:ascii="Arial" w:hAnsi="Arial" w:cs="Arial"/>
                <w:b/>
                <w:sz w:val="20"/>
              </w:rPr>
              <w:t>Centre for Genetic Epidemiology &amp; Biostatistics</w:t>
            </w:r>
          </w:p>
          <w:p w:rsidR="00AF4E7C" w:rsidRDefault="00AF4E7C" w:rsidP="00140E82">
            <w:pPr>
              <w:jc w:val="both"/>
              <w:rPr>
                <w:rFonts w:ascii="Arial" w:hAnsi="Arial" w:cs="Arial"/>
                <w:b/>
                <w:sz w:val="20"/>
              </w:rPr>
            </w:pPr>
            <w:r>
              <w:rPr>
                <w:rFonts w:ascii="Arial" w:hAnsi="Arial" w:cs="Arial"/>
                <w:b/>
                <w:sz w:val="20"/>
              </w:rPr>
              <w:t>University of Western Australia</w:t>
            </w:r>
          </w:p>
          <w:p w:rsidR="00C21F08" w:rsidRPr="00C21F08" w:rsidRDefault="00C21F08" w:rsidP="00C21F08">
            <w:pPr>
              <w:jc w:val="both"/>
              <w:rPr>
                <w:rFonts w:ascii="Arial" w:hAnsi="Arial" w:cs="Arial"/>
                <w:b/>
                <w:sz w:val="20"/>
              </w:rPr>
            </w:pPr>
            <w:r w:rsidRPr="00C21F08">
              <w:rPr>
                <w:rFonts w:ascii="Arial" w:hAnsi="Arial" w:cs="Arial"/>
                <w:b/>
                <w:sz w:val="20"/>
              </w:rPr>
              <w:t>35 Stirling Highway</w:t>
            </w:r>
          </w:p>
          <w:p w:rsidR="00C21F08" w:rsidRPr="00C21F08" w:rsidRDefault="00C21F08" w:rsidP="00C21F08">
            <w:pPr>
              <w:jc w:val="both"/>
              <w:rPr>
                <w:rFonts w:ascii="Arial" w:hAnsi="Arial" w:cs="Arial"/>
                <w:b/>
                <w:sz w:val="20"/>
              </w:rPr>
            </w:pPr>
            <w:r w:rsidRPr="00C21F08">
              <w:rPr>
                <w:rFonts w:ascii="Arial" w:hAnsi="Arial" w:cs="Arial"/>
                <w:b/>
                <w:sz w:val="20"/>
              </w:rPr>
              <w:t>Nedlands  WA 6009</w:t>
            </w:r>
          </w:p>
          <w:p w:rsidR="00AF4E7C" w:rsidRPr="00AF4E7C" w:rsidRDefault="00C21F08" w:rsidP="00C21F08">
            <w:pPr>
              <w:jc w:val="both"/>
              <w:rPr>
                <w:rFonts w:ascii="Arial" w:hAnsi="Arial" w:cs="Arial"/>
                <w:b/>
                <w:sz w:val="20"/>
              </w:rPr>
            </w:pPr>
            <w:r w:rsidRPr="00C21F08">
              <w:rPr>
                <w:rFonts w:ascii="Arial" w:hAnsi="Arial" w:cs="Arial"/>
                <w:b/>
                <w:sz w:val="20"/>
              </w:rPr>
              <w:t>AUSTRALIA</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 xml:space="preserve">Fax: </w:t>
            </w:r>
          </w:p>
        </w:tc>
        <w:tc>
          <w:tcPr>
            <w:tcW w:w="7336" w:type="dxa"/>
          </w:tcPr>
          <w:p w:rsidR="00D65E80" w:rsidRPr="00140E82" w:rsidRDefault="00C21F08" w:rsidP="00140E82">
            <w:pPr>
              <w:jc w:val="both"/>
              <w:rPr>
                <w:rFonts w:ascii="Arial" w:hAnsi="Arial" w:cs="Arial"/>
                <w:b/>
                <w:sz w:val="20"/>
                <w:szCs w:val="20"/>
              </w:rPr>
            </w:pPr>
            <w:r w:rsidRPr="00C21F08">
              <w:rPr>
                <w:rFonts w:ascii="Arial" w:hAnsi="Arial" w:cs="Arial"/>
                <w:b/>
                <w:sz w:val="20"/>
              </w:rPr>
              <w:t>+61 8 6488 6750</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 xml:space="preserve">Email: </w:t>
            </w:r>
          </w:p>
        </w:tc>
        <w:tc>
          <w:tcPr>
            <w:tcW w:w="7336" w:type="dxa"/>
          </w:tcPr>
          <w:p w:rsidR="00D65E80" w:rsidRPr="00140E82" w:rsidRDefault="00C21F08" w:rsidP="00140E82">
            <w:pPr>
              <w:jc w:val="both"/>
              <w:rPr>
                <w:rFonts w:ascii="Arial" w:hAnsi="Arial" w:cs="Arial"/>
                <w:b/>
                <w:sz w:val="20"/>
                <w:szCs w:val="20"/>
              </w:rPr>
            </w:pPr>
            <w:r>
              <w:rPr>
                <w:rFonts w:ascii="Arial" w:hAnsi="Arial" w:cs="Arial"/>
                <w:b/>
                <w:sz w:val="20"/>
              </w:rPr>
              <w:t>paul.white@uwa.edu.au</w:t>
            </w:r>
          </w:p>
        </w:tc>
      </w:tr>
      <w:tr w:rsidR="005E5409" w:rsidRPr="00140E82" w:rsidTr="00140E82">
        <w:tc>
          <w:tcPr>
            <w:tcW w:w="2235" w:type="dxa"/>
          </w:tcPr>
          <w:p w:rsidR="005E5409" w:rsidRPr="00140E82" w:rsidRDefault="005E5409" w:rsidP="00140E82">
            <w:pPr>
              <w:jc w:val="both"/>
              <w:rPr>
                <w:rFonts w:ascii="Arial" w:hAnsi="Arial" w:cs="Arial"/>
                <w:b/>
                <w:sz w:val="20"/>
                <w:szCs w:val="20"/>
              </w:rPr>
            </w:pPr>
            <w:r>
              <w:rPr>
                <w:rFonts w:ascii="Arial" w:hAnsi="Arial" w:cs="Arial"/>
                <w:b/>
                <w:sz w:val="20"/>
                <w:szCs w:val="20"/>
              </w:rPr>
              <w:t>Nominated Representative</w:t>
            </w:r>
          </w:p>
        </w:tc>
        <w:tc>
          <w:tcPr>
            <w:tcW w:w="7336" w:type="dxa"/>
          </w:tcPr>
          <w:p w:rsidR="005E5409" w:rsidRDefault="00C21F08" w:rsidP="00C21F08">
            <w:pPr>
              <w:spacing w:after="0"/>
              <w:rPr>
                <w:rFonts w:ascii="Arial" w:hAnsi="Arial" w:cs="Arial"/>
                <w:b/>
                <w:sz w:val="20"/>
                <w:highlight w:val="yellow"/>
              </w:rPr>
            </w:pPr>
            <w:r w:rsidRPr="00C21F08">
              <w:rPr>
                <w:rFonts w:ascii="Arial" w:hAnsi="Arial" w:cs="Arial"/>
                <w:b/>
                <w:sz w:val="20"/>
              </w:rPr>
              <w:t>Paul White</w:t>
            </w:r>
          </w:p>
        </w:tc>
      </w:tr>
    </w:tbl>
    <w:p w:rsidR="00FD1DDF" w:rsidRPr="003837DC" w:rsidRDefault="00350D7D" w:rsidP="00350D7D">
      <w:pPr>
        <w:spacing w:before="800" w:after="240"/>
        <w:jc w:val="both"/>
        <w:rPr>
          <w:rFonts w:ascii="Arial" w:hAnsi="Arial" w:cs="Arial"/>
          <w:b/>
          <w:sz w:val="24"/>
          <w:szCs w:val="24"/>
        </w:rPr>
      </w:pPr>
      <w:r>
        <w:rPr>
          <w:rFonts w:ascii="Arial" w:hAnsi="Arial" w:cs="Arial"/>
          <w:b/>
          <w:sz w:val="24"/>
          <w:szCs w:val="24"/>
        </w:rPr>
        <w:t>AGREEMENT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7233"/>
      </w:tblGrid>
      <w:tr w:rsidR="00BF465A" w:rsidRPr="00850AE9" w:rsidTr="007A1B96">
        <w:tc>
          <w:tcPr>
            <w:tcW w:w="2235" w:type="dxa"/>
          </w:tcPr>
          <w:p w:rsidR="00BF465A" w:rsidRPr="00850AE9" w:rsidRDefault="00F33513" w:rsidP="007A1B96">
            <w:pPr>
              <w:rPr>
                <w:rFonts w:ascii="Arial" w:hAnsi="Arial" w:cs="Arial"/>
                <w:b/>
                <w:sz w:val="20"/>
              </w:rPr>
            </w:pPr>
            <w:r>
              <w:rPr>
                <w:rFonts w:ascii="Arial" w:hAnsi="Arial" w:cs="Arial"/>
                <w:b/>
                <w:sz w:val="20"/>
              </w:rPr>
              <w:t>Commencement Date</w:t>
            </w:r>
            <w:r w:rsidR="007A2EC5">
              <w:rPr>
                <w:rFonts w:ascii="Arial" w:hAnsi="Arial" w:cs="Arial"/>
                <w:b/>
                <w:sz w:val="20"/>
              </w:rPr>
              <w:t>:</w:t>
            </w:r>
          </w:p>
        </w:tc>
        <w:tc>
          <w:tcPr>
            <w:tcW w:w="7233" w:type="dxa"/>
          </w:tcPr>
          <w:p w:rsidR="00BF465A" w:rsidRPr="00850AE9" w:rsidRDefault="00696565" w:rsidP="00113A18">
            <w:pPr>
              <w:jc w:val="both"/>
              <w:rPr>
                <w:rFonts w:ascii="Arial" w:hAnsi="Arial" w:cs="Arial"/>
                <w:b/>
                <w:sz w:val="20"/>
              </w:rPr>
            </w:pPr>
            <w:r>
              <w:rPr>
                <w:rFonts w:ascii="Arial" w:hAnsi="Arial" w:cs="Arial"/>
                <w:b/>
                <w:sz w:val="20"/>
              </w:rPr>
              <w:t>15 March 2012</w:t>
            </w:r>
          </w:p>
        </w:tc>
      </w:tr>
      <w:tr w:rsidR="00BF465A" w:rsidRPr="00850AE9" w:rsidTr="007A1B96">
        <w:tc>
          <w:tcPr>
            <w:tcW w:w="2235" w:type="dxa"/>
          </w:tcPr>
          <w:p w:rsidR="00BF465A" w:rsidRPr="00850AE9" w:rsidRDefault="00F33513" w:rsidP="007A2EC5">
            <w:pPr>
              <w:rPr>
                <w:rFonts w:ascii="Arial" w:hAnsi="Arial" w:cs="Arial"/>
                <w:b/>
                <w:sz w:val="20"/>
              </w:rPr>
            </w:pPr>
            <w:r>
              <w:rPr>
                <w:rFonts w:ascii="Arial" w:hAnsi="Arial" w:cs="Arial"/>
                <w:b/>
                <w:sz w:val="20"/>
              </w:rPr>
              <w:t>Acceptance Date</w:t>
            </w:r>
            <w:r w:rsidR="007A2EC5">
              <w:rPr>
                <w:rFonts w:ascii="Arial" w:hAnsi="Arial" w:cs="Arial"/>
                <w:b/>
                <w:sz w:val="20"/>
              </w:rPr>
              <w:t>:</w:t>
            </w:r>
          </w:p>
        </w:tc>
        <w:tc>
          <w:tcPr>
            <w:tcW w:w="7233" w:type="dxa"/>
          </w:tcPr>
          <w:p w:rsidR="00BF465A" w:rsidRPr="00850AE9" w:rsidRDefault="00113A18" w:rsidP="00113A18">
            <w:pPr>
              <w:jc w:val="both"/>
              <w:rPr>
                <w:rFonts w:ascii="Arial" w:hAnsi="Arial" w:cs="Arial"/>
                <w:b/>
                <w:sz w:val="20"/>
              </w:rPr>
            </w:pPr>
            <w:r>
              <w:rPr>
                <w:rFonts w:ascii="Arial" w:hAnsi="Arial" w:cs="Arial"/>
                <w:b/>
                <w:sz w:val="20"/>
                <w:highlight w:val="yellow"/>
              </w:rPr>
              <w:t>[</w:t>
            </w:r>
            <w:r w:rsidR="00BF465A" w:rsidRPr="00113A18">
              <w:rPr>
                <w:rFonts w:ascii="Arial" w:hAnsi="Arial" w:cs="Arial"/>
                <w:b/>
                <w:i/>
                <w:sz w:val="20"/>
                <w:highlight w:val="yellow"/>
              </w:rPr>
              <w:t>INSERT</w:t>
            </w:r>
            <w:r w:rsidRPr="00113A18">
              <w:rPr>
                <w:rFonts w:ascii="Arial" w:hAnsi="Arial" w:cs="Arial"/>
                <w:b/>
                <w:i/>
                <w:sz w:val="20"/>
                <w:highlight w:val="yellow"/>
              </w:rPr>
              <w:t xml:space="preserve"> DETAILS</w:t>
            </w:r>
            <w:r w:rsidRPr="00113A18">
              <w:rPr>
                <w:rFonts w:ascii="Arial" w:hAnsi="Arial" w:cs="Arial"/>
                <w:b/>
                <w:sz w:val="20"/>
              </w:rPr>
              <w:t>]</w:t>
            </w:r>
          </w:p>
        </w:tc>
      </w:tr>
      <w:tr w:rsidR="00DA7E40" w:rsidRPr="00850AE9" w:rsidTr="007A1B96">
        <w:tc>
          <w:tcPr>
            <w:tcW w:w="2235" w:type="dxa"/>
          </w:tcPr>
          <w:p w:rsidR="00DA7E40" w:rsidRPr="00850AE9" w:rsidRDefault="00F33513" w:rsidP="00F33513">
            <w:pPr>
              <w:rPr>
                <w:rFonts w:ascii="Arial" w:hAnsi="Arial" w:cs="Arial"/>
                <w:b/>
                <w:sz w:val="20"/>
              </w:rPr>
            </w:pPr>
            <w:r>
              <w:rPr>
                <w:rFonts w:ascii="Arial" w:hAnsi="Arial" w:cs="Arial"/>
                <w:b/>
                <w:sz w:val="20"/>
              </w:rPr>
              <w:t>Completion Date:</w:t>
            </w:r>
          </w:p>
        </w:tc>
        <w:tc>
          <w:tcPr>
            <w:tcW w:w="7233" w:type="dxa"/>
          </w:tcPr>
          <w:p w:rsidR="00DA7E40" w:rsidRDefault="00FD1DDF" w:rsidP="00113A18">
            <w:pPr>
              <w:jc w:val="both"/>
              <w:rPr>
                <w:rFonts w:ascii="Arial" w:hAnsi="Arial" w:cs="Arial"/>
                <w:b/>
                <w:sz w:val="20"/>
                <w:highlight w:val="yellow"/>
              </w:rPr>
            </w:pPr>
            <w:r>
              <w:rPr>
                <w:rFonts w:ascii="Arial" w:hAnsi="Arial" w:cs="Arial"/>
                <w:b/>
                <w:sz w:val="20"/>
                <w:highlight w:val="yellow"/>
              </w:rPr>
              <w:t>[</w:t>
            </w:r>
            <w:r w:rsidRPr="00113A18">
              <w:rPr>
                <w:rFonts w:ascii="Arial" w:hAnsi="Arial" w:cs="Arial"/>
                <w:b/>
                <w:i/>
                <w:sz w:val="20"/>
                <w:highlight w:val="yellow"/>
              </w:rPr>
              <w:t>INSERT DETAILS</w:t>
            </w:r>
            <w:r>
              <w:rPr>
                <w:rFonts w:ascii="Arial" w:hAnsi="Arial" w:cs="Arial"/>
                <w:b/>
                <w:sz w:val="20"/>
              </w:rPr>
              <w:t>]</w:t>
            </w:r>
          </w:p>
        </w:tc>
      </w:tr>
      <w:tr w:rsidR="00F33513" w:rsidRPr="00850AE9" w:rsidTr="007A1B96">
        <w:tc>
          <w:tcPr>
            <w:tcW w:w="2235" w:type="dxa"/>
          </w:tcPr>
          <w:p w:rsidR="007A1B96" w:rsidRPr="00850AE9" w:rsidRDefault="007A1B96" w:rsidP="007A1B96">
            <w:pPr>
              <w:rPr>
                <w:rFonts w:ascii="Arial" w:hAnsi="Arial" w:cs="Arial"/>
                <w:b/>
                <w:sz w:val="20"/>
              </w:rPr>
            </w:pPr>
            <w:r>
              <w:rPr>
                <w:rFonts w:ascii="Arial" w:hAnsi="Arial" w:cs="Arial"/>
                <w:b/>
                <w:sz w:val="20"/>
              </w:rPr>
              <w:t>NeCTAR Project Completion Date:</w:t>
            </w:r>
          </w:p>
        </w:tc>
        <w:tc>
          <w:tcPr>
            <w:tcW w:w="7233" w:type="dxa"/>
          </w:tcPr>
          <w:p w:rsidR="00F33513" w:rsidRPr="004E2304" w:rsidRDefault="004E2304" w:rsidP="00113A18">
            <w:pPr>
              <w:jc w:val="both"/>
              <w:rPr>
                <w:rFonts w:ascii="Arial" w:hAnsi="Arial" w:cs="Arial"/>
                <w:b/>
                <w:sz w:val="20"/>
              </w:rPr>
            </w:pPr>
            <w:r w:rsidRPr="004E2304">
              <w:rPr>
                <w:rFonts w:ascii="Arial" w:hAnsi="Arial" w:cs="Arial"/>
                <w:b/>
                <w:sz w:val="20"/>
              </w:rPr>
              <w:t>(31 Dec 2013</w:t>
            </w:r>
            <w:r w:rsidR="00D661FC" w:rsidRPr="004E2304">
              <w:rPr>
                <w:rFonts w:ascii="Arial" w:hAnsi="Arial" w:cs="Arial"/>
                <w:b/>
                <w:sz w:val="20"/>
              </w:rPr>
              <w:t>)</w:t>
            </w:r>
            <w:r w:rsidR="00E23F52" w:rsidRPr="004E2304">
              <w:rPr>
                <w:rFonts w:ascii="Arial" w:hAnsi="Arial" w:cs="Arial"/>
                <w:b/>
                <w:sz w:val="20"/>
              </w:rPr>
              <w:t xml:space="preserve"> or such other date as determined by the Commonwealth</w:t>
            </w:r>
          </w:p>
        </w:tc>
      </w:tr>
      <w:tr w:rsidR="00F33513" w:rsidRPr="00850AE9" w:rsidTr="007A1B96">
        <w:tc>
          <w:tcPr>
            <w:tcW w:w="2235" w:type="dxa"/>
          </w:tcPr>
          <w:p w:rsidR="00F33513" w:rsidRPr="00850AE9" w:rsidRDefault="007A1B96" w:rsidP="007A2EC5">
            <w:pPr>
              <w:rPr>
                <w:rFonts w:ascii="Arial" w:hAnsi="Arial" w:cs="Arial"/>
                <w:b/>
                <w:sz w:val="20"/>
              </w:rPr>
            </w:pPr>
            <w:r>
              <w:rPr>
                <w:rFonts w:ascii="Arial" w:hAnsi="Arial" w:cs="Arial"/>
                <w:b/>
                <w:sz w:val="20"/>
              </w:rPr>
              <w:t>Funding Agreement Completion Date:</w:t>
            </w:r>
          </w:p>
        </w:tc>
        <w:tc>
          <w:tcPr>
            <w:tcW w:w="7233" w:type="dxa"/>
          </w:tcPr>
          <w:p w:rsidR="00F33513" w:rsidRPr="004E2304" w:rsidRDefault="00E23F52" w:rsidP="004E2304">
            <w:pPr>
              <w:jc w:val="both"/>
              <w:rPr>
                <w:rFonts w:ascii="Arial" w:hAnsi="Arial" w:cs="Arial"/>
                <w:b/>
                <w:sz w:val="20"/>
              </w:rPr>
            </w:pPr>
            <w:r w:rsidRPr="004E2304">
              <w:rPr>
                <w:rFonts w:ascii="Arial" w:hAnsi="Arial" w:cs="Arial"/>
                <w:b/>
                <w:sz w:val="20"/>
              </w:rPr>
              <w:t>3</w:t>
            </w:r>
            <w:r w:rsidR="004E2304" w:rsidRPr="004E2304">
              <w:rPr>
                <w:rFonts w:ascii="Arial" w:hAnsi="Arial" w:cs="Arial"/>
                <w:b/>
                <w:sz w:val="20"/>
              </w:rPr>
              <w:t>0 June</w:t>
            </w:r>
            <w:r w:rsidRPr="004E2304">
              <w:rPr>
                <w:rFonts w:ascii="Arial" w:hAnsi="Arial" w:cs="Arial"/>
                <w:b/>
                <w:sz w:val="20"/>
              </w:rPr>
              <w:t xml:space="preserve"> 2014</w:t>
            </w:r>
            <w:r w:rsidR="00D661FC" w:rsidRPr="004E2304">
              <w:rPr>
                <w:rFonts w:ascii="Arial" w:hAnsi="Arial" w:cs="Arial"/>
                <w:b/>
                <w:sz w:val="20"/>
              </w:rPr>
              <w:t xml:space="preserve"> </w:t>
            </w:r>
            <w:r w:rsidRPr="004E2304">
              <w:rPr>
                <w:rFonts w:ascii="Arial" w:hAnsi="Arial" w:cs="Arial"/>
                <w:b/>
                <w:sz w:val="20"/>
              </w:rPr>
              <w:t>or such other date as determined by the Commonwealth</w:t>
            </w:r>
          </w:p>
        </w:tc>
      </w:tr>
      <w:tr w:rsidR="005E5409" w:rsidRPr="00850AE9" w:rsidTr="007A1B96">
        <w:tc>
          <w:tcPr>
            <w:tcW w:w="2235" w:type="dxa"/>
          </w:tcPr>
          <w:p w:rsidR="005E5409" w:rsidRDefault="005E5409" w:rsidP="00984EAC">
            <w:pPr>
              <w:rPr>
                <w:rFonts w:ascii="Arial" w:hAnsi="Arial" w:cs="Arial"/>
                <w:b/>
                <w:sz w:val="20"/>
              </w:rPr>
            </w:pPr>
            <w:r>
              <w:rPr>
                <w:rFonts w:ascii="Arial" w:hAnsi="Arial" w:cs="Arial"/>
                <w:b/>
                <w:sz w:val="20"/>
              </w:rPr>
              <w:t>University of Melbourne</w:t>
            </w:r>
            <w:r w:rsidR="00984EAC">
              <w:rPr>
                <w:rFonts w:ascii="Arial" w:hAnsi="Arial" w:cs="Arial"/>
                <w:b/>
                <w:sz w:val="20"/>
              </w:rPr>
              <w:t xml:space="preserve"> </w:t>
            </w:r>
            <w:r>
              <w:rPr>
                <w:rFonts w:ascii="Arial" w:hAnsi="Arial" w:cs="Arial"/>
                <w:b/>
                <w:sz w:val="20"/>
              </w:rPr>
              <w:t>Nominated Representative:</w:t>
            </w:r>
          </w:p>
        </w:tc>
        <w:tc>
          <w:tcPr>
            <w:tcW w:w="7233" w:type="dxa"/>
          </w:tcPr>
          <w:p w:rsidR="005E5409" w:rsidRPr="009E160F" w:rsidRDefault="005E5409" w:rsidP="005E5409">
            <w:pPr>
              <w:spacing w:after="0"/>
              <w:rPr>
                <w:rFonts w:ascii="Arial" w:hAnsi="Arial" w:cs="Arial"/>
                <w:sz w:val="20"/>
              </w:rPr>
            </w:pPr>
            <w:r w:rsidRPr="009E160F">
              <w:rPr>
                <w:rFonts w:ascii="Arial" w:hAnsi="Arial" w:cs="Arial"/>
                <w:b/>
                <w:sz w:val="20"/>
              </w:rPr>
              <w:t>Name</w:t>
            </w:r>
            <w:r w:rsidRPr="009E160F">
              <w:rPr>
                <w:rFonts w:ascii="Arial" w:hAnsi="Arial" w:cs="Arial"/>
                <w:sz w:val="20"/>
              </w:rPr>
              <w:t xml:space="preserve">: </w:t>
            </w:r>
            <w:r w:rsidR="009E160F" w:rsidRPr="009E160F">
              <w:rPr>
                <w:rFonts w:ascii="Arial" w:hAnsi="Arial" w:cs="Arial"/>
                <w:sz w:val="20"/>
              </w:rPr>
              <w:t>Associate Professor</w:t>
            </w:r>
            <w:r w:rsidR="00984EAC">
              <w:rPr>
                <w:rFonts w:ascii="Arial" w:hAnsi="Arial" w:cs="Arial"/>
                <w:sz w:val="20"/>
              </w:rPr>
              <w:t xml:space="preserve"> </w:t>
            </w:r>
            <w:r w:rsidR="009E160F" w:rsidRPr="009E160F">
              <w:rPr>
                <w:rFonts w:ascii="Arial" w:hAnsi="Arial" w:cs="Arial"/>
                <w:sz w:val="20"/>
              </w:rPr>
              <w:t>G</w:t>
            </w:r>
            <w:r w:rsidRPr="009E160F">
              <w:rPr>
                <w:rFonts w:ascii="Arial" w:hAnsi="Arial" w:cs="Arial"/>
                <w:sz w:val="20"/>
              </w:rPr>
              <w:t xml:space="preserve">lenn </w:t>
            </w:r>
            <w:r w:rsidR="00020085" w:rsidRPr="009E160F">
              <w:rPr>
                <w:rFonts w:ascii="Arial" w:hAnsi="Arial" w:cs="Arial"/>
                <w:sz w:val="20"/>
              </w:rPr>
              <w:t>M</w:t>
            </w:r>
            <w:r w:rsidR="00020085">
              <w:rPr>
                <w:rFonts w:ascii="Arial" w:hAnsi="Arial" w:cs="Arial"/>
                <w:sz w:val="20"/>
              </w:rPr>
              <w:t>o</w:t>
            </w:r>
            <w:r w:rsidR="00020085" w:rsidRPr="009E160F">
              <w:rPr>
                <w:rFonts w:ascii="Arial" w:hAnsi="Arial" w:cs="Arial"/>
                <w:sz w:val="20"/>
              </w:rPr>
              <w:t xml:space="preserve">loney </w:t>
            </w:r>
          </w:p>
          <w:p w:rsidR="005E5409" w:rsidRPr="009E160F" w:rsidRDefault="005E5409" w:rsidP="005E5409">
            <w:pPr>
              <w:spacing w:after="0"/>
              <w:rPr>
                <w:rFonts w:ascii="Arial" w:hAnsi="Arial" w:cs="Arial"/>
                <w:sz w:val="20"/>
              </w:rPr>
            </w:pPr>
            <w:r w:rsidRPr="009E160F">
              <w:rPr>
                <w:rFonts w:ascii="Arial" w:hAnsi="Arial" w:cs="Arial"/>
                <w:b/>
                <w:sz w:val="20"/>
              </w:rPr>
              <w:t>Position</w:t>
            </w:r>
            <w:r w:rsidRPr="009E160F">
              <w:rPr>
                <w:rFonts w:ascii="Arial" w:hAnsi="Arial" w:cs="Arial"/>
                <w:sz w:val="20"/>
              </w:rPr>
              <w:t>:</w:t>
            </w:r>
            <w:r w:rsidR="009E160F" w:rsidRPr="009E160F">
              <w:rPr>
                <w:rFonts w:ascii="Arial" w:hAnsi="Arial" w:cs="Arial"/>
                <w:sz w:val="20"/>
              </w:rPr>
              <w:t xml:space="preserve"> Director, NeCTAR</w:t>
            </w:r>
          </w:p>
          <w:p w:rsidR="005E5409" w:rsidRPr="009E160F" w:rsidRDefault="005E5409" w:rsidP="005E5409">
            <w:pPr>
              <w:spacing w:after="0"/>
              <w:rPr>
                <w:rFonts w:ascii="Arial" w:hAnsi="Arial" w:cs="Arial"/>
                <w:sz w:val="20"/>
              </w:rPr>
            </w:pPr>
            <w:r w:rsidRPr="009E160F">
              <w:rPr>
                <w:rFonts w:ascii="Arial" w:hAnsi="Arial" w:cs="Arial"/>
                <w:sz w:val="20"/>
              </w:rPr>
              <w:tab/>
            </w:r>
            <w:r w:rsidR="009E160F" w:rsidRPr="009E160F">
              <w:rPr>
                <w:rFonts w:ascii="Arial" w:hAnsi="Arial" w:cs="Arial"/>
                <w:sz w:val="20"/>
              </w:rPr>
              <w:t xml:space="preserve">Room 3.11, </w:t>
            </w:r>
            <w:r w:rsidRPr="009E160F">
              <w:rPr>
                <w:rFonts w:ascii="Arial" w:hAnsi="Arial" w:cs="Arial"/>
                <w:sz w:val="20"/>
              </w:rPr>
              <w:t>Level 3, Doug McDonell Building</w:t>
            </w:r>
          </w:p>
          <w:p w:rsidR="005E5409" w:rsidRPr="009E160F" w:rsidRDefault="005E5409" w:rsidP="005E5409">
            <w:pPr>
              <w:spacing w:after="0"/>
              <w:rPr>
                <w:rFonts w:ascii="Arial" w:hAnsi="Arial" w:cs="Arial"/>
                <w:sz w:val="20"/>
              </w:rPr>
            </w:pPr>
            <w:r w:rsidRPr="009E160F">
              <w:rPr>
                <w:rFonts w:ascii="Arial" w:hAnsi="Arial" w:cs="Arial"/>
                <w:sz w:val="20"/>
              </w:rPr>
              <w:tab/>
              <w:t>The University of Melbourne, VIC 3010</w:t>
            </w:r>
          </w:p>
          <w:p w:rsidR="009E160F" w:rsidRPr="00984EAC" w:rsidRDefault="005E5409" w:rsidP="00B7272D">
            <w:pPr>
              <w:spacing w:after="0"/>
              <w:rPr>
                <w:rFonts w:ascii="Arial" w:hAnsi="Arial" w:cs="Arial"/>
                <w:sz w:val="20"/>
              </w:rPr>
            </w:pPr>
            <w:r w:rsidRPr="009E160F">
              <w:rPr>
                <w:rFonts w:ascii="Arial" w:hAnsi="Arial" w:cs="Arial"/>
                <w:b/>
                <w:sz w:val="20"/>
              </w:rPr>
              <w:t>Contact</w:t>
            </w:r>
            <w:r w:rsidRPr="009E160F">
              <w:rPr>
                <w:rFonts w:ascii="Arial" w:hAnsi="Arial" w:cs="Arial"/>
                <w:sz w:val="20"/>
              </w:rPr>
              <w:t xml:space="preserve">:(03) </w:t>
            </w:r>
            <w:r w:rsidR="00B7272D">
              <w:rPr>
                <w:rFonts w:ascii="Arial" w:hAnsi="Arial" w:cs="Arial"/>
                <w:sz w:val="20"/>
              </w:rPr>
              <w:t>9035 4172</w:t>
            </w:r>
          </w:p>
        </w:tc>
      </w:tr>
    </w:tbl>
    <w:p w:rsidR="00407898" w:rsidRPr="00724E1F" w:rsidRDefault="00422418" w:rsidP="00135021">
      <w:pPr>
        <w:pBdr>
          <w:bottom w:val="single" w:sz="12" w:space="1" w:color="auto"/>
        </w:pBdr>
        <w:rPr>
          <w:rFonts w:ascii="Arial" w:hAnsi="Arial" w:cs="Arial"/>
          <w:sz w:val="36"/>
          <w:szCs w:val="36"/>
        </w:rPr>
      </w:pPr>
      <w:r>
        <w:rPr>
          <w:rFonts w:ascii="Arial" w:hAnsi="Arial" w:cs="Arial"/>
          <w:b/>
          <w:sz w:val="40"/>
          <w:szCs w:val="40"/>
          <w:u w:val="single"/>
        </w:rPr>
        <w:br w:type="page"/>
      </w:r>
      <w:r w:rsidR="00724E1F">
        <w:rPr>
          <w:rFonts w:ascii="Arial" w:hAnsi="Arial" w:cs="Arial"/>
          <w:b/>
          <w:sz w:val="36"/>
          <w:szCs w:val="36"/>
        </w:rPr>
        <w:lastRenderedPageBreak/>
        <w:t>SCHEDULE 2:</w:t>
      </w:r>
      <w:r w:rsidR="00407898" w:rsidRPr="00724E1F">
        <w:rPr>
          <w:rFonts w:ascii="Arial" w:hAnsi="Arial" w:cs="Arial"/>
          <w:b/>
          <w:sz w:val="36"/>
          <w:szCs w:val="36"/>
        </w:rPr>
        <w:t xml:space="preserve"> </w:t>
      </w:r>
      <w:r w:rsidR="00FD1DDF" w:rsidRPr="00724E1F">
        <w:rPr>
          <w:rFonts w:ascii="Arial" w:hAnsi="Arial" w:cs="Arial"/>
          <w:b/>
          <w:sz w:val="36"/>
          <w:szCs w:val="36"/>
        </w:rPr>
        <w:t>ASSETS</w:t>
      </w:r>
    </w:p>
    <w:p w:rsidR="00C91A89" w:rsidRPr="00C91A89" w:rsidRDefault="007A1B96" w:rsidP="00BF0886">
      <w:pPr>
        <w:numPr>
          <w:ilvl w:val="0"/>
          <w:numId w:val="55"/>
        </w:numPr>
        <w:spacing w:before="600"/>
        <w:ind w:left="357" w:hanging="357"/>
        <w:rPr>
          <w:rFonts w:ascii="Arial" w:hAnsi="Arial" w:cs="Arial"/>
          <w:b/>
          <w:sz w:val="20"/>
          <w:szCs w:val="20"/>
        </w:rPr>
      </w:pPr>
      <w:r w:rsidRPr="00C91A89">
        <w:rPr>
          <w:rFonts w:ascii="Arial" w:hAnsi="Arial" w:cs="Arial"/>
          <w:b/>
          <w:sz w:val="20"/>
          <w:szCs w:val="20"/>
        </w:rPr>
        <w:t xml:space="preserve">Assets </w:t>
      </w:r>
      <w:r w:rsidR="00157601" w:rsidRPr="00C91A89">
        <w:rPr>
          <w:rFonts w:ascii="Arial" w:hAnsi="Arial" w:cs="Arial"/>
          <w:b/>
          <w:sz w:val="20"/>
          <w:szCs w:val="20"/>
        </w:rPr>
        <w:t>Specifications</w:t>
      </w:r>
      <w:r w:rsidR="00C91A89" w:rsidRPr="00C91A89">
        <w:rPr>
          <w:rFonts w:ascii="Arial" w:hAnsi="Arial" w:cs="Arial"/>
          <w:b/>
          <w:sz w:val="20"/>
          <w:szCs w:val="20"/>
        </w:rPr>
        <w:t xml:space="preserve">: </w:t>
      </w:r>
      <w:r w:rsidR="00C91A89" w:rsidRPr="00C91A89">
        <w:rPr>
          <w:rFonts w:ascii="Arial" w:hAnsi="Arial" w:cs="Arial"/>
          <w:b/>
          <w:sz w:val="20"/>
          <w:szCs w:val="20"/>
          <w:highlight w:val="yellow"/>
        </w:rPr>
        <w:t>[</w:t>
      </w:r>
      <w:r w:rsidR="00C91A89" w:rsidRPr="00C91A89">
        <w:rPr>
          <w:rFonts w:ascii="Arial" w:hAnsi="Arial" w:cs="Arial"/>
          <w:b/>
          <w:i/>
          <w:sz w:val="20"/>
          <w:szCs w:val="20"/>
          <w:highlight w:val="yellow"/>
        </w:rPr>
        <w:t>INSERT DETAILS</w:t>
      </w:r>
      <w:r w:rsidR="00DE308B">
        <w:rPr>
          <w:rFonts w:ascii="Arial" w:hAnsi="Arial" w:cs="Arial"/>
          <w:b/>
          <w:sz w:val="20"/>
          <w:szCs w:val="20"/>
        </w:rPr>
        <w:t>]</w:t>
      </w:r>
    </w:p>
    <w:p w:rsidR="00AB3251" w:rsidRDefault="009A7100" w:rsidP="00BF0886">
      <w:pPr>
        <w:numPr>
          <w:ilvl w:val="0"/>
          <w:numId w:val="55"/>
        </w:numPr>
        <w:spacing w:before="400"/>
        <w:ind w:left="357" w:hanging="357"/>
        <w:rPr>
          <w:rFonts w:ascii="Arial" w:hAnsi="Arial" w:cs="Arial"/>
          <w:b/>
          <w:sz w:val="20"/>
          <w:szCs w:val="20"/>
        </w:rPr>
      </w:pPr>
      <w:r w:rsidRPr="00AB3251">
        <w:rPr>
          <w:rFonts w:ascii="Arial" w:hAnsi="Arial" w:cs="Arial"/>
          <w:b/>
          <w:sz w:val="20"/>
          <w:szCs w:val="20"/>
        </w:rPr>
        <w:t>Acceptance Criteria and Acceptance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06"/>
        <w:gridCol w:w="5782"/>
      </w:tblGrid>
      <w:tr w:rsidR="00AB3251" w:rsidRPr="00B749C5" w:rsidTr="00AB3251">
        <w:tc>
          <w:tcPr>
            <w:tcW w:w="2906" w:type="dxa"/>
          </w:tcPr>
          <w:p w:rsidR="00AB3251" w:rsidRPr="00B749C5" w:rsidRDefault="00AB3251" w:rsidP="00AB3251">
            <w:pPr>
              <w:pStyle w:val="BodyText"/>
              <w:spacing w:before="40" w:after="40" w:line="240" w:lineRule="auto"/>
              <w:rPr>
                <w:b/>
              </w:rPr>
            </w:pPr>
            <w:r w:rsidRPr="00B749C5">
              <w:rPr>
                <w:b/>
              </w:rPr>
              <w:t>Key Deliverable</w:t>
            </w:r>
          </w:p>
        </w:tc>
        <w:tc>
          <w:tcPr>
            <w:tcW w:w="5782" w:type="dxa"/>
          </w:tcPr>
          <w:p w:rsidR="00AB3251" w:rsidRPr="00B749C5" w:rsidRDefault="00AB3251" w:rsidP="00AB3251">
            <w:pPr>
              <w:pStyle w:val="BodyText"/>
              <w:spacing w:before="40" w:after="40" w:line="240" w:lineRule="auto"/>
              <w:rPr>
                <w:b/>
              </w:rPr>
            </w:pPr>
            <w:r w:rsidRPr="00B749C5">
              <w:rPr>
                <w:b/>
              </w:rPr>
              <w:t>Acceptance Criteria</w:t>
            </w:r>
          </w:p>
        </w:tc>
      </w:tr>
      <w:tr w:rsidR="00AB3251" w:rsidRPr="004E103C" w:rsidTr="00AB3251">
        <w:tc>
          <w:tcPr>
            <w:tcW w:w="2906" w:type="dxa"/>
          </w:tcPr>
          <w:p w:rsidR="00AB3251" w:rsidRPr="004E103C" w:rsidRDefault="00AB3251" w:rsidP="00AB3251">
            <w:pPr>
              <w:pStyle w:val="BodyText"/>
              <w:spacing w:before="40" w:after="40" w:line="240" w:lineRule="auto"/>
            </w:pPr>
            <w:r w:rsidRPr="004E103C">
              <w:t xml:space="preserve">Support </w:t>
            </w:r>
            <w:r>
              <w:t>t</w:t>
            </w:r>
            <w:r w:rsidRPr="004E103C">
              <w:t xml:space="preserve">ools &amp; </w:t>
            </w:r>
            <w:r>
              <w:t>p</w:t>
            </w:r>
            <w:r w:rsidRPr="004E103C">
              <w:t>rocesses</w:t>
            </w:r>
          </w:p>
        </w:tc>
        <w:tc>
          <w:tcPr>
            <w:tcW w:w="5782" w:type="dxa"/>
          </w:tcPr>
          <w:p w:rsidR="00AB3251" w:rsidRDefault="00AB3251" w:rsidP="00AB3251">
            <w:pPr>
              <w:pStyle w:val="BodyText"/>
              <w:spacing w:before="40" w:after="40" w:line="240" w:lineRule="auto"/>
            </w:pPr>
            <w:r>
              <w:t>Appropriate tools and processes are documented and deployed.</w:t>
            </w:r>
          </w:p>
          <w:p w:rsidR="00AB3251" w:rsidRPr="004E103C" w:rsidRDefault="00AB3251" w:rsidP="00AB3251">
            <w:pPr>
              <w:pStyle w:val="BodyText"/>
              <w:spacing w:before="40" w:after="40" w:line="240" w:lineRule="auto"/>
            </w:pPr>
            <w:r>
              <w:t>Support staff is suitably trained.</w:t>
            </w:r>
          </w:p>
        </w:tc>
      </w:tr>
      <w:tr w:rsidR="00AB3251" w:rsidRPr="004E103C" w:rsidTr="00AB3251">
        <w:tc>
          <w:tcPr>
            <w:tcW w:w="2906" w:type="dxa"/>
          </w:tcPr>
          <w:p w:rsidR="00AB3251" w:rsidRPr="004E103C" w:rsidRDefault="00AB3251" w:rsidP="00AB3251">
            <w:pPr>
              <w:pStyle w:val="BodyText"/>
              <w:spacing w:before="40" w:after="40" w:line="240" w:lineRule="auto"/>
            </w:pPr>
            <w:r>
              <w:t>Software integrated with AAF authentication</w:t>
            </w:r>
          </w:p>
        </w:tc>
        <w:tc>
          <w:tcPr>
            <w:tcW w:w="5782" w:type="dxa"/>
          </w:tcPr>
          <w:p w:rsidR="00AB3251" w:rsidRDefault="00AB3251" w:rsidP="00AB3251">
            <w:pPr>
              <w:pStyle w:val="BodyText"/>
              <w:spacing w:before="40" w:after="40" w:line="240" w:lineRule="auto"/>
            </w:pPr>
            <w:r>
              <w:t>User creation and maintenance functionality is integrated with AAF authorisation service</w:t>
            </w:r>
          </w:p>
          <w:p w:rsidR="00AB3251" w:rsidRPr="004E103C" w:rsidRDefault="00AB3251" w:rsidP="00AB3251">
            <w:pPr>
              <w:pStyle w:val="BodyText"/>
              <w:spacing w:before="40" w:after="40" w:line="240" w:lineRule="auto"/>
            </w:pPr>
            <w:r>
              <w:t>User authentication is implemented through AAF interfaces</w:t>
            </w:r>
          </w:p>
        </w:tc>
      </w:tr>
      <w:tr w:rsidR="00AB3251" w:rsidRPr="004E103C" w:rsidTr="00AB3251">
        <w:tc>
          <w:tcPr>
            <w:tcW w:w="2906" w:type="dxa"/>
          </w:tcPr>
          <w:p w:rsidR="00AB3251" w:rsidRPr="004E103C" w:rsidRDefault="00AB3251" w:rsidP="00AB3251">
            <w:pPr>
              <w:pStyle w:val="BodyText"/>
              <w:spacing w:before="40" w:after="40" w:line="240" w:lineRule="auto"/>
            </w:pPr>
            <w:r>
              <w:t>Initial production Research Cloud deployment</w:t>
            </w:r>
          </w:p>
        </w:tc>
        <w:tc>
          <w:tcPr>
            <w:tcW w:w="5782" w:type="dxa"/>
          </w:tcPr>
          <w:p w:rsidR="00AB3251" w:rsidRDefault="00AB3251" w:rsidP="00AB3251">
            <w:pPr>
              <w:pStyle w:val="BodyText"/>
              <w:spacing w:before="40" w:after="40" w:line="240" w:lineRule="auto"/>
            </w:pPr>
            <w:r>
              <w:t>Software is available in a production environment in the Research Cloud or on National Server Program infrastructure (we currently have access to 2 NSP virtual servers)</w:t>
            </w:r>
          </w:p>
          <w:p w:rsidR="00AB3251" w:rsidRPr="004E103C" w:rsidRDefault="00AB3251" w:rsidP="00AB3251">
            <w:pPr>
              <w:pStyle w:val="BodyText"/>
              <w:spacing w:before="40" w:after="40" w:line="240" w:lineRule="auto"/>
            </w:pPr>
            <w:r>
              <w:t>Software has passed user acceptance using real data.</w:t>
            </w:r>
          </w:p>
        </w:tc>
      </w:tr>
      <w:tr w:rsidR="00AB3251" w:rsidTr="00AB3251">
        <w:tc>
          <w:tcPr>
            <w:tcW w:w="2906" w:type="dxa"/>
          </w:tcPr>
          <w:p w:rsidR="00AB3251" w:rsidRPr="005D1251" w:rsidRDefault="00AB3251" w:rsidP="00AB3251">
            <w:pPr>
              <w:pStyle w:val="BodyText"/>
              <w:spacing w:before="40" w:after="40" w:line="240" w:lineRule="auto"/>
            </w:pPr>
            <w:r w:rsidRPr="005D1251">
              <w:t>Integrated Invoicing &amp; Billing</w:t>
            </w:r>
          </w:p>
        </w:tc>
        <w:tc>
          <w:tcPr>
            <w:tcW w:w="5782" w:type="dxa"/>
          </w:tcPr>
          <w:p w:rsidR="00AB3251" w:rsidRDefault="00AB3251" w:rsidP="00AB3251">
            <w:pPr>
              <w:pStyle w:val="BodyText"/>
              <w:spacing w:before="40" w:after="40" w:line="240" w:lineRule="auto"/>
            </w:pPr>
            <w:r>
              <w:t xml:space="preserve">Resource utilisation for internal and external service provision can be tracked </w:t>
            </w:r>
          </w:p>
          <w:p w:rsidR="00AB3251" w:rsidRDefault="00AB3251" w:rsidP="00AB3251">
            <w:pPr>
              <w:pStyle w:val="BodyText"/>
              <w:spacing w:before="40" w:after="40" w:line="240" w:lineRule="auto"/>
            </w:pPr>
            <w:r>
              <w:t>Cost recovery processes are supported</w:t>
            </w:r>
          </w:p>
        </w:tc>
      </w:tr>
      <w:tr w:rsidR="00AB3251" w:rsidRPr="004E103C" w:rsidTr="00AB3251">
        <w:tc>
          <w:tcPr>
            <w:tcW w:w="2906" w:type="dxa"/>
          </w:tcPr>
          <w:p w:rsidR="00AB3251" w:rsidRPr="004E103C" w:rsidRDefault="00AB3251" w:rsidP="00AB3251">
            <w:pPr>
              <w:pStyle w:val="BodyText"/>
              <w:spacing w:before="40" w:after="40" w:line="240" w:lineRule="auto"/>
            </w:pPr>
            <w:r>
              <w:t>Data Extraction for Analysis module</w:t>
            </w:r>
          </w:p>
        </w:tc>
        <w:tc>
          <w:tcPr>
            <w:tcW w:w="5782" w:type="dxa"/>
          </w:tcPr>
          <w:p w:rsidR="00AB3251" w:rsidRDefault="00AB3251" w:rsidP="00AB3251">
            <w:pPr>
              <w:pStyle w:val="BodyText"/>
              <w:spacing w:before="40" w:after="40" w:line="240" w:lineRule="auto"/>
            </w:pPr>
            <w:r>
              <w:t xml:space="preserve">Users can specify criteria for subject and data selection by applying customised filters to demographic, pedigree, phenotypic (questionnaire) and </w:t>
            </w:r>
            <w:proofErr w:type="spellStart"/>
            <w:r>
              <w:t>biospecimen</w:t>
            </w:r>
            <w:proofErr w:type="spellEnd"/>
            <w:r>
              <w:t xml:space="preserve"> data.</w:t>
            </w:r>
          </w:p>
          <w:p w:rsidR="00AB3251" w:rsidRDefault="00AB3251" w:rsidP="00AB3251">
            <w:pPr>
              <w:pStyle w:val="BodyText"/>
              <w:spacing w:before="40" w:after="40" w:line="240" w:lineRule="auto"/>
            </w:pPr>
            <w:r>
              <w:t>Selected data elements for filtered subjects can be extracted in specified formats, including .</w:t>
            </w:r>
            <w:proofErr w:type="spellStart"/>
            <w:r>
              <w:t>csv</w:t>
            </w:r>
            <w:proofErr w:type="spellEnd"/>
            <w:r>
              <w:t xml:space="preserve"> and popular statistical analysis package formats.</w:t>
            </w:r>
          </w:p>
          <w:p w:rsidR="00AB3251" w:rsidRPr="004E103C" w:rsidRDefault="00AB3251" w:rsidP="00AB3251">
            <w:pPr>
              <w:pStyle w:val="BodyText"/>
              <w:spacing w:before="40" w:after="40" w:line="240" w:lineRule="auto"/>
            </w:pPr>
            <w:r>
              <w:t>Extracted data can be de-identified as appropriate</w:t>
            </w:r>
          </w:p>
        </w:tc>
      </w:tr>
      <w:tr w:rsidR="00AB3251" w:rsidTr="00AB3251">
        <w:tc>
          <w:tcPr>
            <w:tcW w:w="2906" w:type="dxa"/>
          </w:tcPr>
          <w:p w:rsidR="00AB3251" w:rsidRPr="005D1251" w:rsidRDefault="00AB3251" w:rsidP="00AB3251">
            <w:pPr>
              <w:pStyle w:val="BodyText"/>
              <w:spacing w:before="40" w:after="40" w:line="240" w:lineRule="auto"/>
            </w:pPr>
            <w:r w:rsidRPr="005D1251">
              <w:t>Pedigree Storage &amp; Visualisation Module</w:t>
            </w:r>
          </w:p>
        </w:tc>
        <w:tc>
          <w:tcPr>
            <w:tcW w:w="5782" w:type="dxa"/>
          </w:tcPr>
          <w:p w:rsidR="00AB3251" w:rsidRDefault="00AB3251" w:rsidP="00AB3251">
            <w:pPr>
              <w:pStyle w:val="BodyText"/>
              <w:spacing w:before="40" w:after="40" w:line="240" w:lineRule="auto"/>
            </w:pPr>
            <w:r>
              <w:t xml:space="preserve">Relationships between participants is easily captured and maintained by identifying a specified individual as the </w:t>
            </w:r>
            <w:proofErr w:type="spellStart"/>
            <w:r>
              <w:t>proband</w:t>
            </w:r>
            <w:proofErr w:type="spellEnd"/>
            <w:r>
              <w:t xml:space="preserve"> for a family and establishing the family relationships between subjects in the subject management module.</w:t>
            </w:r>
          </w:p>
          <w:p w:rsidR="00AB3251" w:rsidRDefault="00AB3251" w:rsidP="00AB3251">
            <w:pPr>
              <w:pStyle w:val="BodyText"/>
              <w:spacing w:before="40" w:after="40" w:line="240" w:lineRule="auto"/>
            </w:pPr>
            <w:r>
              <w:t xml:space="preserve">Relationships between subjects can also be defined by loading a file specifying the </w:t>
            </w:r>
            <w:proofErr w:type="spellStart"/>
            <w:r>
              <w:t>proband</w:t>
            </w:r>
            <w:proofErr w:type="spellEnd"/>
            <w:r>
              <w:t xml:space="preserve"> for a family and the mother/father relationships between the subjects within that family.</w:t>
            </w:r>
          </w:p>
          <w:p w:rsidR="00AB3251" w:rsidRDefault="00AB3251" w:rsidP="00AB3251">
            <w:pPr>
              <w:pStyle w:val="BodyText"/>
              <w:spacing w:before="40" w:after="40" w:line="240" w:lineRule="auto"/>
            </w:pPr>
            <w:r>
              <w:t>Pedigrees can be visualised and explored</w:t>
            </w:r>
          </w:p>
        </w:tc>
      </w:tr>
      <w:tr w:rsidR="00AB3251" w:rsidRPr="004E103C" w:rsidTr="00AB3251">
        <w:tc>
          <w:tcPr>
            <w:tcW w:w="2906" w:type="dxa"/>
          </w:tcPr>
          <w:p w:rsidR="00AB3251" w:rsidRPr="004E103C" w:rsidRDefault="00AB3251" w:rsidP="00AB3251">
            <w:pPr>
              <w:pStyle w:val="BodyText"/>
              <w:spacing w:before="40" w:after="40" w:line="240" w:lineRule="auto"/>
            </w:pPr>
            <w:r>
              <w:t>Enhanced Data Linkage &amp; Reporting capability</w:t>
            </w:r>
          </w:p>
        </w:tc>
        <w:tc>
          <w:tcPr>
            <w:tcW w:w="5782" w:type="dxa"/>
          </w:tcPr>
          <w:p w:rsidR="00AB3251" w:rsidRPr="004E103C" w:rsidRDefault="00AB3251" w:rsidP="00AB3251">
            <w:pPr>
              <w:pStyle w:val="BodyText"/>
              <w:spacing w:before="40" w:after="40" w:line="240" w:lineRule="auto"/>
            </w:pPr>
            <w:r>
              <w:t>Data sets matching chosen criteria can be identified using criteria that span multiple data sources and types</w:t>
            </w:r>
          </w:p>
        </w:tc>
      </w:tr>
      <w:tr w:rsidR="00AB3251" w:rsidRPr="004E103C" w:rsidTr="00AB3251">
        <w:tc>
          <w:tcPr>
            <w:tcW w:w="2906" w:type="dxa"/>
          </w:tcPr>
          <w:p w:rsidR="00AB3251" w:rsidRPr="004E103C" w:rsidRDefault="00AB3251" w:rsidP="00AB3251">
            <w:pPr>
              <w:pStyle w:val="BodyText"/>
              <w:spacing w:before="40" w:after="40" w:line="240" w:lineRule="auto"/>
            </w:pPr>
            <w:r>
              <w:t>Registry Management module</w:t>
            </w:r>
          </w:p>
        </w:tc>
        <w:tc>
          <w:tcPr>
            <w:tcW w:w="5782" w:type="dxa"/>
          </w:tcPr>
          <w:p w:rsidR="00AB3251" w:rsidRPr="004E103C" w:rsidRDefault="00AB3251" w:rsidP="00AB3251">
            <w:pPr>
              <w:pStyle w:val="BodyText"/>
              <w:spacing w:before="40" w:after="40" w:line="240" w:lineRule="auto"/>
            </w:pPr>
            <w:r>
              <w:t>Access to and usage of subjects and data by third parties can be captured, controlled and monitored</w:t>
            </w:r>
          </w:p>
        </w:tc>
      </w:tr>
      <w:tr w:rsidR="00AB3251" w:rsidRPr="004E103C" w:rsidTr="00AB3251">
        <w:tc>
          <w:tcPr>
            <w:tcW w:w="2906" w:type="dxa"/>
          </w:tcPr>
          <w:p w:rsidR="00AB3251" w:rsidRDefault="00AB3251" w:rsidP="00AB3251">
            <w:pPr>
              <w:pStyle w:val="BodyText"/>
              <w:spacing w:before="40" w:after="40" w:line="240" w:lineRule="auto"/>
            </w:pPr>
            <w:r>
              <w:t>Genotypic Data Management capability</w:t>
            </w:r>
          </w:p>
        </w:tc>
        <w:tc>
          <w:tcPr>
            <w:tcW w:w="5782" w:type="dxa"/>
          </w:tcPr>
          <w:p w:rsidR="00AB3251" w:rsidRDefault="00AB3251" w:rsidP="00AB3251">
            <w:pPr>
              <w:pStyle w:val="BodyText"/>
              <w:spacing w:before="40" w:after="40" w:line="240" w:lineRule="auto"/>
            </w:pPr>
            <w:r>
              <w:t>Genotypic data can be aggregated and stored efficiently</w:t>
            </w:r>
          </w:p>
          <w:p w:rsidR="00AB3251" w:rsidRPr="004E103C" w:rsidRDefault="00AB3251" w:rsidP="00AB3251">
            <w:pPr>
              <w:pStyle w:val="BodyText"/>
              <w:spacing w:before="40" w:after="40" w:line="240" w:lineRule="auto"/>
            </w:pPr>
            <w:r>
              <w:t>Genotypic data can be accessed easily for analysis</w:t>
            </w:r>
          </w:p>
        </w:tc>
      </w:tr>
    </w:tbl>
    <w:p w:rsidR="00AB3251" w:rsidRDefault="00AB3251" w:rsidP="00AB3251">
      <w:pPr>
        <w:spacing w:before="400"/>
        <w:rPr>
          <w:rFonts w:ascii="Arial" w:hAnsi="Arial" w:cs="Arial"/>
          <w:b/>
          <w:sz w:val="20"/>
          <w:szCs w:val="20"/>
        </w:rPr>
      </w:pPr>
    </w:p>
    <w:p w:rsidR="008A18CF" w:rsidRPr="00AB3251" w:rsidRDefault="008A18CF" w:rsidP="00BF0886">
      <w:pPr>
        <w:numPr>
          <w:ilvl w:val="0"/>
          <w:numId w:val="55"/>
        </w:numPr>
        <w:spacing w:before="400"/>
        <w:ind w:left="357" w:hanging="357"/>
        <w:rPr>
          <w:rFonts w:ascii="Arial" w:hAnsi="Arial" w:cs="Arial"/>
          <w:b/>
          <w:sz w:val="20"/>
          <w:szCs w:val="20"/>
        </w:rPr>
      </w:pPr>
      <w:r w:rsidRPr="00AB3251">
        <w:rPr>
          <w:rFonts w:ascii="Arial" w:hAnsi="Arial" w:cs="Arial"/>
          <w:b/>
          <w:sz w:val="20"/>
          <w:szCs w:val="20"/>
        </w:rPr>
        <w:t xml:space="preserve">Key Personnel: </w:t>
      </w:r>
      <w:r w:rsidR="00AB3251" w:rsidRPr="00AB3251">
        <w:rPr>
          <w:rFonts w:ascii="Arial" w:hAnsi="Arial" w:cs="Arial"/>
          <w:b/>
          <w:sz w:val="20"/>
          <w:szCs w:val="20"/>
        </w:rPr>
        <w:t xml:space="preserve">Paul White, Chris Ellis, </w:t>
      </w:r>
      <w:proofErr w:type="spellStart"/>
      <w:r w:rsidR="00AB3251" w:rsidRPr="00AB3251">
        <w:rPr>
          <w:rFonts w:ascii="Arial" w:hAnsi="Arial" w:cs="Arial"/>
          <w:b/>
          <w:sz w:val="20"/>
          <w:szCs w:val="20"/>
        </w:rPr>
        <w:t>Nik</w:t>
      </w:r>
      <w:proofErr w:type="spellEnd"/>
      <w:r w:rsidR="00AB3251" w:rsidRPr="00AB3251">
        <w:rPr>
          <w:rFonts w:ascii="Arial" w:hAnsi="Arial" w:cs="Arial"/>
          <w:b/>
          <w:sz w:val="20"/>
          <w:szCs w:val="20"/>
        </w:rPr>
        <w:t xml:space="preserve"> Zeps</w:t>
      </w:r>
    </w:p>
    <w:p w:rsidR="00F8726B" w:rsidRDefault="00C91A89" w:rsidP="00BF0886">
      <w:pPr>
        <w:numPr>
          <w:ilvl w:val="0"/>
          <w:numId w:val="55"/>
        </w:numPr>
        <w:spacing w:before="400" w:after="400"/>
        <w:ind w:left="357" w:hanging="357"/>
        <w:rPr>
          <w:rFonts w:ascii="Arial" w:hAnsi="Arial" w:cs="Arial"/>
          <w:b/>
          <w:sz w:val="20"/>
          <w:szCs w:val="20"/>
        </w:rPr>
      </w:pPr>
      <w:r>
        <w:rPr>
          <w:rFonts w:ascii="Arial" w:hAnsi="Arial" w:cs="Arial"/>
          <w:b/>
          <w:sz w:val="20"/>
          <w:szCs w:val="20"/>
        </w:rPr>
        <w:t xml:space="preserve">Timetable of delivery </w:t>
      </w:r>
      <w:r w:rsidR="00AB3251">
        <w:rPr>
          <w:rFonts w:ascii="Arial" w:hAnsi="Arial" w:cs="Arial"/>
          <w:b/>
          <w:sz w:val="20"/>
        </w:rPr>
        <w:t>30 March 2012 – 30 September 2013</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279"/>
        <w:gridCol w:w="3191"/>
      </w:tblGrid>
      <w:tr w:rsidR="006457D3" w:rsidRPr="00A60521" w:rsidTr="00A60521">
        <w:tc>
          <w:tcPr>
            <w:tcW w:w="567" w:type="dxa"/>
          </w:tcPr>
          <w:p w:rsidR="006457D3" w:rsidRPr="00A60521" w:rsidRDefault="006457D3" w:rsidP="006457D3">
            <w:pPr>
              <w:rPr>
                <w:rFonts w:ascii="Arial" w:hAnsi="Arial" w:cs="Arial"/>
                <w:b/>
                <w:sz w:val="20"/>
                <w:szCs w:val="20"/>
              </w:rPr>
            </w:pPr>
            <w:r w:rsidRPr="00A60521">
              <w:rPr>
                <w:rFonts w:ascii="Arial" w:hAnsi="Arial" w:cs="Arial"/>
                <w:b/>
                <w:sz w:val="20"/>
                <w:szCs w:val="20"/>
              </w:rPr>
              <w:lastRenderedPageBreak/>
              <w:t xml:space="preserve">No. </w:t>
            </w:r>
          </w:p>
        </w:tc>
        <w:tc>
          <w:tcPr>
            <w:tcW w:w="5279" w:type="dxa"/>
          </w:tcPr>
          <w:p w:rsidR="006457D3" w:rsidRPr="00A60521" w:rsidRDefault="006457D3" w:rsidP="006457D3">
            <w:pPr>
              <w:rPr>
                <w:rFonts w:ascii="Arial" w:hAnsi="Arial" w:cs="Arial"/>
                <w:b/>
                <w:sz w:val="20"/>
                <w:szCs w:val="20"/>
              </w:rPr>
            </w:pPr>
            <w:r w:rsidRPr="00A60521">
              <w:rPr>
                <w:rFonts w:ascii="Arial" w:hAnsi="Arial" w:cs="Arial"/>
                <w:b/>
                <w:sz w:val="20"/>
                <w:szCs w:val="20"/>
              </w:rPr>
              <w:t xml:space="preserve">Milestone </w:t>
            </w:r>
          </w:p>
        </w:tc>
        <w:tc>
          <w:tcPr>
            <w:tcW w:w="3191" w:type="dxa"/>
          </w:tcPr>
          <w:p w:rsidR="006457D3" w:rsidRPr="00A60521" w:rsidRDefault="006457D3" w:rsidP="006457D3">
            <w:pPr>
              <w:rPr>
                <w:rFonts w:ascii="Arial" w:hAnsi="Arial" w:cs="Arial"/>
                <w:b/>
                <w:sz w:val="20"/>
                <w:szCs w:val="20"/>
              </w:rPr>
            </w:pPr>
            <w:r w:rsidRPr="00A60521">
              <w:rPr>
                <w:rFonts w:ascii="Arial" w:hAnsi="Arial" w:cs="Arial"/>
                <w:b/>
                <w:sz w:val="20"/>
                <w:szCs w:val="20"/>
              </w:rPr>
              <w:t xml:space="preserve">Due Date </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sidRPr="004A73C5">
              <w:rPr>
                <w:rFonts w:cs="Gautami"/>
                <w:sz w:val="18"/>
                <w:szCs w:val="18"/>
              </w:rPr>
              <w:t>1</w:t>
            </w:r>
          </w:p>
        </w:tc>
        <w:tc>
          <w:tcPr>
            <w:tcW w:w="5279" w:type="dxa"/>
            <w:vAlign w:val="center"/>
          </w:tcPr>
          <w:p w:rsidR="00AB3251" w:rsidRDefault="00AB3251" w:rsidP="00AB3251">
            <w:pPr>
              <w:spacing w:beforeLines="20" w:afterLines="20"/>
              <w:rPr>
                <w:rFonts w:cs="Gautami"/>
                <w:sz w:val="18"/>
                <w:szCs w:val="18"/>
              </w:rPr>
            </w:pPr>
            <w:r w:rsidRPr="004A73C5">
              <w:rPr>
                <w:rFonts w:cs="Gautami"/>
                <w:sz w:val="18"/>
                <w:szCs w:val="18"/>
              </w:rPr>
              <w:t>Sub-contract</w:t>
            </w:r>
          </w:p>
        </w:tc>
        <w:tc>
          <w:tcPr>
            <w:tcW w:w="3191" w:type="dxa"/>
            <w:vAlign w:val="center"/>
          </w:tcPr>
          <w:p w:rsidR="00AB3251" w:rsidRDefault="00AB3251" w:rsidP="00AB3251">
            <w:pPr>
              <w:spacing w:beforeLines="20" w:afterLines="20"/>
              <w:rPr>
                <w:rFonts w:cs="Gautami"/>
                <w:sz w:val="18"/>
                <w:szCs w:val="18"/>
              </w:rPr>
            </w:pPr>
            <w:r>
              <w:rPr>
                <w:rFonts w:cs="Gautami"/>
                <w:sz w:val="18"/>
                <w:szCs w:val="18"/>
              </w:rPr>
              <w:t>When contract signed</w:t>
            </w:r>
          </w:p>
        </w:tc>
      </w:tr>
      <w:tr w:rsidR="00AB3251" w:rsidRPr="00A60521" w:rsidTr="00AB3251">
        <w:tc>
          <w:tcPr>
            <w:tcW w:w="567" w:type="dxa"/>
            <w:vAlign w:val="center"/>
          </w:tcPr>
          <w:p w:rsidR="00AB3251" w:rsidRDefault="00AB3251" w:rsidP="00AB3251">
            <w:pPr>
              <w:spacing w:beforeLines="20" w:afterLines="20"/>
              <w:jc w:val="center"/>
              <w:rPr>
                <w:rFonts w:cs="Gautami"/>
                <w:sz w:val="18"/>
                <w:szCs w:val="18"/>
              </w:rPr>
            </w:pPr>
            <w:r>
              <w:rPr>
                <w:rFonts w:cs="Gautami"/>
                <w:sz w:val="18"/>
                <w:szCs w:val="18"/>
              </w:rPr>
              <w:t>2</w:t>
            </w:r>
          </w:p>
        </w:tc>
        <w:tc>
          <w:tcPr>
            <w:tcW w:w="5279" w:type="dxa"/>
            <w:vAlign w:val="center"/>
          </w:tcPr>
          <w:p w:rsidR="00AB3251" w:rsidRPr="00E6530C" w:rsidRDefault="00AB3251" w:rsidP="00AB3251">
            <w:pPr>
              <w:spacing w:beforeLines="20" w:afterLines="20"/>
              <w:rPr>
                <w:rFonts w:cs="Gautami"/>
                <w:sz w:val="18"/>
                <w:szCs w:val="18"/>
              </w:rPr>
            </w:pPr>
            <w:r>
              <w:rPr>
                <w:rFonts w:cs="Gautami"/>
                <w:sz w:val="18"/>
                <w:szCs w:val="18"/>
              </w:rPr>
              <w:t>Linked to Milestone 1</w:t>
            </w:r>
          </w:p>
        </w:tc>
        <w:tc>
          <w:tcPr>
            <w:tcW w:w="3191" w:type="dxa"/>
            <w:vAlign w:val="center"/>
          </w:tcPr>
          <w:p w:rsidR="00AB3251" w:rsidDel="00DA4E44" w:rsidRDefault="00AB3251" w:rsidP="00AB3251">
            <w:pPr>
              <w:spacing w:beforeLines="20" w:afterLines="20"/>
              <w:rPr>
                <w:rFonts w:cs="Gautami"/>
                <w:sz w:val="18"/>
                <w:szCs w:val="18"/>
              </w:rPr>
            </w:pPr>
            <w:r>
              <w:rPr>
                <w:rFonts w:cs="Gautami"/>
                <w:sz w:val="18"/>
                <w:szCs w:val="18"/>
              </w:rPr>
              <w:t>When contract signed</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3</w:t>
            </w:r>
          </w:p>
        </w:tc>
        <w:tc>
          <w:tcPr>
            <w:tcW w:w="5279" w:type="dxa"/>
            <w:vAlign w:val="center"/>
          </w:tcPr>
          <w:p w:rsidR="00AB3251" w:rsidRPr="004A73C5" w:rsidRDefault="00AB3251" w:rsidP="00AB3251">
            <w:pPr>
              <w:spacing w:beforeLines="20" w:afterLines="20"/>
              <w:rPr>
                <w:rFonts w:cs="Gautami"/>
                <w:i/>
                <w:sz w:val="18"/>
                <w:szCs w:val="18"/>
              </w:rPr>
            </w:pPr>
            <w:r w:rsidRPr="00E6530C">
              <w:rPr>
                <w:rFonts w:cs="Gautami"/>
                <w:sz w:val="18"/>
                <w:szCs w:val="18"/>
              </w:rPr>
              <w:t>Support Tools &amp; Processes</w:t>
            </w:r>
          </w:p>
        </w:tc>
        <w:tc>
          <w:tcPr>
            <w:tcW w:w="3191" w:type="dxa"/>
            <w:vAlign w:val="center"/>
          </w:tcPr>
          <w:p w:rsidR="00AB3251" w:rsidRPr="004A73C5" w:rsidRDefault="00AB3251" w:rsidP="00AB3251">
            <w:pPr>
              <w:spacing w:beforeLines="20" w:afterLines="20"/>
              <w:rPr>
                <w:rFonts w:cs="Gautami"/>
                <w:sz w:val="18"/>
                <w:szCs w:val="18"/>
              </w:rPr>
            </w:pPr>
            <w:r>
              <w:rPr>
                <w:rFonts w:cs="Gautami"/>
                <w:sz w:val="18"/>
                <w:szCs w:val="18"/>
              </w:rPr>
              <w:t>30 Mar 2012</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4</w:t>
            </w:r>
          </w:p>
        </w:tc>
        <w:tc>
          <w:tcPr>
            <w:tcW w:w="5279" w:type="dxa"/>
            <w:vAlign w:val="center"/>
          </w:tcPr>
          <w:p w:rsidR="00AB3251" w:rsidRDefault="00AB3251" w:rsidP="00AB3251">
            <w:pPr>
              <w:spacing w:beforeLines="20" w:afterLines="20"/>
              <w:rPr>
                <w:rFonts w:cs="Gautami"/>
                <w:i/>
                <w:sz w:val="18"/>
                <w:szCs w:val="18"/>
              </w:rPr>
            </w:pPr>
            <w:r w:rsidRPr="004A73C5">
              <w:rPr>
                <w:rFonts w:cs="Gautami"/>
                <w:i/>
                <w:sz w:val="18"/>
                <w:szCs w:val="18"/>
              </w:rPr>
              <w:t xml:space="preserve">Communications plan prepared and sent to </w:t>
            </w:r>
            <w:proofErr w:type="spellStart"/>
            <w:r w:rsidRPr="004A73C5">
              <w:rPr>
                <w:rFonts w:cs="Gautami"/>
                <w:i/>
                <w:sz w:val="18"/>
                <w:szCs w:val="18"/>
              </w:rPr>
              <w:t>NeCTAR</w:t>
            </w:r>
            <w:proofErr w:type="spellEnd"/>
            <w:r w:rsidRPr="004A73C5">
              <w:rPr>
                <w:rFonts w:cs="Gautami"/>
                <w:i/>
                <w:sz w:val="18"/>
                <w:szCs w:val="18"/>
              </w:rPr>
              <w:t xml:space="preserve"> (Signed contract + two months).</w:t>
            </w:r>
          </w:p>
        </w:tc>
        <w:tc>
          <w:tcPr>
            <w:tcW w:w="3191" w:type="dxa"/>
            <w:vAlign w:val="center"/>
          </w:tcPr>
          <w:p w:rsidR="00AB3251" w:rsidRDefault="00AB3251" w:rsidP="00AB3251">
            <w:pPr>
              <w:spacing w:beforeLines="20" w:afterLines="20"/>
              <w:rPr>
                <w:rFonts w:cs="Gautami"/>
                <w:sz w:val="18"/>
                <w:szCs w:val="18"/>
              </w:rPr>
            </w:pPr>
            <w:r>
              <w:rPr>
                <w:rFonts w:cs="Gautami"/>
                <w:sz w:val="18"/>
                <w:szCs w:val="18"/>
              </w:rPr>
              <w:t>15 Apr</w:t>
            </w:r>
            <w:r w:rsidRPr="004A73C5">
              <w:rPr>
                <w:rFonts w:cs="Gautami"/>
                <w:sz w:val="18"/>
                <w:szCs w:val="18"/>
              </w:rPr>
              <w:t xml:space="preserve"> 2012</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5</w:t>
            </w:r>
          </w:p>
        </w:tc>
        <w:tc>
          <w:tcPr>
            <w:tcW w:w="5279" w:type="dxa"/>
            <w:vAlign w:val="center"/>
          </w:tcPr>
          <w:p w:rsidR="00AB3251" w:rsidRDefault="00AB3251" w:rsidP="00AB3251">
            <w:pPr>
              <w:spacing w:beforeLines="20" w:afterLines="20"/>
              <w:rPr>
                <w:rFonts w:cs="Gautami"/>
                <w:sz w:val="18"/>
                <w:szCs w:val="18"/>
              </w:rPr>
            </w:pPr>
            <w:r>
              <w:rPr>
                <w:rFonts w:cs="Gautami"/>
                <w:sz w:val="18"/>
                <w:szCs w:val="18"/>
              </w:rPr>
              <w:t>Integrate</w:t>
            </w:r>
            <w:r w:rsidRPr="00145DCD">
              <w:rPr>
                <w:rFonts w:cs="Gautami"/>
                <w:sz w:val="18"/>
                <w:szCs w:val="18"/>
              </w:rPr>
              <w:t xml:space="preserve"> existing application with AAF Authentication Services</w:t>
            </w:r>
          </w:p>
        </w:tc>
        <w:tc>
          <w:tcPr>
            <w:tcW w:w="3191" w:type="dxa"/>
            <w:vAlign w:val="center"/>
          </w:tcPr>
          <w:p w:rsidR="00AB3251" w:rsidRDefault="00AB3251" w:rsidP="00AB3251">
            <w:pPr>
              <w:spacing w:beforeLines="20" w:afterLines="20"/>
              <w:rPr>
                <w:rFonts w:cs="Gautami"/>
                <w:sz w:val="18"/>
                <w:szCs w:val="18"/>
              </w:rPr>
            </w:pPr>
            <w:r>
              <w:rPr>
                <w:rFonts w:cs="Gautami"/>
                <w:sz w:val="18"/>
                <w:szCs w:val="18"/>
              </w:rPr>
              <w:t>15 May 2012</w:t>
            </w:r>
          </w:p>
        </w:tc>
      </w:tr>
      <w:tr w:rsidR="00AB3251" w:rsidRPr="00A60521" w:rsidTr="00AB3251">
        <w:tc>
          <w:tcPr>
            <w:tcW w:w="567" w:type="dxa"/>
            <w:vAlign w:val="center"/>
          </w:tcPr>
          <w:p w:rsidR="00AB3251" w:rsidRDefault="00AB3251" w:rsidP="00AB3251">
            <w:pPr>
              <w:spacing w:beforeLines="20" w:afterLines="20"/>
              <w:jc w:val="center"/>
              <w:rPr>
                <w:rFonts w:cs="Gautami"/>
                <w:sz w:val="18"/>
                <w:szCs w:val="18"/>
              </w:rPr>
            </w:pPr>
            <w:r>
              <w:rPr>
                <w:rFonts w:cs="Gautami"/>
                <w:sz w:val="18"/>
                <w:szCs w:val="18"/>
              </w:rPr>
              <w:t>6</w:t>
            </w:r>
          </w:p>
        </w:tc>
        <w:tc>
          <w:tcPr>
            <w:tcW w:w="5279" w:type="dxa"/>
            <w:vAlign w:val="center"/>
          </w:tcPr>
          <w:p w:rsidR="00AB3251" w:rsidRPr="007F7649" w:rsidRDefault="00AB3251" w:rsidP="00AB3251">
            <w:pPr>
              <w:spacing w:beforeLines="20" w:afterLines="20"/>
              <w:rPr>
                <w:rFonts w:cs="Arial"/>
                <w:sz w:val="18"/>
                <w:szCs w:val="18"/>
              </w:rPr>
            </w:pPr>
            <w:r>
              <w:rPr>
                <w:rFonts w:cs="Arial"/>
                <w:sz w:val="18"/>
                <w:szCs w:val="18"/>
              </w:rPr>
              <w:t>Linked to Milestone 3, 4 and 5</w:t>
            </w:r>
          </w:p>
        </w:tc>
        <w:tc>
          <w:tcPr>
            <w:tcW w:w="3191" w:type="dxa"/>
            <w:vAlign w:val="center"/>
          </w:tcPr>
          <w:p w:rsidR="00AB3251" w:rsidDel="00DA4E44" w:rsidRDefault="00AB3251" w:rsidP="00AB3251">
            <w:pPr>
              <w:spacing w:beforeLines="20" w:afterLines="20"/>
              <w:rPr>
                <w:rFonts w:cs="Gautami"/>
                <w:sz w:val="18"/>
                <w:szCs w:val="18"/>
              </w:rPr>
            </w:pPr>
            <w:r>
              <w:rPr>
                <w:rFonts w:cs="Gautami"/>
                <w:sz w:val="18"/>
                <w:szCs w:val="18"/>
              </w:rPr>
              <w:t>15 May 2012</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7</w:t>
            </w:r>
          </w:p>
        </w:tc>
        <w:tc>
          <w:tcPr>
            <w:tcW w:w="5279" w:type="dxa"/>
            <w:vAlign w:val="center"/>
          </w:tcPr>
          <w:p w:rsidR="00AB3251" w:rsidRPr="007F7649" w:rsidRDefault="00AB3251" w:rsidP="00AB3251">
            <w:pPr>
              <w:spacing w:beforeLines="20" w:afterLines="20"/>
              <w:rPr>
                <w:rFonts w:cs="Gautami"/>
                <w:sz w:val="18"/>
                <w:szCs w:val="18"/>
              </w:rPr>
            </w:pPr>
            <w:r w:rsidRPr="007F7649">
              <w:rPr>
                <w:rFonts w:cs="Arial"/>
                <w:sz w:val="18"/>
                <w:szCs w:val="18"/>
              </w:rPr>
              <w:t>Integrated Invoicing &amp; Billing Module</w:t>
            </w:r>
          </w:p>
        </w:tc>
        <w:tc>
          <w:tcPr>
            <w:tcW w:w="3191" w:type="dxa"/>
            <w:vAlign w:val="center"/>
          </w:tcPr>
          <w:p w:rsidR="00AB3251" w:rsidRDefault="00AB3251" w:rsidP="00AB3251">
            <w:pPr>
              <w:spacing w:beforeLines="20" w:afterLines="20"/>
              <w:rPr>
                <w:rFonts w:cs="Gautami"/>
                <w:sz w:val="18"/>
                <w:szCs w:val="18"/>
              </w:rPr>
            </w:pPr>
            <w:r>
              <w:rPr>
                <w:rFonts w:cs="Gautami"/>
                <w:sz w:val="18"/>
                <w:szCs w:val="18"/>
              </w:rPr>
              <w:t>15 July 2012</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8</w:t>
            </w:r>
          </w:p>
        </w:tc>
        <w:tc>
          <w:tcPr>
            <w:tcW w:w="5279" w:type="dxa"/>
            <w:vAlign w:val="center"/>
          </w:tcPr>
          <w:p w:rsidR="00AB3251" w:rsidRPr="007F7649" w:rsidRDefault="00AB3251" w:rsidP="00AB3251">
            <w:pPr>
              <w:spacing w:beforeLines="20" w:afterLines="20"/>
              <w:rPr>
                <w:rFonts w:cs="Gautami"/>
                <w:i/>
                <w:sz w:val="18"/>
                <w:szCs w:val="18"/>
              </w:rPr>
            </w:pPr>
            <w:r w:rsidRPr="007F7649">
              <w:rPr>
                <w:rFonts w:cs="Arial"/>
                <w:sz w:val="18"/>
                <w:szCs w:val="18"/>
              </w:rPr>
              <w:t>Initial Production Research Cloud Deployment</w:t>
            </w:r>
          </w:p>
        </w:tc>
        <w:tc>
          <w:tcPr>
            <w:tcW w:w="3191" w:type="dxa"/>
            <w:vAlign w:val="center"/>
          </w:tcPr>
          <w:p w:rsidR="00AB3251" w:rsidRDefault="00AB3251" w:rsidP="00AB3251">
            <w:pPr>
              <w:spacing w:beforeLines="20" w:afterLines="20"/>
              <w:rPr>
                <w:rFonts w:cs="Gautami"/>
                <w:sz w:val="18"/>
                <w:szCs w:val="18"/>
              </w:rPr>
            </w:pPr>
            <w:r>
              <w:rPr>
                <w:rFonts w:cs="Gautami"/>
                <w:sz w:val="18"/>
                <w:szCs w:val="18"/>
              </w:rPr>
              <w:t>15 July 2012</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9</w:t>
            </w:r>
          </w:p>
        </w:tc>
        <w:tc>
          <w:tcPr>
            <w:tcW w:w="5279" w:type="dxa"/>
            <w:vAlign w:val="center"/>
          </w:tcPr>
          <w:p w:rsidR="00AB3251" w:rsidRPr="007F7649" w:rsidRDefault="00AB3251" w:rsidP="00AB3251">
            <w:pPr>
              <w:spacing w:beforeLines="20" w:afterLines="20"/>
              <w:rPr>
                <w:rFonts w:cs="Gautami"/>
                <w:i/>
                <w:sz w:val="18"/>
                <w:szCs w:val="18"/>
              </w:rPr>
            </w:pPr>
            <w:r>
              <w:rPr>
                <w:rFonts w:cs="Gautami"/>
                <w:i/>
                <w:sz w:val="18"/>
                <w:szCs w:val="18"/>
              </w:rPr>
              <w:t>Linked to Milestone 7 and 8</w:t>
            </w:r>
          </w:p>
        </w:tc>
        <w:tc>
          <w:tcPr>
            <w:tcW w:w="3191" w:type="dxa"/>
            <w:vAlign w:val="center"/>
          </w:tcPr>
          <w:p w:rsidR="00AB3251" w:rsidRDefault="00AB3251" w:rsidP="00AB3251">
            <w:pPr>
              <w:spacing w:beforeLines="20" w:afterLines="20"/>
              <w:rPr>
                <w:rFonts w:cs="Gautami"/>
                <w:sz w:val="18"/>
                <w:szCs w:val="18"/>
              </w:rPr>
            </w:pPr>
            <w:r>
              <w:rPr>
                <w:rFonts w:cs="Gautami"/>
                <w:sz w:val="18"/>
                <w:szCs w:val="18"/>
              </w:rPr>
              <w:t>15 July 2012</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10</w:t>
            </w:r>
          </w:p>
        </w:tc>
        <w:tc>
          <w:tcPr>
            <w:tcW w:w="5279" w:type="dxa"/>
            <w:vAlign w:val="center"/>
          </w:tcPr>
          <w:p w:rsidR="00AB3251" w:rsidRPr="007F7649" w:rsidRDefault="00AB3251" w:rsidP="00AB3251">
            <w:pPr>
              <w:spacing w:beforeLines="20" w:afterLines="20"/>
              <w:rPr>
                <w:rFonts w:cs="Gautami"/>
                <w:i/>
                <w:sz w:val="18"/>
                <w:szCs w:val="18"/>
              </w:rPr>
            </w:pPr>
            <w:r w:rsidRPr="007F7649">
              <w:rPr>
                <w:rFonts w:cs="Arial"/>
                <w:sz w:val="18"/>
                <w:szCs w:val="18"/>
              </w:rPr>
              <w:t>Data Extraction for Analysis Module</w:t>
            </w:r>
          </w:p>
        </w:tc>
        <w:tc>
          <w:tcPr>
            <w:tcW w:w="3191" w:type="dxa"/>
            <w:vAlign w:val="center"/>
          </w:tcPr>
          <w:p w:rsidR="00AB3251" w:rsidRDefault="00AB3251" w:rsidP="00AB3251">
            <w:pPr>
              <w:spacing w:beforeLines="20" w:afterLines="20"/>
              <w:rPr>
                <w:rFonts w:cs="Gautami"/>
                <w:sz w:val="18"/>
                <w:szCs w:val="18"/>
              </w:rPr>
            </w:pPr>
            <w:r>
              <w:rPr>
                <w:rFonts w:cs="Gautami"/>
                <w:sz w:val="18"/>
                <w:szCs w:val="18"/>
              </w:rPr>
              <w:t>31 Aug 2012</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11</w:t>
            </w:r>
          </w:p>
        </w:tc>
        <w:tc>
          <w:tcPr>
            <w:tcW w:w="5279" w:type="dxa"/>
            <w:vAlign w:val="center"/>
          </w:tcPr>
          <w:p w:rsidR="00AB3251" w:rsidRPr="007F7649" w:rsidRDefault="00AB3251" w:rsidP="00AB3251">
            <w:pPr>
              <w:spacing w:beforeLines="20" w:afterLines="20"/>
              <w:rPr>
                <w:rFonts w:cs="Gautami"/>
                <w:i/>
                <w:sz w:val="18"/>
                <w:szCs w:val="18"/>
              </w:rPr>
            </w:pPr>
            <w:r w:rsidRPr="007F7649">
              <w:rPr>
                <w:rFonts w:cs="Arial"/>
                <w:sz w:val="18"/>
                <w:szCs w:val="18"/>
              </w:rPr>
              <w:t>Pedigree Storage &amp; Visualisation Module</w:t>
            </w:r>
          </w:p>
        </w:tc>
        <w:tc>
          <w:tcPr>
            <w:tcW w:w="3191" w:type="dxa"/>
            <w:vAlign w:val="center"/>
          </w:tcPr>
          <w:p w:rsidR="00AB3251" w:rsidRDefault="00AB3251" w:rsidP="00AB3251">
            <w:pPr>
              <w:spacing w:beforeLines="20" w:afterLines="20"/>
              <w:rPr>
                <w:rFonts w:cs="Gautami"/>
                <w:sz w:val="18"/>
                <w:szCs w:val="18"/>
              </w:rPr>
            </w:pPr>
            <w:r>
              <w:rPr>
                <w:rFonts w:cs="Gautami"/>
                <w:sz w:val="18"/>
                <w:szCs w:val="18"/>
              </w:rPr>
              <w:t>15 Sept 2012</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12</w:t>
            </w:r>
          </w:p>
        </w:tc>
        <w:tc>
          <w:tcPr>
            <w:tcW w:w="5279" w:type="dxa"/>
            <w:vAlign w:val="center"/>
          </w:tcPr>
          <w:p w:rsidR="00AB3251" w:rsidRDefault="00AB3251" w:rsidP="00AB3251">
            <w:pPr>
              <w:spacing w:beforeLines="20" w:afterLines="20"/>
              <w:rPr>
                <w:rFonts w:cs="Gautami"/>
                <w:i/>
                <w:sz w:val="18"/>
                <w:szCs w:val="18"/>
              </w:rPr>
            </w:pPr>
            <w:r>
              <w:rPr>
                <w:rFonts w:cs="Gautami"/>
                <w:i/>
                <w:sz w:val="18"/>
                <w:szCs w:val="18"/>
              </w:rPr>
              <w:t>Linked to Milestone 10 and 11</w:t>
            </w:r>
          </w:p>
        </w:tc>
        <w:tc>
          <w:tcPr>
            <w:tcW w:w="3191" w:type="dxa"/>
            <w:vAlign w:val="center"/>
          </w:tcPr>
          <w:p w:rsidR="00AB3251" w:rsidRDefault="00AB3251" w:rsidP="00AB3251">
            <w:pPr>
              <w:spacing w:beforeLines="20" w:afterLines="20"/>
              <w:rPr>
                <w:rFonts w:cs="Gautami"/>
                <w:sz w:val="18"/>
                <w:szCs w:val="18"/>
              </w:rPr>
            </w:pPr>
            <w:r>
              <w:rPr>
                <w:rFonts w:cs="Gautami"/>
                <w:sz w:val="18"/>
                <w:szCs w:val="18"/>
              </w:rPr>
              <w:t>15 Sept 2012</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13</w:t>
            </w:r>
          </w:p>
        </w:tc>
        <w:tc>
          <w:tcPr>
            <w:tcW w:w="5279" w:type="dxa"/>
            <w:vAlign w:val="center"/>
          </w:tcPr>
          <w:p w:rsidR="00AB3251" w:rsidRPr="007F7649" w:rsidRDefault="00AB3251" w:rsidP="00AB3251">
            <w:pPr>
              <w:spacing w:beforeLines="20" w:afterLines="20"/>
              <w:rPr>
                <w:rFonts w:cs="Gautami"/>
                <w:i/>
                <w:sz w:val="18"/>
                <w:szCs w:val="18"/>
              </w:rPr>
            </w:pPr>
            <w:r w:rsidRPr="007F7649">
              <w:rPr>
                <w:rFonts w:cs="Arial"/>
                <w:sz w:val="18"/>
                <w:szCs w:val="18"/>
              </w:rPr>
              <w:t>Enhanced Data Linkage &amp; Reporting Module</w:t>
            </w:r>
          </w:p>
        </w:tc>
        <w:tc>
          <w:tcPr>
            <w:tcW w:w="3191" w:type="dxa"/>
            <w:vAlign w:val="center"/>
          </w:tcPr>
          <w:p w:rsidR="00AB3251" w:rsidRDefault="00AB3251" w:rsidP="00AB3251">
            <w:pPr>
              <w:spacing w:beforeLines="20" w:afterLines="20"/>
              <w:rPr>
                <w:rFonts w:cs="Gautami"/>
                <w:sz w:val="18"/>
                <w:szCs w:val="18"/>
              </w:rPr>
            </w:pPr>
            <w:r>
              <w:rPr>
                <w:rFonts w:cs="Gautami"/>
                <w:sz w:val="18"/>
                <w:szCs w:val="18"/>
              </w:rPr>
              <w:t>15 Dec 2012</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14</w:t>
            </w:r>
          </w:p>
        </w:tc>
        <w:tc>
          <w:tcPr>
            <w:tcW w:w="5279" w:type="dxa"/>
            <w:vAlign w:val="center"/>
          </w:tcPr>
          <w:p w:rsidR="00AB3251" w:rsidRPr="007F7649" w:rsidRDefault="00AB3251" w:rsidP="00AB3251">
            <w:pPr>
              <w:spacing w:beforeLines="20" w:afterLines="20"/>
              <w:rPr>
                <w:rFonts w:cs="Gautami"/>
                <w:i/>
                <w:sz w:val="18"/>
                <w:szCs w:val="18"/>
              </w:rPr>
            </w:pPr>
            <w:r w:rsidRPr="007F7649">
              <w:rPr>
                <w:rFonts w:cs="Arial"/>
                <w:sz w:val="18"/>
                <w:szCs w:val="18"/>
              </w:rPr>
              <w:t>Registry Management Module</w:t>
            </w:r>
          </w:p>
        </w:tc>
        <w:tc>
          <w:tcPr>
            <w:tcW w:w="3191" w:type="dxa"/>
            <w:vAlign w:val="center"/>
          </w:tcPr>
          <w:p w:rsidR="00AB3251" w:rsidRDefault="00AB3251" w:rsidP="00AB3251">
            <w:pPr>
              <w:spacing w:beforeLines="20" w:afterLines="20"/>
              <w:rPr>
                <w:rFonts w:cs="Gautami"/>
                <w:sz w:val="18"/>
                <w:szCs w:val="18"/>
              </w:rPr>
            </w:pPr>
            <w:r>
              <w:rPr>
                <w:rFonts w:cs="Gautami"/>
                <w:sz w:val="18"/>
                <w:szCs w:val="18"/>
              </w:rPr>
              <w:t>15 Dec 2012</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15</w:t>
            </w:r>
          </w:p>
        </w:tc>
        <w:tc>
          <w:tcPr>
            <w:tcW w:w="5279" w:type="dxa"/>
            <w:vAlign w:val="center"/>
          </w:tcPr>
          <w:p w:rsidR="00AB3251" w:rsidRPr="007F7649" w:rsidRDefault="00AB3251" w:rsidP="00AB3251">
            <w:pPr>
              <w:spacing w:beforeLines="20" w:afterLines="20"/>
              <w:rPr>
                <w:rFonts w:cs="Gautami"/>
                <w:sz w:val="18"/>
                <w:szCs w:val="18"/>
              </w:rPr>
            </w:pPr>
            <w:r w:rsidRPr="007F7649">
              <w:rPr>
                <w:rFonts w:cs="Arial"/>
                <w:sz w:val="18"/>
                <w:szCs w:val="18"/>
              </w:rPr>
              <w:t>Integrate Genotypic Data Management Capability</w:t>
            </w:r>
          </w:p>
        </w:tc>
        <w:tc>
          <w:tcPr>
            <w:tcW w:w="3191" w:type="dxa"/>
            <w:vAlign w:val="center"/>
          </w:tcPr>
          <w:p w:rsidR="00AB3251" w:rsidRDefault="00AB3251" w:rsidP="00AB3251">
            <w:pPr>
              <w:spacing w:beforeLines="20" w:afterLines="20"/>
              <w:rPr>
                <w:rFonts w:cs="Gautami"/>
                <w:sz w:val="18"/>
                <w:szCs w:val="18"/>
              </w:rPr>
            </w:pPr>
            <w:r>
              <w:rPr>
                <w:rFonts w:cs="Gautami"/>
                <w:sz w:val="18"/>
                <w:szCs w:val="18"/>
              </w:rPr>
              <w:t>15 Jan 2013</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16</w:t>
            </w:r>
          </w:p>
        </w:tc>
        <w:tc>
          <w:tcPr>
            <w:tcW w:w="5279" w:type="dxa"/>
            <w:vAlign w:val="center"/>
          </w:tcPr>
          <w:p w:rsidR="00AB3251" w:rsidRDefault="00AB3251" w:rsidP="00AB3251">
            <w:pPr>
              <w:spacing w:beforeLines="20" w:afterLines="20"/>
              <w:rPr>
                <w:rFonts w:cs="Gautami"/>
                <w:b/>
                <w:sz w:val="18"/>
                <w:szCs w:val="18"/>
              </w:rPr>
            </w:pPr>
            <w:r>
              <w:rPr>
                <w:rFonts w:cs="Gautami"/>
                <w:b/>
                <w:sz w:val="18"/>
                <w:szCs w:val="18"/>
              </w:rPr>
              <w:t>Linked to Milestone 13, 14 and 15</w:t>
            </w:r>
          </w:p>
          <w:p w:rsidR="00AB3251" w:rsidRPr="00DA4E44" w:rsidRDefault="00AB3251" w:rsidP="00AB3251">
            <w:pPr>
              <w:spacing w:beforeLines="20" w:afterLines="20"/>
              <w:rPr>
                <w:rFonts w:cs="Gautami"/>
                <w:b/>
                <w:sz w:val="18"/>
                <w:szCs w:val="18"/>
              </w:rPr>
            </w:pPr>
            <w:r w:rsidRPr="00DA4E44">
              <w:rPr>
                <w:rFonts w:cs="Gautami"/>
                <w:b/>
                <w:sz w:val="18"/>
                <w:szCs w:val="18"/>
              </w:rPr>
              <w:t xml:space="preserve">Note that </w:t>
            </w:r>
            <w:r>
              <w:rPr>
                <w:rFonts w:cs="Gautami"/>
                <w:b/>
                <w:sz w:val="18"/>
                <w:szCs w:val="18"/>
              </w:rPr>
              <w:t xml:space="preserve">all </w:t>
            </w:r>
            <w:r w:rsidRPr="00DA4E44">
              <w:rPr>
                <w:rFonts w:cs="Gautami"/>
                <w:b/>
                <w:sz w:val="18"/>
                <w:szCs w:val="18"/>
              </w:rPr>
              <w:t>development should be completed by 15 Jan 2013</w:t>
            </w:r>
          </w:p>
        </w:tc>
        <w:tc>
          <w:tcPr>
            <w:tcW w:w="3191" w:type="dxa"/>
            <w:vAlign w:val="center"/>
          </w:tcPr>
          <w:p w:rsidR="00AB3251" w:rsidRDefault="00AB3251" w:rsidP="00AB3251">
            <w:pPr>
              <w:spacing w:beforeLines="20" w:afterLines="20"/>
              <w:rPr>
                <w:rFonts w:cs="Gautami"/>
                <w:sz w:val="18"/>
                <w:szCs w:val="18"/>
              </w:rPr>
            </w:pPr>
            <w:r>
              <w:rPr>
                <w:rFonts w:cs="Gautami"/>
                <w:sz w:val="18"/>
                <w:szCs w:val="18"/>
              </w:rPr>
              <w:t>15 Jan 2013</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sidRPr="004A73C5">
              <w:rPr>
                <w:rFonts w:cs="Gautami"/>
                <w:sz w:val="18"/>
                <w:szCs w:val="18"/>
              </w:rPr>
              <w:t>1</w:t>
            </w:r>
            <w:r>
              <w:rPr>
                <w:rFonts w:cs="Gautami"/>
                <w:sz w:val="18"/>
                <w:szCs w:val="18"/>
              </w:rPr>
              <w:t>7</w:t>
            </w:r>
          </w:p>
        </w:tc>
        <w:tc>
          <w:tcPr>
            <w:tcW w:w="5279" w:type="dxa"/>
            <w:vAlign w:val="center"/>
          </w:tcPr>
          <w:p w:rsidR="00AB3251" w:rsidRDefault="00AB3251" w:rsidP="00AB3251">
            <w:pPr>
              <w:spacing w:beforeLines="20" w:afterLines="20"/>
              <w:rPr>
                <w:rFonts w:cs="Gautami"/>
                <w:i/>
                <w:sz w:val="18"/>
                <w:szCs w:val="18"/>
              </w:rPr>
            </w:pPr>
            <w:r w:rsidRPr="004A73C5">
              <w:rPr>
                <w:rFonts w:cs="Gautami"/>
                <w:i/>
                <w:sz w:val="18"/>
                <w:szCs w:val="18"/>
              </w:rPr>
              <w:t xml:space="preserve">Post-implementation Review (PIR) conducted and sent to </w:t>
            </w:r>
            <w:proofErr w:type="spellStart"/>
            <w:r w:rsidRPr="004A73C5">
              <w:rPr>
                <w:rFonts w:cs="Gautami"/>
                <w:i/>
                <w:sz w:val="18"/>
                <w:szCs w:val="18"/>
              </w:rPr>
              <w:t>NeCTAR</w:t>
            </w:r>
            <w:proofErr w:type="spellEnd"/>
            <w:r w:rsidRPr="004A73C5">
              <w:rPr>
                <w:rFonts w:cs="Gautami"/>
                <w:i/>
                <w:sz w:val="18"/>
                <w:szCs w:val="18"/>
              </w:rPr>
              <w:t>.</w:t>
            </w:r>
          </w:p>
          <w:p w:rsidR="00AB3251" w:rsidRDefault="00AB3251" w:rsidP="00AB3251">
            <w:pPr>
              <w:spacing w:beforeLines="20" w:afterLines="20"/>
              <w:rPr>
                <w:rFonts w:cs="Gautami"/>
                <w:i/>
                <w:sz w:val="18"/>
                <w:szCs w:val="18"/>
              </w:rPr>
            </w:pPr>
            <w:r w:rsidRPr="004A73C5">
              <w:rPr>
                <w:rFonts w:cs="Gautami"/>
                <w:i/>
                <w:sz w:val="18"/>
                <w:szCs w:val="18"/>
              </w:rPr>
              <w:t xml:space="preserve">Practical Completion Certificate accepted by </w:t>
            </w:r>
            <w:proofErr w:type="spellStart"/>
            <w:r w:rsidRPr="004A73C5">
              <w:rPr>
                <w:rFonts w:cs="Gautami"/>
                <w:i/>
                <w:sz w:val="18"/>
                <w:szCs w:val="18"/>
              </w:rPr>
              <w:t>NeCTAR</w:t>
            </w:r>
            <w:proofErr w:type="spellEnd"/>
            <w:r w:rsidRPr="004A73C5">
              <w:rPr>
                <w:rFonts w:cs="Gautami"/>
                <w:i/>
                <w:sz w:val="18"/>
                <w:szCs w:val="18"/>
              </w:rPr>
              <w:t>.</w:t>
            </w:r>
          </w:p>
        </w:tc>
        <w:tc>
          <w:tcPr>
            <w:tcW w:w="3191" w:type="dxa"/>
            <w:vAlign w:val="center"/>
          </w:tcPr>
          <w:p w:rsidR="00AB3251" w:rsidRDefault="00AB3251" w:rsidP="00AB3251">
            <w:pPr>
              <w:spacing w:beforeLines="20" w:afterLines="20"/>
              <w:rPr>
                <w:rFonts w:cs="Gautami"/>
                <w:sz w:val="18"/>
                <w:szCs w:val="18"/>
              </w:rPr>
            </w:pPr>
            <w:r w:rsidRPr="004A73C5">
              <w:rPr>
                <w:rFonts w:cs="Gautami"/>
                <w:sz w:val="18"/>
                <w:szCs w:val="18"/>
              </w:rPr>
              <w:t>30 Sep 2013</w:t>
            </w:r>
          </w:p>
        </w:tc>
      </w:tr>
      <w:tr w:rsidR="00AB3251" w:rsidRPr="00A60521" w:rsidTr="00AB3251">
        <w:tc>
          <w:tcPr>
            <w:tcW w:w="567" w:type="dxa"/>
            <w:vAlign w:val="center"/>
          </w:tcPr>
          <w:p w:rsidR="00AB3251" w:rsidRPr="004A73C5" w:rsidRDefault="00AB3251" w:rsidP="00AB3251">
            <w:pPr>
              <w:spacing w:beforeLines="20" w:afterLines="20"/>
              <w:jc w:val="center"/>
              <w:rPr>
                <w:rFonts w:cs="Gautami"/>
                <w:sz w:val="18"/>
                <w:szCs w:val="18"/>
              </w:rPr>
            </w:pPr>
            <w:r>
              <w:rPr>
                <w:rFonts w:cs="Gautami"/>
                <w:sz w:val="18"/>
                <w:szCs w:val="18"/>
              </w:rPr>
              <w:t>18</w:t>
            </w:r>
          </w:p>
        </w:tc>
        <w:tc>
          <w:tcPr>
            <w:tcW w:w="5279" w:type="dxa"/>
            <w:vAlign w:val="center"/>
          </w:tcPr>
          <w:p w:rsidR="00AB3251" w:rsidRDefault="00AB3251" w:rsidP="00AB3251">
            <w:pPr>
              <w:spacing w:beforeLines="20" w:afterLines="20"/>
              <w:rPr>
                <w:rFonts w:cs="Gautami"/>
                <w:i/>
                <w:sz w:val="18"/>
                <w:szCs w:val="18"/>
              </w:rPr>
            </w:pPr>
            <w:r w:rsidRPr="004A73C5">
              <w:rPr>
                <w:rFonts w:cs="Gautami"/>
                <w:i/>
                <w:sz w:val="18"/>
                <w:szCs w:val="18"/>
              </w:rPr>
              <w:t xml:space="preserve">Service Levels met and reported to </w:t>
            </w:r>
            <w:proofErr w:type="spellStart"/>
            <w:r w:rsidRPr="004A73C5">
              <w:rPr>
                <w:rFonts w:cs="Gautami"/>
                <w:i/>
                <w:sz w:val="18"/>
                <w:szCs w:val="18"/>
              </w:rPr>
              <w:t>NeCTAR</w:t>
            </w:r>
            <w:proofErr w:type="spellEnd"/>
            <w:r w:rsidRPr="004A73C5">
              <w:rPr>
                <w:rFonts w:cs="Gautami"/>
                <w:i/>
                <w:sz w:val="18"/>
                <w:szCs w:val="18"/>
              </w:rPr>
              <w:t xml:space="preserve"> as defined.</w:t>
            </w:r>
          </w:p>
        </w:tc>
        <w:tc>
          <w:tcPr>
            <w:tcW w:w="3191" w:type="dxa"/>
            <w:vAlign w:val="center"/>
          </w:tcPr>
          <w:p w:rsidR="00AB3251" w:rsidRDefault="00AB3251" w:rsidP="00AB3251">
            <w:pPr>
              <w:spacing w:beforeLines="20" w:afterLines="20"/>
              <w:jc w:val="center"/>
              <w:rPr>
                <w:rFonts w:cs="Gautami"/>
                <w:sz w:val="18"/>
                <w:szCs w:val="18"/>
              </w:rPr>
            </w:pPr>
          </w:p>
        </w:tc>
      </w:tr>
    </w:tbl>
    <w:p w:rsidR="00C91A89" w:rsidRDefault="009A7100" w:rsidP="00BF0886">
      <w:pPr>
        <w:pStyle w:val="ListParagraph"/>
        <w:numPr>
          <w:ilvl w:val="0"/>
          <w:numId w:val="55"/>
        </w:numPr>
        <w:spacing w:before="600"/>
        <w:ind w:hanging="720"/>
        <w:rPr>
          <w:rFonts w:ascii="Arial" w:hAnsi="Arial" w:cs="Arial"/>
          <w:b/>
          <w:sz w:val="20"/>
          <w:szCs w:val="20"/>
        </w:rPr>
      </w:pPr>
      <w:r>
        <w:rPr>
          <w:rFonts w:ascii="Arial" w:hAnsi="Arial" w:cs="Arial"/>
          <w:b/>
          <w:sz w:val="20"/>
          <w:szCs w:val="20"/>
        </w:rPr>
        <w:t xml:space="preserve">Special conditions: </w:t>
      </w:r>
      <w:r w:rsidR="00AB3251">
        <w:rPr>
          <w:rFonts w:ascii="Arial" w:hAnsi="Arial" w:cs="Arial"/>
          <w:b/>
          <w:sz w:val="20"/>
          <w:szCs w:val="20"/>
        </w:rPr>
        <w:t>N/A</w:t>
      </w:r>
    </w:p>
    <w:p w:rsidR="00157601" w:rsidRPr="00692D4E" w:rsidRDefault="00DE308B" w:rsidP="00DE308B">
      <w:pPr>
        <w:pBdr>
          <w:bottom w:val="single" w:sz="12" w:space="1" w:color="auto"/>
        </w:pBdr>
        <w:rPr>
          <w:rFonts w:ascii="Arial" w:hAnsi="Arial" w:cs="Arial"/>
          <w:sz w:val="40"/>
          <w:szCs w:val="40"/>
          <w:u w:val="single"/>
        </w:rPr>
      </w:pPr>
      <w:r>
        <w:rPr>
          <w:sz w:val="20"/>
          <w:szCs w:val="20"/>
        </w:rPr>
        <w:br w:type="page"/>
      </w:r>
      <w:r w:rsidR="00157601" w:rsidRPr="00724E1F">
        <w:rPr>
          <w:rFonts w:ascii="Arial" w:hAnsi="Arial" w:cs="Arial"/>
          <w:b/>
          <w:sz w:val="36"/>
          <w:szCs w:val="36"/>
        </w:rPr>
        <w:lastRenderedPageBreak/>
        <w:t xml:space="preserve">SCHEDULE </w:t>
      </w:r>
      <w:r>
        <w:rPr>
          <w:rFonts w:ascii="Arial" w:hAnsi="Arial" w:cs="Arial"/>
          <w:b/>
          <w:sz w:val="36"/>
          <w:szCs w:val="36"/>
        </w:rPr>
        <w:t xml:space="preserve">3: </w:t>
      </w:r>
      <w:r w:rsidR="00157601" w:rsidRPr="00724E1F">
        <w:rPr>
          <w:rFonts w:ascii="Arial" w:hAnsi="Arial" w:cs="Arial"/>
          <w:b/>
          <w:sz w:val="36"/>
          <w:szCs w:val="36"/>
        </w:rPr>
        <w:t>PAYMENT</w:t>
      </w:r>
    </w:p>
    <w:p w:rsidR="001669FA" w:rsidRPr="009A7100" w:rsidRDefault="001669FA" w:rsidP="00616D40">
      <w:pPr>
        <w:spacing w:before="600"/>
        <w:rPr>
          <w:rFonts w:ascii="Arial" w:hAnsi="Arial" w:cs="Arial"/>
          <w:b/>
          <w:sz w:val="24"/>
          <w:szCs w:val="24"/>
        </w:rPr>
      </w:pPr>
      <w:r w:rsidRPr="009A7100">
        <w:rPr>
          <w:rFonts w:ascii="Arial" w:hAnsi="Arial" w:cs="Arial"/>
          <w:b/>
          <w:sz w:val="24"/>
          <w:szCs w:val="24"/>
        </w:rPr>
        <w:t xml:space="preserve">PAYMENT </w:t>
      </w:r>
      <w:r w:rsidR="00554612">
        <w:rPr>
          <w:rFonts w:ascii="Arial" w:hAnsi="Arial" w:cs="Arial"/>
          <w:b/>
          <w:sz w:val="24"/>
          <w:szCs w:val="24"/>
        </w:rPr>
        <w:t>MILESTONES</w:t>
      </w:r>
    </w:p>
    <w:p w:rsidR="000953CD" w:rsidRDefault="00C91A89" w:rsidP="00C91A89">
      <w:pPr>
        <w:rPr>
          <w:rFonts w:ascii="Arial" w:hAnsi="Arial" w:cs="Arial"/>
          <w:sz w:val="20"/>
          <w:szCs w:val="20"/>
        </w:rPr>
      </w:pPr>
      <w:r w:rsidRPr="001669FA">
        <w:rPr>
          <w:rFonts w:ascii="Arial" w:hAnsi="Arial" w:cs="Arial"/>
          <w:sz w:val="20"/>
          <w:szCs w:val="20"/>
        </w:rPr>
        <w:t xml:space="preserve">Subject to meeting the Specifications </w:t>
      </w:r>
      <w:r w:rsidR="00F26043">
        <w:rPr>
          <w:rFonts w:ascii="Arial" w:hAnsi="Arial" w:cs="Arial"/>
          <w:sz w:val="20"/>
          <w:szCs w:val="20"/>
        </w:rPr>
        <w:t xml:space="preserve">for each </w:t>
      </w:r>
      <w:r w:rsidRPr="001669FA">
        <w:rPr>
          <w:rFonts w:ascii="Arial" w:hAnsi="Arial" w:cs="Arial"/>
          <w:sz w:val="20"/>
          <w:szCs w:val="20"/>
        </w:rPr>
        <w:t xml:space="preserve">Asset and satisfying the Acceptance Test, the University </w:t>
      </w:r>
      <w:r w:rsidR="00F26043">
        <w:rPr>
          <w:rFonts w:ascii="Arial" w:hAnsi="Arial" w:cs="Arial"/>
          <w:sz w:val="20"/>
          <w:szCs w:val="20"/>
        </w:rPr>
        <w:t xml:space="preserve">of Melbourne </w:t>
      </w:r>
      <w:r w:rsidRPr="001669FA">
        <w:rPr>
          <w:rFonts w:ascii="Arial" w:hAnsi="Arial" w:cs="Arial"/>
          <w:sz w:val="20"/>
          <w:szCs w:val="20"/>
        </w:rPr>
        <w:t>shall pay the Sub-contractor the fees p</w:t>
      </w:r>
      <w:r w:rsidR="00616D40">
        <w:rPr>
          <w:rFonts w:ascii="Arial" w:hAnsi="Arial" w:cs="Arial"/>
          <w:sz w:val="20"/>
          <w:szCs w:val="20"/>
        </w:rPr>
        <w:t>ursuant to the following table: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1595"/>
        <w:gridCol w:w="1595"/>
        <w:gridCol w:w="1419"/>
        <w:gridCol w:w="1771"/>
        <w:gridCol w:w="1596"/>
      </w:tblGrid>
      <w:tr w:rsidR="00C91A89" w:rsidRPr="00FC6A4E" w:rsidTr="006150A2">
        <w:tc>
          <w:tcPr>
            <w:tcW w:w="1008" w:type="dxa"/>
          </w:tcPr>
          <w:p w:rsidR="00C91A89" w:rsidRPr="00FC6A4E" w:rsidRDefault="00C91A89" w:rsidP="000953CD">
            <w:pPr>
              <w:rPr>
                <w:rFonts w:ascii="Arial" w:hAnsi="Arial" w:cs="Arial"/>
                <w:b/>
                <w:sz w:val="20"/>
                <w:szCs w:val="20"/>
              </w:rPr>
            </w:pPr>
            <w:r w:rsidRPr="00FC6A4E">
              <w:rPr>
                <w:rFonts w:ascii="Arial" w:hAnsi="Arial" w:cs="Arial"/>
                <w:b/>
                <w:sz w:val="20"/>
                <w:szCs w:val="20"/>
              </w:rPr>
              <w:t xml:space="preserve">No. </w:t>
            </w:r>
          </w:p>
        </w:tc>
        <w:tc>
          <w:tcPr>
            <w:tcW w:w="1595" w:type="dxa"/>
          </w:tcPr>
          <w:p w:rsidR="00C91A89" w:rsidRPr="00FC6A4E" w:rsidRDefault="00C91A89" w:rsidP="000953CD">
            <w:pPr>
              <w:rPr>
                <w:rFonts w:ascii="Arial" w:hAnsi="Arial" w:cs="Arial"/>
                <w:b/>
                <w:sz w:val="20"/>
                <w:szCs w:val="20"/>
              </w:rPr>
            </w:pPr>
            <w:r w:rsidRPr="00FC6A4E">
              <w:rPr>
                <w:rFonts w:ascii="Arial" w:hAnsi="Arial" w:cs="Arial"/>
                <w:b/>
                <w:sz w:val="20"/>
                <w:szCs w:val="20"/>
              </w:rPr>
              <w:t>Milestone</w:t>
            </w:r>
          </w:p>
        </w:tc>
        <w:tc>
          <w:tcPr>
            <w:tcW w:w="1595" w:type="dxa"/>
          </w:tcPr>
          <w:p w:rsidR="00C91A89" w:rsidRPr="00FC6A4E" w:rsidRDefault="00C91A89" w:rsidP="000953CD">
            <w:pPr>
              <w:rPr>
                <w:rFonts w:ascii="Arial" w:hAnsi="Arial" w:cs="Arial"/>
                <w:b/>
                <w:sz w:val="20"/>
                <w:szCs w:val="20"/>
              </w:rPr>
            </w:pPr>
            <w:r w:rsidRPr="00FC6A4E">
              <w:rPr>
                <w:rFonts w:ascii="Arial" w:hAnsi="Arial" w:cs="Arial"/>
                <w:b/>
                <w:sz w:val="20"/>
                <w:szCs w:val="20"/>
              </w:rPr>
              <w:t>Due Date</w:t>
            </w:r>
          </w:p>
        </w:tc>
        <w:tc>
          <w:tcPr>
            <w:tcW w:w="1419" w:type="dxa"/>
          </w:tcPr>
          <w:p w:rsidR="00C91A89" w:rsidRPr="00FC6A4E" w:rsidRDefault="00C91A89" w:rsidP="000953CD">
            <w:pPr>
              <w:rPr>
                <w:rFonts w:ascii="Arial" w:hAnsi="Arial" w:cs="Arial"/>
                <w:b/>
                <w:sz w:val="20"/>
                <w:szCs w:val="20"/>
              </w:rPr>
            </w:pPr>
            <w:r w:rsidRPr="00FC6A4E">
              <w:rPr>
                <w:rFonts w:ascii="Arial" w:hAnsi="Arial" w:cs="Arial"/>
                <w:b/>
                <w:sz w:val="20"/>
                <w:szCs w:val="20"/>
              </w:rPr>
              <w:t xml:space="preserve">Milestone Payment </w:t>
            </w:r>
          </w:p>
        </w:tc>
        <w:tc>
          <w:tcPr>
            <w:tcW w:w="1771" w:type="dxa"/>
          </w:tcPr>
          <w:p w:rsidR="00C91A89" w:rsidRPr="00FC6A4E" w:rsidRDefault="00C91A89" w:rsidP="000953CD">
            <w:pPr>
              <w:rPr>
                <w:rFonts w:ascii="Arial" w:hAnsi="Arial" w:cs="Arial"/>
                <w:b/>
                <w:sz w:val="20"/>
                <w:szCs w:val="20"/>
              </w:rPr>
            </w:pPr>
            <w:r w:rsidRPr="00FC6A4E">
              <w:rPr>
                <w:rFonts w:ascii="Arial" w:hAnsi="Arial" w:cs="Arial"/>
                <w:b/>
                <w:sz w:val="20"/>
                <w:szCs w:val="20"/>
              </w:rPr>
              <w:t>Achieved value of delivery (funded)</w:t>
            </w:r>
          </w:p>
        </w:tc>
        <w:tc>
          <w:tcPr>
            <w:tcW w:w="1596" w:type="dxa"/>
          </w:tcPr>
          <w:p w:rsidR="00C91A89" w:rsidRPr="00FC6A4E" w:rsidRDefault="00C91A89" w:rsidP="006457D3">
            <w:pPr>
              <w:rPr>
                <w:rFonts w:ascii="Arial" w:hAnsi="Arial" w:cs="Arial"/>
                <w:b/>
                <w:sz w:val="20"/>
                <w:szCs w:val="20"/>
              </w:rPr>
            </w:pPr>
            <w:r w:rsidRPr="00FC6A4E">
              <w:rPr>
                <w:rFonts w:ascii="Arial" w:hAnsi="Arial" w:cs="Arial"/>
                <w:b/>
                <w:sz w:val="20"/>
                <w:szCs w:val="20"/>
              </w:rPr>
              <w:t>Achieved value of delivery (</w:t>
            </w:r>
            <w:r w:rsidR="006457D3">
              <w:rPr>
                <w:rFonts w:ascii="Arial" w:hAnsi="Arial" w:cs="Arial"/>
                <w:b/>
                <w:sz w:val="20"/>
                <w:szCs w:val="20"/>
              </w:rPr>
              <w:t>C</w:t>
            </w:r>
            <w:r w:rsidRPr="00FC6A4E">
              <w:rPr>
                <w:rFonts w:ascii="Arial" w:hAnsi="Arial" w:cs="Arial"/>
                <w:b/>
                <w:sz w:val="20"/>
                <w:szCs w:val="20"/>
              </w:rPr>
              <w:t xml:space="preserve">o-investment) </w:t>
            </w:r>
          </w:p>
        </w:tc>
      </w:tr>
      <w:tr w:rsidR="00C91A89" w:rsidRPr="00FC6A4E" w:rsidTr="006150A2">
        <w:tc>
          <w:tcPr>
            <w:tcW w:w="1008" w:type="dxa"/>
          </w:tcPr>
          <w:p w:rsidR="00C91A89" w:rsidRPr="00FC6A4E" w:rsidRDefault="006150A2" w:rsidP="006150A2">
            <w:pPr>
              <w:rPr>
                <w:rFonts w:ascii="Arial" w:hAnsi="Arial" w:cs="Arial"/>
                <w:sz w:val="20"/>
                <w:szCs w:val="20"/>
              </w:rPr>
            </w:pPr>
            <w:r w:rsidRPr="006150A2">
              <w:rPr>
                <w:rFonts w:ascii="Arial" w:hAnsi="Arial" w:cs="Arial"/>
                <w:sz w:val="20"/>
                <w:szCs w:val="20"/>
              </w:rPr>
              <w:tab/>
            </w:r>
            <w:r>
              <w:rPr>
                <w:rFonts w:ascii="Arial" w:hAnsi="Arial" w:cs="Arial"/>
                <w:sz w:val="20"/>
                <w:szCs w:val="20"/>
              </w:rPr>
              <w:t>1</w:t>
            </w:r>
          </w:p>
        </w:tc>
        <w:tc>
          <w:tcPr>
            <w:tcW w:w="1595" w:type="dxa"/>
          </w:tcPr>
          <w:p w:rsidR="00C91A89" w:rsidRPr="00FC6A4E" w:rsidRDefault="006150A2" w:rsidP="000953CD">
            <w:pPr>
              <w:rPr>
                <w:rFonts w:ascii="Arial" w:hAnsi="Arial" w:cs="Arial"/>
                <w:sz w:val="20"/>
                <w:szCs w:val="20"/>
              </w:rPr>
            </w:pPr>
            <w:r w:rsidRPr="006150A2">
              <w:rPr>
                <w:rFonts w:ascii="Arial" w:hAnsi="Arial" w:cs="Arial"/>
                <w:sz w:val="20"/>
                <w:szCs w:val="20"/>
              </w:rPr>
              <w:t>Funding Milestone 1</w:t>
            </w:r>
          </w:p>
        </w:tc>
        <w:tc>
          <w:tcPr>
            <w:tcW w:w="1595" w:type="dxa"/>
          </w:tcPr>
          <w:p w:rsidR="00C91A89" w:rsidRPr="00FC6A4E" w:rsidRDefault="006150A2" w:rsidP="000953CD">
            <w:pPr>
              <w:rPr>
                <w:rFonts w:ascii="Arial" w:hAnsi="Arial" w:cs="Arial"/>
                <w:sz w:val="20"/>
                <w:szCs w:val="20"/>
              </w:rPr>
            </w:pPr>
            <w:r w:rsidRPr="006150A2">
              <w:rPr>
                <w:rFonts w:ascii="Arial" w:hAnsi="Arial" w:cs="Arial"/>
                <w:sz w:val="20"/>
                <w:szCs w:val="20"/>
              </w:rPr>
              <w:t>When contract signed</w:t>
            </w:r>
            <w:r w:rsidRPr="006150A2">
              <w:rPr>
                <w:rFonts w:ascii="Arial" w:hAnsi="Arial" w:cs="Arial"/>
                <w:sz w:val="20"/>
                <w:szCs w:val="20"/>
              </w:rPr>
              <w:tab/>
              <w:t>When contract signed</w:t>
            </w:r>
          </w:p>
        </w:tc>
        <w:tc>
          <w:tcPr>
            <w:tcW w:w="1419" w:type="dxa"/>
          </w:tcPr>
          <w:p w:rsidR="00C91A89" w:rsidRPr="00FC6A4E" w:rsidRDefault="006150A2" w:rsidP="006150A2">
            <w:pPr>
              <w:jc w:val="right"/>
              <w:rPr>
                <w:rFonts w:ascii="Arial" w:hAnsi="Arial" w:cs="Arial"/>
                <w:sz w:val="20"/>
                <w:szCs w:val="20"/>
              </w:rPr>
            </w:pPr>
            <w:r w:rsidRPr="006150A2">
              <w:rPr>
                <w:rFonts w:ascii="Arial" w:hAnsi="Arial" w:cs="Arial"/>
                <w:sz w:val="20"/>
                <w:szCs w:val="20"/>
              </w:rPr>
              <w:t>$52,000</w:t>
            </w:r>
          </w:p>
        </w:tc>
        <w:tc>
          <w:tcPr>
            <w:tcW w:w="1771" w:type="dxa"/>
          </w:tcPr>
          <w:p w:rsidR="00C91A89" w:rsidRPr="00FC6A4E" w:rsidRDefault="00AB3251" w:rsidP="000953CD">
            <w:pPr>
              <w:rPr>
                <w:rFonts w:ascii="Arial" w:hAnsi="Arial" w:cs="Arial"/>
                <w:sz w:val="20"/>
                <w:szCs w:val="20"/>
              </w:rPr>
            </w:pPr>
            <w:r>
              <w:rPr>
                <w:rFonts w:ascii="Arial" w:hAnsi="Arial" w:cs="Arial"/>
                <w:sz w:val="20"/>
                <w:szCs w:val="20"/>
              </w:rPr>
              <w:t>$0</w:t>
            </w:r>
          </w:p>
        </w:tc>
        <w:tc>
          <w:tcPr>
            <w:tcW w:w="1596" w:type="dxa"/>
          </w:tcPr>
          <w:p w:rsidR="00C91A89" w:rsidRPr="00FC6A4E" w:rsidRDefault="009F105B" w:rsidP="000953CD">
            <w:pPr>
              <w:rPr>
                <w:rFonts w:ascii="Arial" w:hAnsi="Arial" w:cs="Arial"/>
                <w:sz w:val="20"/>
                <w:szCs w:val="20"/>
              </w:rPr>
            </w:pPr>
            <w:r>
              <w:rPr>
                <w:rFonts w:ascii="Arial" w:hAnsi="Arial" w:cs="Arial"/>
                <w:sz w:val="20"/>
                <w:szCs w:val="20"/>
              </w:rPr>
              <w:t>$0</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2</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2</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15-May-12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$27,777</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$3,736</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3</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3</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 Jul-12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$89,293</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$53,361</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4</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4</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15-Sep-12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$174,772</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$66,426</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5</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 Jan 13</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$290,598</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$114,892</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6</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6 - Final Admin Closure</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30Sept-13</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$29,000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$290,598</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$323,892</w:t>
            </w:r>
          </w:p>
        </w:tc>
      </w:tr>
    </w:tbl>
    <w:p w:rsidR="001669FA" w:rsidRPr="009A7100" w:rsidRDefault="001669FA" w:rsidP="00616D40">
      <w:pPr>
        <w:spacing w:before="600"/>
        <w:ind w:left="-567"/>
        <w:rPr>
          <w:rFonts w:ascii="Arial" w:hAnsi="Arial" w:cs="Arial"/>
          <w:b/>
          <w:sz w:val="24"/>
          <w:szCs w:val="24"/>
        </w:rPr>
      </w:pPr>
      <w:r w:rsidRPr="009A7100">
        <w:rPr>
          <w:rFonts w:ascii="Arial" w:hAnsi="Arial" w:cs="Arial"/>
          <w:b/>
          <w:sz w:val="24"/>
          <w:szCs w:val="24"/>
        </w:rPr>
        <w:tab/>
        <w:t>CO-INVESTMENT BY SUB-CONTRACTOR</w:t>
      </w:r>
    </w:p>
    <w:p w:rsidR="001669FA" w:rsidRDefault="001669FA" w:rsidP="000953CD">
      <w:pPr>
        <w:ind w:left="-567"/>
        <w:rPr>
          <w:rFonts w:ascii="Arial" w:hAnsi="Arial" w:cs="Arial"/>
          <w:b/>
          <w:bCs/>
          <w:sz w:val="18"/>
          <w:szCs w:val="18"/>
        </w:rPr>
      </w:pPr>
      <w:r w:rsidRPr="001669FA">
        <w:rPr>
          <w:rFonts w:ascii="Arial" w:hAnsi="Arial" w:cs="Arial"/>
          <w:sz w:val="20"/>
          <w:szCs w:val="20"/>
        </w:rPr>
        <w:tab/>
      </w:r>
      <w:r w:rsidR="006150A2">
        <w:rPr>
          <w:rFonts w:ascii="Arial" w:hAnsi="Arial" w:cs="Arial"/>
          <w:sz w:val="20"/>
          <w:szCs w:val="20"/>
        </w:rPr>
        <w:t xml:space="preserve">In-kind co-investment </w:t>
      </w:r>
      <w:r w:rsidR="006150A2" w:rsidRPr="006D411C">
        <w:rPr>
          <w:rFonts w:ascii="Arial" w:hAnsi="Arial" w:cs="Arial"/>
          <w:b/>
          <w:bCs/>
          <w:sz w:val="18"/>
          <w:szCs w:val="18"/>
        </w:rPr>
        <w:t>$</w:t>
      </w:r>
      <w:r w:rsidR="006150A2">
        <w:rPr>
          <w:rFonts w:ascii="Arial" w:hAnsi="Arial" w:cs="Arial"/>
          <w:b/>
          <w:bCs/>
          <w:sz w:val="18"/>
          <w:szCs w:val="18"/>
        </w:rPr>
        <w:t>303,892</w:t>
      </w:r>
    </w:p>
    <w:p w:rsidR="006150A2" w:rsidRDefault="006150A2" w:rsidP="006150A2">
      <w:pPr>
        <w:rPr>
          <w:rFonts w:ascii="Arial" w:hAnsi="Arial" w:cs="Arial"/>
          <w:i/>
          <w:sz w:val="20"/>
          <w:szCs w:val="20"/>
        </w:rPr>
      </w:pPr>
      <w:r>
        <w:rPr>
          <w:rFonts w:ascii="Arial" w:hAnsi="Arial" w:cs="Arial"/>
          <w:sz w:val="20"/>
          <w:szCs w:val="20"/>
        </w:rPr>
        <w:t xml:space="preserve">Cash co-investment </w:t>
      </w:r>
      <w:r w:rsidRPr="006D411C">
        <w:rPr>
          <w:rFonts w:ascii="Arial" w:hAnsi="Arial" w:cs="Arial"/>
          <w:b/>
          <w:bCs/>
          <w:sz w:val="18"/>
          <w:szCs w:val="18"/>
        </w:rPr>
        <w:t>$</w:t>
      </w:r>
      <w:r>
        <w:rPr>
          <w:rFonts w:ascii="Arial" w:hAnsi="Arial" w:cs="Arial"/>
          <w:b/>
          <w:bCs/>
          <w:sz w:val="18"/>
          <w:szCs w:val="18"/>
        </w:rPr>
        <w:t>20,000</w:t>
      </w:r>
    </w:p>
    <w:p w:rsidR="00784075" w:rsidRPr="00692D4E" w:rsidRDefault="00784075" w:rsidP="00784075">
      <w:pPr>
        <w:pBdr>
          <w:bottom w:val="single" w:sz="12" w:space="1" w:color="auto"/>
        </w:pBdr>
        <w:rPr>
          <w:rFonts w:ascii="Arial" w:hAnsi="Arial" w:cs="Arial"/>
          <w:sz w:val="40"/>
          <w:szCs w:val="40"/>
          <w:u w:val="single"/>
        </w:rPr>
      </w:pPr>
      <w:r>
        <w:rPr>
          <w:rFonts w:ascii="Arial" w:hAnsi="Arial" w:cs="Arial"/>
          <w:i/>
          <w:sz w:val="20"/>
          <w:szCs w:val="20"/>
        </w:rPr>
        <w:br w:type="page"/>
      </w:r>
      <w:r w:rsidRPr="00724E1F">
        <w:rPr>
          <w:rFonts w:ascii="Arial" w:hAnsi="Arial" w:cs="Arial"/>
          <w:b/>
          <w:sz w:val="36"/>
          <w:szCs w:val="36"/>
        </w:rPr>
        <w:lastRenderedPageBreak/>
        <w:t xml:space="preserve">SCHEDULE </w:t>
      </w:r>
      <w:r>
        <w:rPr>
          <w:rFonts w:ascii="Arial" w:hAnsi="Arial" w:cs="Arial"/>
          <w:b/>
          <w:sz w:val="36"/>
          <w:szCs w:val="36"/>
        </w:rPr>
        <w:t xml:space="preserve">4: </w:t>
      </w:r>
      <w:del w:id="355" w:author="Author">
        <w:r w:rsidRPr="00724E1F" w:rsidDel="00320F74">
          <w:rPr>
            <w:rFonts w:ascii="Arial" w:hAnsi="Arial" w:cs="Arial"/>
            <w:b/>
            <w:sz w:val="36"/>
            <w:szCs w:val="36"/>
          </w:rPr>
          <w:delText xml:space="preserve">ASSETS </w:delText>
        </w:r>
      </w:del>
      <w:ins w:id="356" w:author="Author">
        <w:r w:rsidR="00320F74">
          <w:rPr>
            <w:rFonts w:ascii="Arial" w:hAnsi="Arial" w:cs="Arial"/>
            <w:b/>
            <w:sz w:val="36"/>
            <w:szCs w:val="36"/>
          </w:rPr>
          <w:t>SERVICES</w:t>
        </w:r>
        <w:r w:rsidR="00320F74" w:rsidRPr="00724E1F">
          <w:rPr>
            <w:rFonts w:ascii="Arial" w:hAnsi="Arial" w:cs="Arial"/>
            <w:b/>
            <w:sz w:val="36"/>
            <w:szCs w:val="36"/>
          </w:rPr>
          <w:t xml:space="preserve"> </w:t>
        </w:r>
      </w:ins>
      <w:r w:rsidRPr="00724E1F">
        <w:rPr>
          <w:rFonts w:ascii="Arial" w:hAnsi="Arial" w:cs="Arial"/>
          <w:b/>
          <w:sz w:val="36"/>
          <w:szCs w:val="36"/>
        </w:rPr>
        <w:t xml:space="preserve">AND </w:t>
      </w:r>
      <w:r>
        <w:rPr>
          <w:rFonts w:ascii="Arial" w:hAnsi="Arial" w:cs="Arial"/>
          <w:b/>
          <w:sz w:val="36"/>
          <w:szCs w:val="36"/>
        </w:rPr>
        <w:t>SERVICE LEVELS</w:t>
      </w:r>
    </w:p>
    <w:p w:rsidR="009F105B" w:rsidRDefault="009F105B" w:rsidP="009F105B">
      <w:pPr>
        <w:pStyle w:val="BodyText"/>
        <w:spacing w:before="40" w:after="40" w:line="240" w:lineRule="auto"/>
      </w:pPr>
      <w:r>
        <w:t>The Ark service desk personnel will primarily be located at the Centre for Genetic Epidemiology at the University of Western Australia with additional support being provided from the Centre for MEGA Epidemiology at the University of Melbourne.  This will ensure that support personnel will be available from 9am to 5pm Monday to Friday for all Australian locations.</w:t>
      </w:r>
    </w:p>
    <w:p w:rsidR="009F105B" w:rsidRDefault="009F105B" w:rsidP="009F105B">
      <w:pPr>
        <w:pStyle w:val="BodyText"/>
        <w:spacing w:before="40" w:after="40" w:line="240" w:lineRule="auto"/>
      </w:pPr>
      <w:r>
        <w:t xml:space="preserve">All The Ark users will have access to an instance of the </w:t>
      </w:r>
      <w:proofErr w:type="spellStart"/>
      <w:r>
        <w:t>Jira</w:t>
      </w:r>
      <w:proofErr w:type="spellEnd"/>
      <w:r>
        <w:t xml:space="preserve"> issue tracking software application hosted in the Research Cloud to enable them to log and then follow the progress of issues, including bugs, enhancements and requests for assistance with tasks like project configuration and data migration.</w:t>
      </w:r>
    </w:p>
    <w:p w:rsidR="009F105B" w:rsidRPr="00394554" w:rsidRDefault="009F105B" w:rsidP="009F105B">
      <w:pPr>
        <w:pStyle w:val="BodyText"/>
        <w:spacing w:before="40" w:after="40" w:line="240" w:lineRule="auto"/>
      </w:pPr>
      <w:r w:rsidRPr="00394554">
        <w:t xml:space="preserve">Customer support will primarily be provided through the </w:t>
      </w:r>
      <w:proofErr w:type="spellStart"/>
      <w:r w:rsidRPr="00394554">
        <w:t>Jira</w:t>
      </w:r>
      <w:proofErr w:type="spellEnd"/>
      <w:r w:rsidRPr="00394554">
        <w:t xml:space="preserve"> issue management software with response times by support staff of less than 24 hours on average. </w:t>
      </w:r>
    </w:p>
    <w:p w:rsidR="009F105B" w:rsidRDefault="009F105B" w:rsidP="009F105B">
      <w:pPr>
        <w:pStyle w:val="BodyText"/>
        <w:spacing w:before="40" w:after="40" w:line="240" w:lineRule="auto"/>
      </w:pPr>
      <w:r>
        <w:t xml:space="preserve">The service levels provided by The Ark software will be dependent on the service levels being offered by the </w:t>
      </w:r>
      <w:proofErr w:type="spellStart"/>
      <w:r>
        <w:t>NeCTAR</w:t>
      </w:r>
      <w:proofErr w:type="spellEnd"/>
      <w:r>
        <w:t xml:space="preserve"> Research Cloud as it is intended that all The Ark software will be hosted in the cloud.  Independent of the Research Cloud availability, The Ark will endeavour to provide access to the application software at a 95% level between the hours of 9am EST time to 5pm WST time.  All major software upgrades will be conducted after 3pm WST time to ensure maximum availability for Eastern States users.</w:t>
      </w:r>
    </w:p>
    <w:p w:rsidR="00784075" w:rsidRPr="0087410B" w:rsidRDefault="00784075" w:rsidP="005C4694">
      <w:pPr>
        <w:pBdr>
          <w:bottom w:val="single" w:sz="12" w:space="1" w:color="auto"/>
        </w:pBdr>
        <w:rPr>
          <w:rFonts w:ascii="Arial" w:hAnsi="Arial" w:cs="Arial"/>
          <w:sz w:val="40"/>
          <w:szCs w:val="40"/>
          <w:u w:val="single"/>
        </w:rPr>
      </w:pPr>
      <w:r w:rsidRPr="00802CE5">
        <w:rPr>
          <w:rFonts w:ascii="Arial" w:hAnsi="Arial" w:cs="Arial"/>
          <w:sz w:val="20"/>
          <w:szCs w:val="20"/>
        </w:rPr>
        <w:br w:type="page"/>
      </w:r>
      <w:r w:rsidRPr="0087410B">
        <w:rPr>
          <w:rFonts w:ascii="Arial" w:hAnsi="Arial" w:cs="Arial"/>
          <w:b/>
          <w:sz w:val="36"/>
          <w:szCs w:val="36"/>
        </w:rPr>
        <w:lastRenderedPageBreak/>
        <w:t xml:space="preserve">SCHEDULE 5: </w:t>
      </w:r>
      <w:r w:rsidR="0087410B" w:rsidRPr="0087410B">
        <w:rPr>
          <w:rFonts w:ascii="Arial" w:hAnsi="Arial" w:cs="Arial"/>
          <w:b/>
          <w:sz w:val="36"/>
          <w:szCs w:val="36"/>
        </w:rPr>
        <w:t>REQUEST FOR CHANGE</w:t>
      </w:r>
    </w:p>
    <w:p w:rsidR="00E64604" w:rsidRDefault="00AF4E7C">
      <w:pPr>
        <w:spacing w:after="0" w:line="240" w:lineRule="auto"/>
      </w:pPr>
      <w:ins w:id="357" w:author="Author">
        <w:r>
          <w:rPr>
            <w:noProof/>
            <w:lang w:eastAsia="en-AU" w:bidi="ar-SA"/>
          </w:rPr>
          <w:drawing>
            <wp:inline distT="0" distB="0" distL="0" distR="0">
              <wp:extent cx="5476649" cy="7648575"/>
              <wp:effectExtent l="57150" t="19050" r="105001" b="85725"/>
              <wp:docPr id="1" name="Picture 0" descr="DOC09111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091111-0001.jpg"/>
                      <pic:cNvPicPr/>
                    </pic:nvPicPr>
                    <pic:blipFill>
                      <a:blip r:embed="rId13"/>
                      <a:stretch>
                        <a:fillRect/>
                      </a:stretch>
                    </pic:blipFill>
                    <pic:spPr>
                      <a:xfrm>
                        <a:off x="0" y="0"/>
                        <a:ext cx="5476649" cy="7648575"/>
                      </a:xfrm>
                      <a:prstGeom prst="rect">
                        <a:avLst/>
                      </a:prstGeom>
                      <a:ln w="3175">
                        <a:solidFill>
                          <a:schemeClr val="tx1"/>
                        </a:solidFill>
                      </a:ln>
                      <a:effectLst>
                        <a:outerShdw blurRad="50800" dist="38100" dir="2700000" algn="tl" rotWithShape="0">
                          <a:prstClr val="black">
                            <a:alpha val="40000"/>
                          </a:prstClr>
                        </a:outerShdw>
                      </a:effectLst>
                    </pic:spPr>
                  </pic:pic>
                </a:graphicData>
              </a:graphic>
            </wp:inline>
          </w:drawing>
        </w:r>
      </w:ins>
      <w:r w:rsidR="00784075">
        <w:br w:type="page"/>
      </w:r>
      <w:bookmarkEnd w:id="352"/>
      <w:bookmarkEnd w:id="353"/>
      <w:bookmarkEnd w:id="354"/>
    </w:p>
    <w:p w:rsidR="00E64604" w:rsidRPr="0087410B" w:rsidRDefault="00E64604" w:rsidP="00E64604">
      <w:pPr>
        <w:pBdr>
          <w:bottom w:val="single" w:sz="12" w:space="1" w:color="auto"/>
        </w:pBdr>
        <w:rPr>
          <w:ins w:id="358" w:author="Author"/>
          <w:rFonts w:ascii="Arial" w:hAnsi="Arial" w:cs="Arial"/>
          <w:sz w:val="40"/>
          <w:szCs w:val="40"/>
          <w:u w:val="single"/>
        </w:rPr>
      </w:pPr>
      <w:ins w:id="359" w:author="Author">
        <w:r>
          <w:rPr>
            <w:rFonts w:ascii="Arial" w:hAnsi="Arial" w:cs="Arial"/>
            <w:b/>
            <w:sz w:val="36"/>
            <w:szCs w:val="36"/>
          </w:rPr>
          <w:lastRenderedPageBreak/>
          <w:t>ATTACHMENT 1</w:t>
        </w:r>
        <w:r w:rsidRPr="0087410B">
          <w:rPr>
            <w:rFonts w:ascii="Arial" w:hAnsi="Arial" w:cs="Arial"/>
            <w:b/>
            <w:sz w:val="36"/>
            <w:szCs w:val="36"/>
          </w:rPr>
          <w:t xml:space="preserve">: </w:t>
        </w:r>
        <w:r>
          <w:rPr>
            <w:rFonts w:ascii="Arial" w:hAnsi="Arial" w:cs="Arial"/>
            <w:b/>
            <w:sz w:val="36"/>
            <w:szCs w:val="36"/>
          </w:rPr>
          <w:t>PROPOSAL</w:t>
        </w:r>
      </w:ins>
    </w:p>
    <w:p w:rsidR="00E64604" w:rsidRDefault="00E64604">
      <w:pPr>
        <w:spacing w:after="0" w:line="240" w:lineRule="auto"/>
      </w:pPr>
    </w:p>
    <w:p w:rsidR="00E64604" w:rsidRDefault="00E64604">
      <w:pPr>
        <w:spacing w:after="0" w:line="240" w:lineRule="auto"/>
      </w:pPr>
      <w:r>
        <w:br w:type="page"/>
      </w:r>
    </w:p>
    <w:p w:rsidR="00D7213D" w:rsidRPr="00724E1F" w:rsidRDefault="00D7213D" w:rsidP="00784075">
      <w:pPr>
        <w:pBdr>
          <w:bottom w:val="single" w:sz="12" w:space="1" w:color="auto"/>
        </w:pBdr>
        <w:rPr>
          <w:rFonts w:ascii="Arial" w:hAnsi="Arial" w:cs="Arial"/>
          <w:b/>
          <w:sz w:val="36"/>
          <w:szCs w:val="36"/>
        </w:rPr>
      </w:pPr>
      <w:r w:rsidRPr="00724E1F">
        <w:rPr>
          <w:rFonts w:ascii="Arial" w:hAnsi="Arial" w:cs="Arial"/>
          <w:b/>
          <w:sz w:val="36"/>
          <w:szCs w:val="36"/>
        </w:rPr>
        <w:lastRenderedPageBreak/>
        <w:t>EXECUTED AS AN AGREEMENT</w:t>
      </w:r>
    </w:p>
    <w:tbl>
      <w:tblPr>
        <w:tblW w:w="9464" w:type="dxa"/>
        <w:tblInd w:w="-108" w:type="dxa"/>
        <w:tblLayout w:type="fixed"/>
        <w:tblCellMar>
          <w:left w:w="0" w:type="dxa"/>
          <w:right w:w="0" w:type="dxa"/>
        </w:tblCellMar>
        <w:tblLook w:val="0000"/>
      </w:tblPr>
      <w:tblGrid>
        <w:gridCol w:w="108"/>
        <w:gridCol w:w="3684"/>
        <w:gridCol w:w="285"/>
        <w:gridCol w:w="709"/>
        <w:gridCol w:w="2799"/>
        <w:gridCol w:w="1170"/>
        <w:gridCol w:w="709"/>
      </w:tblGrid>
      <w:tr w:rsidR="00A44A91" w:rsidRPr="00850AE9" w:rsidTr="00784075">
        <w:trPr>
          <w:gridBefore w:val="1"/>
          <w:wBefore w:w="108" w:type="dxa"/>
          <w:cantSplit/>
          <w:trHeight w:val="719"/>
        </w:trPr>
        <w:tc>
          <w:tcPr>
            <w:tcW w:w="3969" w:type="dxa"/>
            <w:gridSpan w:val="2"/>
          </w:tcPr>
          <w:p w:rsidR="00A44A91" w:rsidRPr="00850AE9" w:rsidRDefault="00A44A91" w:rsidP="00784075">
            <w:pPr>
              <w:keepNext/>
              <w:spacing w:before="800" w:after="0" w:line="240" w:lineRule="auto"/>
              <w:jc w:val="both"/>
              <w:rPr>
                <w:rFonts w:ascii="Arial" w:eastAsia="SimSun" w:hAnsi="Arial" w:cs="Arial"/>
                <w:b/>
                <w:sz w:val="20"/>
                <w:szCs w:val="20"/>
              </w:rPr>
            </w:pPr>
            <w:r w:rsidRPr="00850AE9">
              <w:rPr>
                <w:rFonts w:ascii="Arial" w:eastAsia="SimSun" w:hAnsi="Arial" w:cs="Arial"/>
                <w:b/>
                <w:sz w:val="20"/>
                <w:szCs w:val="20"/>
              </w:rPr>
              <w:t xml:space="preserve">Executed </w:t>
            </w:r>
            <w:r w:rsidRPr="00850AE9">
              <w:rPr>
                <w:rFonts w:ascii="Arial" w:eastAsia="SimSun" w:hAnsi="Arial" w:cs="Arial"/>
                <w:bCs/>
                <w:sz w:val="20"/>
                <w:szCs w:val="20"/>
              </w:rPr>
              <w:t>by an authorised representative for the</w:t>
            </w:r>
            <w:r w:rsidRPr="00850AE9">
              <w:rPr>
                <w:rFonts w:ascii="Arial" w:eastAsia="SimSun" w:hAnsi="Arial" w:cs="Arial"/>
                <w:b/>
                <w:sz w:val="20"/>
                <w:szCs w:val="20"/>
              </w:rPr>
              <w:t xml:space="preserve"> University of Melbourne </w:t>
            </w:r>
            <w:r w:rsidRPr="00850AE9">
              <w:rPr>
                <w:rFonts w:ascii="Arial" w:eastAsia="SimSun" w:hAnsi="Arial" w:cs="Arial"/>
                <w:bCs/>
                <w:sz w:val="20"/>
                <w:szCs w:val="20"/>
              </w:rPr>
              <w:t>in the presence of</w:t>
            </w:r>
          </w:p>
        </w:tc>
        <w:tc>
          <w:tcPr>
            <w:tcW w:w="709" w:type="dxa"/>
          </w:tcPr>
          <w:p w:rsidR="00A44A91" w:rsidRPr="00850AE9" w:rsidRDefault="00A44A91" w:rsidP="00C314AB">
            <w:pPr>
              <w:keepNext/>
              <w:spacing w:after="0" w:line="240" w:lineRule="auto"/>
              <w:jc w:val="both"/>
              <w:rPr>
                <w:rFonts w:ascii="Arial" w:eastAsia="SimSun" w:hAnsi="Arial" w:cs="Arial"/>
                <w:sz w:val="20"/>
                <w:szCs w:val="20"/>
              </w:rPr>
            </w:pPr>
          </w:p>
        </w:tc>
        <w:tc>
          <w:tcPr>
            <w:tcW w:w="3969" w:type="dxa"/>
            <w:gridSpan w:val="2"/>
          </w:tcPr>
          <w:p w:rsidR="00A44A91" w:rsidRPr="00850AE9" w:rsidRDefault="00A44A91" w:rsidP="00C314AB">
            <w:pPr>
              <w:keepNext/>
              <w:spacing w:after="0" w:line="240" w:lineRule="auto"/>
              <w:jc w:val="both"/>
              <w:rPr>
                <w:rFonts w:ascii="Arial" w:eastAsia="SimSun" w:hAnsi="Arial" w:cs="Arial"/>
                <w:sz w:val="20"/>
                <w:szCs w:val="20"/>
              </w:rPr>
            </w:pP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711"/>
        </w:trPr>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p>
        </w:tc>
        <w:tc>
          <w:tcPr>
            <w:tcW w:w="709" w:type="dxa"/>
          </w:tcPr>
          <w:p w:rsidR="00A44A91" w:rsidRPr="00850AE9" w:rsidRDefault="00A44A91" w:rsidP="00C314AB">
            <w:pPr>
              <w:keepNext/>
              <w:spacing w:after="0" w:line="240" w:lineRule="auto"/>
              <w:jc w:val="both"/>
              <w:rPr>
                <w:rFonts w:ascii="Arial" w:hAnsi="Arial" w:cs="Arial"/>
                <w:sz w:val="20"/>
                <w:szCs w:val="20"/>
              </w:rPr>
            </w:pPr>
          </w:p>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hAnsi="Arial" w:cs="Arial"/>
                <w:sz w:val="20"/>
                <w:szCs w:val="20"/>
              </w:rPr>
              <w:sym w:font="Symbol" w:char="F0AC"/>
            </w: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hAnsi="Arial" w:cs="Arial"/>
                <w:sz w:val="20"/>
                <w:szCs w:val="20"/>
              </w:rPr>
              <w:sym w:font="Symbol" w:char="F0AC"/>
            </w:r>
          </w:p>
        </w:tc>
      </w:tr>
      <w:tr w:rsidR="00A44A91" w:rsidRPr="00850AE9" w:rsidTr="00784075">
        <w:trPr>
          <w:gridBefore w:val="1"/>
          <w:wBefore w:w="108" w:type="dxa"/>
          <w:cantSplit/>
          <w:trHeight w:val="711"/>
        </w:trPr>
        <w:tc>
          <w:tcPr>
            <w:tcW w:w="3969" w:type="dxa"/>
            <w:gridSpan w:val="2"/>
            <w:tcBorders>
              <w:top w:val="single" w:sz="4" w:space="0" w:color="auto"/>
              <w:bottom w:val="single" w:sz="4" w:space="0" w:color="auto"/>
            </w:tcBorders>
          </w:tcPr>
          <w:p w:rsidR="00A44A91" w:rsidRPr="00850AE9" w:rsidRDefault="00A44A91" w:rsidP="00C314AB">
            <w:pPr>
              <w:keepNext/>
              <w:spacing w:after="0" w:line="240" w:lineRule="auto"/>
              <w:jc w:val="both"/>
              <w:rPr>
                <w:rFonts w:ascii="Arial" w:eastAsia="SimSun" w:hAnsi="Arial" w:cs="Arial"/>
                <w:b/>
                <w:sz w:val="20"/>
                <w:szCs w:val="20"/>
              </w:rPr>
            </w:pPr>
            <w:r w:rsidRPr="00850AE9">
              <w:rPr>
                <w:rFonts w:ascii="Arial" w:eastAsia="SimSun" w:hAnsi="Arial" w:cs="Arial"/>
                <w:bCs/>
                <w:sz w:val="20"/>
                <w:szCs w:val="20"/>
              </w:rPr>
              <w:t>Signature of witness</w:t>
            </w:r>
          </w:p>
        </w:tc>
        <w:tc>
          <w:tcPr>
            <w:tcW w:w="709" w:type="dxa"/>
          </w:tcPr>
          <w:p w:rsidR="00A44A91" w:rsidRPr="00850AE9" w:rsidRDefault="00A44A91" w:rsidP="00C314AB">
            <w:pPr>
              <w:keepNext/>
              <w:spacing w:after="0" w:line="240" w:lineRule="auto"/>
              <w:jc w:val="both"/>
              <w:rPr>
                <w:rFonts w:ascii="Arial" w:eastAsia="SimSun" w:hAnsi="Arial" w:cs="Arial"/>
                <w:sz w:val="20"/>
                <w:szCs w:val="20"/>
              </w:rPr>
            </w:pP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eastAsia="SimSun" w:hAnsi="Arial" w:cs="Arial"/>
                <w:bCs/>
                <w:sz w:val="20"/>
                <w:szCs w:val="20"/>
              </w:rPr>
              <w:t>Signature of authorised representative</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693"/>
        </w:trPr>
        <w:tc>
          <w:tcPr>
            <w:tcW w:w="3969" w:type="dxa"/>
            <w:gridSpan w:val="2"/>
            <w:tcBorders>
              <w:top w:val="single" w:sz="4" w:space="0" w:color="auto"/>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Name of witness (print)</w:t>
            </w:r>
          </w:p>
        </w:tc>
        <w:tc>
          <w:tcPr>
            <w:tcW w:w="709" w:type="dxa"/>
          </w:tcPr>
          <w:p w:rsidR="00A44A91" w:rsidRPr="00850AE9" w:rsidRDefault="00A44A91" w:rsidP="00C314AB">
            <w:pPr>
              <w:keepNext/>
              <w:spacing w:after="0" w:line="240" w:lineRule="auto"/>
              <w:jc w:val="both"/>
              <w:rPr>
                <w:rFonts w:ascii="Arial" w:eastAsia="SimSun" w:hAnsi="Arial" w:cs="Arial"/>
                <w:bCs/>
                <w:sz w:val="20"/>
                <w:szCs w:val="20"/>
              </w:rPr>
            </w:pP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Name of authorised representative (print)</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653"/>
        </w:trPr>
        <w:tc>
          <w:tcPr>
            <w:tcW w:w="3969" w:type="dxa"/>
            <w:gridSpan w:val="2"/>
            <w:tcBorders>
              <w:top w:val="single" w:sz="4" w:space="0" w:color="auto"/>
            </w:tcBorders>
          </w:tcPr>
          <w:p w:rsidR="00A44A91" w:rsidRPr="00850AE9" w:rsidRDefault="00A90806" w:rsidP="00C314AB">
            <w:pPr>
              <w:keepNext/>
              <w:spacing w:after="0" w:line="240" w:lineRule="auto"/>
              <w:jc w:val="both"/>
              <w:rPr>
                <w:rFonts w:ascii="Arial" w:eastAsia="SimSun" w:hAnsi="Arial" w:cs="Arial"/>
                <w:bCs/>
                <w:sz w:val="20"/>
                <w:szCs w:val="20"/>
              </w:rPr>
            </w:pPr>
            <w:r>
              <w:rPr>
                <w:rFonts w:ascii="Arial" w:eastAsia="SimSun" w:hAnsi="Arial" w:cs="Arial"/>
                <w:bCs/>
                <w:sz w:val="20"/>
                <w:szCs w:val="20"/>
              </w:rPr>
              <w:t>D</w:t>
            </w:r>
            <w:r w:rsidR="00A44A91" w:rsidRPr="00850AE9">
              <w:rPr>
                <w:rFonts w:ascii="Arial" w:eastAsia="SimSun" w:hAnsi="Arial" w:cs="Arial"/>
                <w:bCs/>
                <w:sz w:val="20"/>
                <w:szCs w:val="20"/>
              </w:rPr>
              <w:t>ate</w:t>
            </w:r>
          </w:p>
        </w:tc>
        <w:tc>
          <w:tcPr>
            <w:tcW w:w="709" w:type="dxa"/>
          </w:tcPr>
          <w:p w:rsidR="00A44A91" w:rsidRPr="00850AE9" w:rsidRDefault="00A44A91" w:rsidP="00C314AB">
            <w:pPr>
              <w:keepNext/>
              <w:spacing w:after="0" w:line="240" w:lineRule="auto"/>
              <w:jc w:val="both"/>
              <w:rPr>
                <w:rFonts w:ascii="Arial" w:eastAsia="SimSun" w:hAnsi="Arial" w:cs="Arial"/>
                <w:bCs/>
                <w:sz w:val="20"/>
                <w:szCs w:val="20"/>
              </w:rPr>
            </w:pPr>
          </w:p>
        </w:tc>
        <w:tc>
          <w:tcPr>
            <w:tcW w:w="3969" w:type="dxa"/>
            <w:gridSpan w:val="2"/>
            <w:tcBorders>
              <w:top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Date</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752"/>
        </w:trPr>
        <w:tc>
          <w:tcPr>
            <w:tcW w:w="7585" w:type="dxa"/>
            <w:gridSpan w:val="5"/>
          </w:tcPr>
          <w:p w:rsidR="00A90806" w:rsidRPr="00A90806" w:rsidRDefault="00A90806" w:rsidP="00784075">
            <w:pPr>
              <w:pStyle w:val="Default"/>
              <w:spacing w:before="800"/>
              <w:rPr>
                <w:rFonts w:eastAsia="SimSun"/>
                <w:color w:val="auto"/>
                <w:sz w:val="20"/>
                <w:szCs w:val="20"/>
                <w:lang w:eastAsia="zh-CN" w:bidi="th-TH"/>
              </w:rPr>
            </w:pPr>
            <w:r w:rsidRPr="00A90806">
              <w:rPr>
                <w:rFonts w:eastAsia="SimSun"/>
                <w:color w:val="auto"/>
                <w:sz w:val="20"/>
                <w:szCs w:val="20"/>
                <w:lang w:eastAsia="zh-CN" w:bidi="th-TH"/>
              </w:rPr>
              <w:t>Executed by [</w:t>
            </w:r>
            <w:r w:rsidRPr="00784075">
              <w:rPr>
                <w:rFonts w:eastAsia="SimSun"/>
                <w:b/>
                <w:color w:val="auto"/>
                <w:sz w:val="20"/>
                <w:szCs w:val="20"/>
                <w:highlight w:val="yellow"/>
                <w:lang w:eastAsia="zh-CN" w:bidi="th-TH"/>
              </w:rPr>
              <w:t>INSERT FULL CORPORATE NAME AND ACN or ABN</w:t>
            </w:r>
            <w:r w:rsidRPr="00A90806">
              <w:rPr>
                <w:rFonts w:eastAsia="SimSun"/>
                <w:color w:val="auto"/>
                <w:sz w:val="20"/>
                <w:szCs w:val="20"/>
                <w:lang w:eastAsia="zh-CN" w:bidi="th-TH"/>
              </w:rPr>
              <w:t xml:space="preserve">] acting by the following persons or, if the seal is affixed, witnessed by the following persons: </w:t>
            </w: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474"/>
        </w:trPr>
        <w:tc>
          <w:tcPr>
            <w:tcW w:w="3792" w:type="dxa"/>
            <w:gridSpan w:val="2"/>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Signature of director </w:t>
            </w:r>
          </w:p>
        </w:tc>
        <w:tc>
          <w:tcPr>
            <w:tcW w:w="3793" w:type="dxa"/>
            <w:gridSpan w:val="3"/>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Signature of director/company secretary </w:t>
            </w: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474"/>
        </w:trPr>
        <w:tc>
          <w:tcPr>
            <w:tcW w:w="3792" w:type="dxa"/>
            <w:gridSpan w:val="2"/>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Name of director (print) </w:t>
            </w:r>
          </w:p>
        </w:tc>
        <w:tc>
          <w:tcPr>
            <w:tcW w:w="3793" w:type="dxa"/>
            <w:gridSpan w:val="3"/>
          </w:tcPr>
          <w:p w:rsidR="00A90806" w:rsidRDefault="00A90806">
            <w:pPr>
              <w:pStyle w:val="Default"/>
              <w:rPr>
                <w:rFonts w:eastAsia="SimSun"/>
                <w:color w:val="auto"/>
                <w:sz w:val="20"/>
                <w:szCs w:val="20"/>
                <w:lang w:eastAsia="zh-CN" w:bidi="th-TH"/>
              </w:rPr>
            </w:pPr>
          </w:p>
          <w:p w:rsid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w:t>
            </w:r>
          </w:p>
          <w:p w:rsidR="00A90806" w:rsidRPr="00A90806" w:rsidRDefault="00A90806">
            <w:pPr>
              <w:pStyle w:val="Default"/>
              <w:rPr>
                <w:rFonts w:eastAsia="SimSun"/>
                <w:color w:val="auto"/>
                <w:sz w:val="20"/>
                <w:szCs w:val="20"/>
                <w:lang w:eastAsia="zh-CN" w:bidi="th-TH"/>
              </w:rPr>
            </w:pPr>
            <w:r>
              <w:rPr>
                <w:rFonts w:eastAsia="SimSun"/>
                <w:color w:val="auto"/>
                <w:sz w:val="20"/>
                <w:szCs w:val="20"/>
                <w:lang w:eastAsia="zh-CN" w:bidi="th-TH"/>
              </w:rPr>
              <w:t>Name of director/company secretary (print)</w:t>
            </w:r>
          </w:p>
        </w:tc>
      </w:tr>
    </w:tbl>
    <w:p w:rsidR="00A90806" w:rsidRPr="00850AE9" w:rsidRDefault="00A90806" w:rsidP="00C314AB">
      <w:pPr>
        <w:jc w:val="both"/>
        <w:rPr>
          <w:rFonts w:ascii="Arial" w:hAnsi="Arial" w:cs="Arial"/>
          <w:sz w:val="20"/>
          <w:szCs w:val="20"/>
        </w:rPr>
      </w:pPr>
    </w:p>
    <w:sectPr w:rsidR="00A90806" w:rsidRPr="00850AE9" w:rsidSect="00FC75C3">
      <w:footerReference w:type="default" r:id="rId14"/>
      <w:pgSz w:w="11907" w:h="16840" w:code="9"/>
      <w:pgMar w:top="1134" w:right="1134" w:bottom="1134" w:left="1418"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05B" w:rsidRDefault="009F105B">
      <w:r>
        <w:separator/>
      </w:r>
    </w:p>
  </w:endnote>
  <w:endnote w:type="continuationSeparator" w:id="0">
    <w:p w:rsidR="009F105B" w:rsidRDefault="009F10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LPHA-Demo">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DejaVu Sans">
    <w:charset w:val="00"/>
    <w:family w:val="swiss"/>
    <w:pitch w:val="variable"/>
    <w:sig w:usb0="E00026FF" w:usb1="5000007B" w:usb2="08004020" w:usb3="00000000" w:csb0="0000019F" w:csb1="00000000"/>
  </w:font>
  <w:font w:name="Lohit Hindi">
    <w:altName w:val="Times New Roman"/>
    <w:charset w:val="00"/>
    <w:family w:val="auto"/>
    <w:pitch w:val="variable"/>
    <w:sig w:usb0="80008003" w:usb1="00002040" w:usb2="00000000" w:usb3="00000000" w:csb0="00000001" w:csb1="00000000"/>
  </w:font>
  <w:font w:name="ＭＳ 明朝">
    <w:charset w:val="4E"/>
    <w:family w:val="auto"/>
    <w:pitch w:val="variable"/>
    <w:sig w:usb0="00000001" w:usb1="08070000" w:usb2="00000010" w:usb3="00000000" w:csb0="00020000" w:csb1="00000000"/>
  </w:font>
  <w:font w:name="Arial Bold">
    <w:panose1 w:val="00000000000000000000"/>
    <w:charset w:val="00"/>
    <w:family w:val="roman"/>
    <w:notTrueType/>
    <w:pitch w:val="default"/>
    <w:sig w:usb0="00000003" w:usb1="00000000" w:usb2="00000000" w:usb3="00000000" w:csb0="00000001" w:csb1="00000000"/>
  </w:font>
  <w:font w:name="Gautami">
    <w:panose1 w:val="02000500000000000000"/>
    <w:charset w:val="00"/>
    <w:family w:val="auto"/>
    <w:pitch w:val="variable"/>
    <w:sig w:usb0="802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r w:rsidRPr="0046783E">
      <w:fldChar w:fldCharType="begin"/>
    </w:r>
    <w:r>
      <w:instrText xml:space="preserve"> DOCPROPERTY DocumentID \* MERGEFORMAT </w:instrText>
    </w:r>
    <w:r w:rsidRPr="0046783E">
      <w:fldChar w:fldCharType="separate"/>
    </w:r>
    <w:r>
      <w:rPr>
        <w:b/>
        <w:bCs/>
        <w:lang w:val="en-US"/>
      </w:rPr>
      <w:t>Error! Unknown document property name.</w:t>
    </w:r>
    <w:r>
      <w:rPr>
        <w:color w:val="191919"/>
        <w:sz w:val="13"/>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r w:rsidRPr="0046783E">
      <w:fldChar w:fldCharType="begin"/>
    </w:r>
    <w:r>
      <w:instrText xml:space="preserve"> DOCPROPERTY DocumentID \* MERGEFORMAT </w:instrText>
    </w:r>
    <w:r w:rsidRPr="0046783E">
      <w:fldChar w:fldCharType="separate"/>
    </w:r>
    <w:r>
      <w:rPr>
        <w:b/>
        <w:bCs/>
        <w:lang w:val="en-US"/>
      </w:rPr>
      <w:t>Error! Unknown document property name.</w:t>
    </w:r>
    <w:r>
      <w:rPr>
        <w:color w:val="191919"/>
        <w:sz w:val="13"/>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tabs>
        <w:tab w:val="center" w:pos="4678"/>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Bdr>
        <w:top w:val="single" w:sz="4" w:space="1" w:color="auto"/>
      </w:pBdr>
    </w:pPr>
    <w:bookmarkStart w:id="360" w:name="bkMatterNum"/>
    <w:bookmarkEnd w:id="360"/>
    <w:r>
      <w:tab/>
      <w:t xml:space="preserve">NeCTAR Sub-contractor Agreement </w:t>
    </w:r>
    <w:ins w:id="361" w:author="Author">
      <w:r w:rsidRPr="00F930B2">
        <w:rPr>
          <w:highlight w:val="yellow"/>
        </w:rPr>
        <w:t>08022012 v</w:t>
      </w:r>
    </w:ins>
    <w:r w:rsidRPr="00F930B2">
      <w:rPr>
        <w:highlight w:val="yellow"/>
      </w:rPr>
      <w:t>0</w:t>
    </w:r>
    <w:ins w:id="362" w:author="Author">
      <w:r w:rsidRPr="00F930B2">
        <w:rPr>
          <w:highlight w:val="yellow"/>
        </w:rPr>
        <w:t>35</w:t>
      </w:r>
    </w:ins>
    <w:r>
      <w:t xml:space="preserve">| page </w:t>
    </w:r>
    <w:r>
      <w:rPr>
        <w:rStyle w:val="PageNumber"/>
      </w:rPr>
      <w:fldChar w:fldCharType="begin"/>
    </w:r>
    <w:r>
      <w:rPr>
        <w:rStyle w:val="PageNumber"/>
      </w:rPr>
      <w:instrText xml:space="preserve"> PAGE </w:instrText>
    </w:r>
    <w:r>
      <w:rPr>
        <w:rStyle w:val="PageNumber"/>
      </w:rPr>
      <w:fldChar w:fldCharType="separate"/>
    </w:r>
    <w:r w:rsidR="00600AE3">
      <w:rPr>
        <w:rStyle w:val="PageNumber"/>
        <w:noProof/>
      </w:rPr>
      <w:t>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05B" w:rsidRDefault="009F105B">
      <w:r>
        <w:separator/>
      </w:r>
    </w:p>
  </w:footnote>
  <w:footnote w:type="continuationSeparator" w:id="0">
    <w:p w:rsidR="009F105B" w:rsidRDefault="009F10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F105B" w:rsidRDefault="009F10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Header"/>
      <w:jc w:val="right"/>
    </w:pPr>
    <w:r w:rsidRPr="0046783E">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001C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D0E34A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E0E25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50C27A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203CFF0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9FA027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87E039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5684B0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4C2288E"/>
    <w:lvl w:ilvl="0">
      <w:start w:val="1"/>
      <w:numFmt w:val="decimal"/>
      <w:pStyle w:val="ListNumber"/>
      <w:lvlText w:val="%1."/>
      <w:lvlJc w:val="left"/>
      <w:pPr>
        <w:tabs>
          <w:tab w:val="num" w:pos="360"/>
        </w:tabs>
        <w:ind w:left="360" w:hanging="360"/>
      </w:pPr>
    </w:lvl>
  </w:abstractNum>
  <w:abstractNum w:abstractNumId="9">
    <w:nsid w:val="FFFFFF89"/>
    <w:multiLevelType w:val="singleLevel"/>
    <w:tmpl w:val="FD228EDE"/>
    <w:lvl w:ilvl="0">
      <w:start w:val="1"/>
      <w:numFmt w:val="bullet"/>
      <w:pStyle w:val="ListBullet"/>
      <w:lvlText w:val=""/>
      <w:lvlJc w:val="left"/>
      <w:pPr>
        <w:tabs>
          <w:tab w:val="num" w:pos="680"/>
        </w:tabs>
        <w:ind w:left="680" w:hanging="680"/>
      </w:pPr>
      <w:rPr>
        <w:rFonts w:ascii="Symbol" w:hAnsi="Symbol" w:hint="default"/>
        <w:sz w:val="18"/>
      </w:rPr>
    </w:lvl>
  </w:abstractNum>
  <w:abstractNum w:abstractNumId="10">
    <w:nsid w:val="00000001"/>
    <w:multiLevelType w:val="multilevel"/>
    <w:tmpl w:val="00000001"/>
    <w:lvl w:ilvl="0">
      <w:start w:val="1"/>
      <w:numFmt w:val="decimal"/>
      <w:lvlText w:val="SECTION %1"/>
      <w:lvlJc w:val="left"/>
      <w:pPr>
        <w:tabs>
          <w:tab w:val="num" w:pos="0"/>
        </w:tabs>
        <w:ind w:left="425" w:hanging="425"/>
      </w:pPr>
      <w:rPr>
        <w:b/>
        <w:i w:val="0"/>
      </w:rPr>
    </w:lvl>
    <w:lvl w:ilvl="1">
      <w:start w:val="1"/>
      <w:numFmt w:val="decimal"/>
      <w:lvlText w:val="%1.%2"/>
      <w:lvlJc w:val="left"/>
      <w:pPr>
        <w:tabs>
          <w:tab w:val="num" w:pos="0"/>
        </w:tabs>
        <w:ind w:left="1134" w:hanging="1134"/>
      </w:pPr>
    </w:lvl>
    <w:lvl w:ilvl="2">
      <w:start w:val="1"/>
      <w:numFmt w:val="decimal"/>
      <w:lvlText w:val="%1.%2.%3"/>
      <w:lvlJc w:val="left"/>
      <w:pPr>
        <w:tabs>
          <w:tab w:val="num" w:pos="0"/>
        </w:tabs>
        <w:ind w:left="1134" w:hanging="1134"/>
      </w:pPr>
    </w:lvl>
    <w:lvl w:ilvl="3">
      <w:start w:val="1"/>
      <w:numFmt w:val="decimal"/>
      <w:lvlText w:val="%4."/>
      <w:lvlJc w:val="left"/>
      <w:pPr>
        <w:tabs>
          <w:tab w:val="num" w:pos="0"/>
        </w:tabs>
        <w:ind w:left="425" w:hanging="425"/>
      </w:pPr>
    </w:lvl>
    <w:lvl w:ilvl="4">
      <w:start w:val="1"/>
      <w:numFmt w:val="lowerLetter"/>
      <w:lvlText w:val="%5."/>
      <w:lvlJc w:val="left"/>
      <w:pPr>
        <w:tabs>
          <w:tab w:val="num" w:pos="0"/>
        </w:tabs>
        <w:ind w:left="425" w:hanging="425"/>
      </w:pPr>
    </w:lvl>
    <w:lvl w:ilvl="5">
      <w:start w:val="1"/>
      <w:numFmt w:val="decimal"/>
      <w:lvlText w:val="%6"/>
      <w:lvlJc w:val="left"/>
      <w:pPr>
        <w:tabs>
          <w:tab w:val="num" w:pos="0"/>
        </w:tabs>
        <w:ind w:left="425" w:hanging="425"/>
      </w:pPr>
    </w:lvl>
    <w:lvl w:ilvl="6">
      <w:start w:val="1"/>
      <w:numFmt w:val="decimal"/>
      <w:lvlText w:val="%7."/>
      <w:lvlJc w:val="left"/>
      <w:pPr>
        <w:tabs>
          <w:tab w:val="num" w:pos="0"/>
        </w:tabs>
        <w:ind w:left="425" w:hanging="425"/>
      </w:pPr>
    </w:lvl>
    <w:lvl w:ilvl="7">
      <w:start w:val="1"/>
      <w:numFmt w:val="lowerLetter"/>
      <w:lvlText w:val="%8."/>
      <w:lvlJc w:val="left"/>
      <w:pPr>
        <w:tabs>
          <w:tab w:val="num" w:pos="0"/>
        </w:tabs>
        <w:ind w:left="425" w:hanging="425"/>
      </w:pPr>
    </w:lvl>
    <w:lvl w:ilvl="8">
      <w:start w:val="1"/>
      <w:numFmt w:val="lowerRoman"/>
      <w:pStyle w:val="Heading10"/>
      <w:lvlText w:val="%9."/>
      <w:lvlJc w:val="left"/>
      <w:pPr>
        <w:tabs>
          <w:tab w:val="num" w:pos="0"/>
        </w:tabs>
        <w:ind w:left="425" w:hanging="425"/>
      </w:pPr>
    </w:lvl>
  </w:abstractNum>
  <w:abstractNum w:abstractNumId="11">
    <w:nsid w:val="028A06A0"/>
    <w:multiLevelType w:val="multilevel"/>
    <w:tmpl w:val="8BA8567A"/>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2">
    <w:nsid w:val="03D06BD5"/>
    <w:multiLevelType w:val="multilevel"/>
    <w:tmpl w:val="2F9A95C2"/>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3">
    <w:nsid w:val="07060F9C"/>
    <w:multiLevelType w:val="hybridMultilevel"/>
    <w:tmpl w:val="20AA6BD6"/>
    <w:lvl w:ilvl="0" w:tplc="BDD88436">
      <w:start w:val="1"/>
      <w:numFmt w:val="lowerRoman"/>
      <w:lvlText w:val="%1."/>
      <w:lvlJc w:val="left"/>
      <w:pPr>
        <w:ind w:left="2081" w:hanging="360"/>
      </w:pPr>
      <w:rPr>
        <w:rFonts w:hint="default"/>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14">
    <w:nsid w:val="07EC2299"/>
    <w:multiLevelType w:val="multilevel"/>
    <w:tmpl w:val="028C2AE2"/>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5">
    <w:nsid w:val="081D6DBD"/>
    <w:multiLevelType w:val="hybridMultilevel"/>
    <w:tmpl w:val="EAAEBFE4"/>
    <w:lvl w:ilvl="0" w:tplc="21B47542">
      <w:start w:val="1"/>
      <w:numFmt w:val="lowerLetter"/>
      <w:lvlText w:val="(%1)"/>
      <w:lvlJc w:val="left"/>
      <w:pPr>
        <w:ind w:left="1040" w:hanging="360"/>
      </w:pPr>
      <w:rPr>
        <w:rFonts w:hint="default"/>
      </w:r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6">
    <w:nsid w:val="0B346C8B"/>
    <w:multiLevelType w:val="multilevel"/>
    <w:tmpl w:val="559249E8"/>
    <w:lvl w:ilvl="0">
      <w:start w:val="1"/>
      <w:numFmt w:val="upperLetter"/>
      <w:pStyle w:val="Level1"/>
      <w:lvlText w:val="%1"/>
      <w:lvlJc w:val="left"/>
      <w:pPr>
        <w:tabs>
          <w:tab w:val="num" w:pos="680"/>
        </w:tabs>
        <w:ind w:left="680" w:hanging="680"/>
      </w:pPr>
      <w:rPr>
        <w:rFonts w:ascii="Arial" w:hAnsi="Arial" w:hint="default"/>
        <w:sz w:val="20"/>
      </w:rPr>
    </w:lvl>
    <w:lvl w:ilvl="1">
      <w:start w:val="1"/>
      <w:numFmt w:val="lowerRoman"/>
      <w:pStyle w:val="Level2"/>
      <w:lvlText w:val="(%2)"/>
      <w:lvlJc w:val="left"/>
      <w:pPr>
        <w:tabs>
          <w:tab w:val="num" w:pos="1361"/>
        </w:tabs>
        <w:ind w:left="1361" w:hanging="681"/>
      </w:pPr>
      <w:rPr>
        <w:rFonts w:hint="default"/>
      </w:rPr>
    </w:lvl>
    <w:lvl w:ilvl="2">
      <w:start w:val="1"/>
      <w:numFmt w:val="lowerLetter"/>
      <w:pStyle w:val="Level3"/>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17">
    <w:nsid w:val="0C9843A0"/>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0FDD5546"/>
    <w:multiLevelType w:val="multilevel"/>
    <w:tmpl w:val="C466F950"/>
    <w:lvl w:ilvl="0">
      <w:start w:val="1"/>
      <w:numFmt w:val="lowerLetter"/>
      <w:lvlText w:val="(%1)"/>
      <w:lvlJc w:val="left"/>
      <w:pPr>
        <w:tabs>
          <w:tab w:val="num" w:pos="1080"/>
        </w:tabs>
        <w:ind w:left="1080" w:hanging="360"/>
      </w:pPr>
      <w:rPr>
        <w:rFonts w:ascii="Arial" w:eastAsia="ALPHA-Demo" w:hAnsi="Arial" w:cs="ALPHA-Demo"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9">
    <w:nsid w:val="11481FE2"/>
    <w:multiLevelType w:val="hybridMultilevel"/>
    <w:tmpl w:val="C15EC04A"/>
    <w:lvl w:ilvl="0" w:tplc="BDD88436">
      <w:start w:val="1"/>
      <w:numFmt w:val="lowerRoman"/>
      <w:lvlText w:val="%1."/>
      <w:lvlJc w:val="left"/>
      <w:pPr>
        <w:ind w:left="1805" w:hanging="360"/>
      </w:pPr>
      <w:rPr>
        <w:rFonts w:hint="default"/>
      </w:rPr>
    </w:lvl>
    <w:lvl w:ilvl="1" w:tplc="0C090019" w:tentative="1">
      <w:start w:val="1"/>
      <w:numFmt w:val="lowerLetter"/>
      <w:lvlText w:val="%2."/>
      <w:lvlJc w:val="left"/>
      <w:pPr>
        <w:ind w:left="2525" w:hanging="360"/>
      </w:pPr>
    </w:lvl>
    <w:lvl w:ilvl="2" w:tplc="0C09001B" w:tentative="1">
      <w:start w:val="1"/>
      <w:numFmt w:val="lowerRoman"/>
      <w:lvlText w:val="%3."/>
      <w:lvlJc w:val="right"/>
      <w:pPr>
        <w:ind w:left="3245" w:hanging="180"/>
      </w:pPr>
    </w:lvl>
    <w:lvl w:ilvl="3" w:tplc="0C09000F" w:tentative="1">
      <w:start w:val="1"/>
      <w:numFmt w:val="decimal"/>
      <w:lvlText w:val="%4."/>
      <w:lvlJc w:val="left"/>
      <w:pPr>
        <w:ind w:left="3965" w:hanging="360"/>
      </w:pPr>
    </w:lvl>
    <w:lvl w:ilvl="4" w:tplc="0C090019" w:tentative="1">
      <w:start w:val="1"/>
      <w:numFmt w:val="lowerLetter"/>
      <w:lvlText w:val="%5."/>
      <w:lvlJc w:val="left"/>
      <w:pPr>
        <w:ind w:left="4685" w:hanging="360"/>
      </w:pPr>
    </w:lvl>
    <w:lvl w:ilvl="5" w:tplc="0C09001B" w:tentative="1">
      <w:start w:val="1"/>
      <w:numFmt w:val="lowerRoman"/>
      <w:lvlText w:val="%6."/>
      <w:lvlJc w:val="right"/>
      <w:pPr>
        <w:ind w:left="5405" w:hanging="180"/>
      </w:pPr>
    </w:lvl>
    <w:lvl w:ilvl="6" w:tplc="0C09000F" w:tentative="1">
      <w:start w:val="1"/>
      <w:numFmt w:val="decimal"/>
      <w:lvlText w:val="%7."/>
      <w:lvlJc w:val="left"/>
      <w:pPr>
        <w:ind w:left="6125" w:hanging="360"/>
      </w:pPr>
    </w:lvl>
    <w:lvl w:ilvl="7" w:tplc="0C090019" w:tentative="1">
      <w:start w:val="1"/>
      <w:numFmt w:val="lowerLetter"/>
      <w:lvlText w:val="%8."/>
      <w:lvlJc w:val="left"/>
      <w:pPr>
        <w:ind w:left="6845" w:hanging="360"/>
      </w:pPr>
    </w:lvl>
    <w:lvl w:ilvl="8" w:tplc="0C09001B" w:tentative="1">
      <w:start w:val="1"/>
      <w:numFmt w:val="lowerRoman"/>
      <w:lvlText w:val="%9."/>
      <w:lvlJc w:val="right"/>
      <w:pPr>
        <w:ind w:left="7565" w:hanging="180"/>
      </w:pPr>
    </w:lvl>
  </w:abstractNum>
  <w:abstractNum w:abstractNumId="20">
    <w:nsid w:val="11B74A1F"/>
    <w:multiLevelType w:val="multilevel"/>
    <w:tmpl w:val="F7EEEE30"/>
    <w:lvl w:ilvl="0">
      <w:start w:val="1"/>
      <w:numFmt w:val="decimal"/>
      <w:suff w:val="nothing"/>
      <w:lvlText w:val="Appendix %1"/>
      <w:lvlJc w:val="left"/>
      <w:pPr>
        <w:ind w:left="0" w:firstLine="0"/>
      </w:pPr>
      <w:rPr>
        <w:rFonts w:ascii="Arial" w:hAnsi="Arial" w:hint="default"/>
        <w:b w:val="0"/>
        <w:i w:val="0"/>
      </w:rPr>
    </w:lvl>
    <w:lvl w:ilvl="1">
      <w:start w:val="1"/>
      <w:numFmt w:val="decimal"/>
      <w:pStyle w:val="WarrantyL2"/>
      <w:lvlText w:val="%2."/>
      <w:lvlJc w:val="left"/>
      <w:pPr>
        <w:tabs>
          <w:tab w:val="num" w:pos="680"/>
        </w:tabs>
        <w:ind w:left="680" w:hanging="680"/>
      </w:pPr>
      <w:rPr>
        <w:rFonts w:hint="default"/>
      </w:rPr>
    </w:lvl>
    <w:lvl w:ilvl="2">
      <w:start w:val="1"/>
      <w:numFmt w:val="decimal"/>
      <w:lvlText w:val="%2.%3"/>
      <w:lvlJc w:val="left"/>
      <w:pPr>
        <w:tabs>
          <w:tab w:val="num" w:pos="680"/>
        </w:tabs>
        <w:ind w:left="680" w:hanging="680"/>
      </w:pPr>
      <w:rPr>
        <w:rFonts w:hint="default"/>
      </w:rPr>
    </w:lvl>
    <w:lvl w:ilvl="3">
      <w:start w:val="1"/>
      <w:numFmt w:val="lowerLetter"/>
      <w:lvlText w:val="(%4)"/>
      <w:lvlJc w:val="left"/>
      <w:pPr>
        <w:tabs>
          <w:tab w:val="num" w:pos="1361"/>
        </w:tabs>
        <w:ind w:left="1361" w:hanging="681"/>
      </w:pPr>
      <w:rPr>
        <w:rFonts w:hint="default"/>
      </w:rPr>
    </w:lvl>
    <w:lvl w:ilvl="4">
      <w:start w:val="1"/>
      <w:numFmt w:val="lowerRoman"/>
      <w:lvlText w:val="(%5)"/>
      <w:lvlJc w:val="left"/>
      <w:pPr>
        <w:tabs>
          <w:tab w:val="num" w:pos="2041"/>
        </w:tabs>
        <w:ind w:left="2041" w:hanging="680"/>
      </w:pPr>
      <w:rPr>
        <w:rFonts w:hint="default"/>
      </w:rPr>
    </w:lvl>
    <w:lvl w:ilvl="5">
      <w:start w:val="1"/>
      <w:numFmt w:val="upperLetter"/>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1">
    <w:nsid w:val="12631ABC"/>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22">
    <w:nsid w:val="14BE0340"/>
    <w:multiLevelType w:val="hybridMultilevel"/>
    <w:tmpl w:val="D22A5220"/>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23">
    <w:nsid w:val="18AF1645"/>
    <w:multiLevelType w:val="multilevel"/>
    <w:tmpl w:val="19B48E56"/>
    <w:lvl w:ilvl="0">
      <w:start w:val="17"/>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93B21E8"/>
    <w:multiLevelType w:val="multilevel"/>
    <w:tmpl w:val="C466F950"/>
    <w:lvl w:ilvl="0">
      <w:start w:val="1"/>
      <w:numFmt w:val="lowerLetter"/>
      <w:lvlText w:val="(%1)"/>
      <w:lvlJc w:val="left"/>
      <w:pPr>
        <w:tabs>
          <w:tab w:val="num" w:pos="1080"/>
        </w:tabs>
        <w:ind w:left="1080" w:hanging="360"/>
      </w:pPr>
      <w:rPr>
        <w:rFonts w:ascii="Arial" w:eastAsia="ALPHA-Demo" w:hAnsi="Arial" w:cs="ALPHA-Demo"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5">
    <w:nsid w:val="1D6D2701"/>
    <w:multiLevelType w:val="multilevel"/>
    <w:tmpl w:val="0C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6">
    <w:nsid w:val="1DB90594"/>
    <w:multiLevelType w:val="hybridMultilevel"/>
    <w:tmpl w:val="53DA31AC"/>
    <w:lvl w:ilvl="0" w:tplc="BDD88436">
      <w:start w:val="1"/>
      <w:numFmt w:val="lowerRoman"/>
      <w:lvlText w:val="%1."/>
      <w:lvlJc w:val="left"/>
      <w:pPr>
        <w:ind w:left="1721" w:hanging="360"/>
      </w:pPr>
      <w:rPr>
        <w:rFonts w:hint="default"/>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27">
    <w:nsid w:val="1E3F0518"/>
    <w:multiLevelType w:val="hybridMultilevel"/>
    <w:tmpl w:val="323C7862"/>
    <w:lvl w:ilvl="0" w:tplc="413E772E">
      <w:start w:val="1"/>
      <w:numFmt w:val="lowerLetter"/>
      <w:lvlText w:val="(%1)"/>
      <w:lvlJc w:val="left"/>
      <w:pPr>
        <w:tabs>
          <w:tab w:val="num" w:pos="1080"/>
        </w:tabs>
        <w:ind w:left="1080" w:hanging="360"/>
      </w:pPr>
      <w:rPr>
        <w:rFonts w:hint="default"/>
      </w:rPr>
    </w:lvl>
    <w:lvl w:ilvl="1" w:tplc="3EE65396">
      <w:start w:val="1"/>
      <w:numFmt w:val="bullet"/>
      <w:lvlText w:val="–"/>
      <w:lvlJc w:val="left"/>
      <w:pPr>
        <w:ind w:left="1440" w:hanging="360"/>
      </w:pPr>
      <w:rPr>
        <w:rFonts w:ascii="Arial" w:eastAsia="Times New Roman" w:hAnsi="Arial" w:cs="Arial" w:hint="default"/>
      </w:rPr>
    </w:lvl>
    <w:lvl w:ilvl="2" w:tplc="BDD88436">
      <w:start w:val="1"/>
      <w:numFmt w:val="lowerRoman"/>
      <w:lvlText w:val="%3."/>
      <w:lvlJc w:val="left"/>
      <w:pPr>
        <w:ind w:left="2700" w:hanging="72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21CC3ED2"/>
    <w:multiLevelType w:val="hybridMultilevel"/>
    <w:tmpl w:val="8EFAAB0C"/>
    <w:lvl w:ilvl="0" w:tplc="21B47542">
      <w:start w:val="1"/>
      <w:numFmt w:val="lowerLetter"/>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9">
    <w:nsid w:val="2D7C2C65"/>
    <w:multiLevelType w:val="multilevel"/>
    <w:tmpl w:val="D9007378"/>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0">
    <w:nsid w:val="2FAA3D15"/>
    <w:multiLevelType w:val="hybridMultilevel"/>
    <w:tmpl w:val="19F08F5C"/>
    <w:lvl w:ilvl="0" w:tplc="BDD88436">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1">
    <w:nsid w:val="2FD8374B"/>
    <w:multiLevelType w:val="multilevel"/>
    <w:tmpl w:val="D146EEB6"/>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2">
    <w:nsid w:val="30BF4210"/>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33">
    <w:nsid w:val="328C5D03"/>
    <w:multiLevelType w:val="hybridMultilevel"/>
    <w:tmpl w:val="154A1BA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4">
    <w:nsid w:val="36D42DBB"/>
    <w:multiLevelType w:val="hybridMultilevel"/>
    <w:tmpl w:val="3DC8AC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36D66631"/>
    <w:multiLevelType w:val="hybridMultilevel"/>
    <w:tmpl w:val="539E3B84"/>
    <w:lvl w:ilvl="0" w:tplc="8410F09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37F97B0F"/>
    <w:multiLevelType w:val="hybridMultilevel"/>
    <w:tmpl w:val="8058118C"/>
    <w:lvl w:ilvl="0" w:tplc="BDD88436">
      <w:start w:val="1"/>
      <w:numFmt w:val="lowerRoman"/>
      <w:lvlText w:val="%1."/>
      <w:lvlJc w:val="left"/>
      <w:pPr>
        <w:ind w:left="1720" w:hanging="360"/>
      </w:pPr>
      <w:rPr>
        <w:rFonts w:hint="default"/>
      </w:rPr>
    </w:lvl>
    <w:lvl w:ilvl="1" w:tplc="0C090019" w:tentative="1">
      <w:start w:val="1"/>
      <w:numFmt w:val="lowerLetter"/>
      <w:lvlText w:val="%2."/>
      <w:lvlJc w:val="left"/>
      <w:pPr>
        <w:ind w:left="2440" w:hanging="360"/>
      </w:pPr>
    </w:lvl>
    <w:lvl w:ilvl="2" w:tplc="0C09001B" w:tentative="1">
      <w:start w:val="1"/>
      <w:numFmt w:val="lowerRoman"/>
      <w:lvlText w:val="%3."/>
      <w:lvlJc w:val="right"/>
      <w:pPr>
        <w:ind w:left="3160" w:hanging="180"/>
      </w:pPr>
    </w:lvl>
    <w:lvl w:ilvl="3" w:tplc="0C09000F" w:tentative="1">
      <w:start w:val="1"/>
      <w:numFmt w:val="decimal"/>
      <w:lvlText w:val="%4."/>
      <w:lvlJc w:val="left"/>
      <w:pPr>
        <w:ind w:left="3880" w:hanging="360"/>
      </w:pPr>
    </w:lvl>
    <w:lvl w:ilvl="4" w:tplc="0C090019" w:tentative="1">
      <w:start w:val="1"/>
      <w:numFmt w:val="lowerLetter"/>
      <w:lvlText w:val="%5."/>
      <w:lvlJc w:val="left"/>
      <w:pPr>
        <w:ind w:left="4600" w:hanging="360"/>
      </w:pPr>
    </w:lvl>
    <w:lvl w:ilvl="5" w:tplc="0C09001B" w:tentative="1">
      <w:start w:val="1"/>
      <w:numFmt w:val="lowerRoman"/>
      <w:lvlText w:val="%6."/>
      <w:lvlJc w:val="right"/>
      <w:pPr>
        <w:ind w:left="5320" w:hanging="180"/>
      </w:pPr>
    </w:lvl>
    <w:lvl w:ilvl="6" w:tplc="0C09000F" w:tentative="1">
      <w:start w:val="1"/>
      <w:numFmt w:val="decimal"/>
      <w:lvlText w:val="%7."/>
      <w:lvlJc w:val="left"/>
      <w:pPr>
        <w:ind w:left="6040" w:hanging="360"/>
      </w:pPr>
    </w:lvl>
    <w:lvl w:ilvl="7" w:tplc="0C090019" w:tentative="1">
      <w:start w:val="1"/>
      <w:numFmt w:val="lowerLetter"/>
      <w:lvlText w:val="%8."/>
      <w:lvlJc w:val="left"/>
      <w:pPr>
        <w:ind w:left="6760" w:hanging="360"/>
      </w:pPr>
    </w:lvl>
    <w:lvl w:ilvl="8" w:tplc="0C09001B" w:tentative="1">
      <w:start w:val="1"/>
      <w:numFmt w:val="lowerRoman"/>
      <w:lvlText w:val="%9."/>
      <w:lvlJc w:val="right"/>
      <w:pPr>
        <w:ind w:left="7480" w:hanging="180"/>
      </w:pPr>
    </w:lvl>
  </w:abstractNum>
  <w:abstractNum w:abstractNumId="37">
    <w:nsid w:val="39053117"/>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8">
    <w:nsid w:val="3B3D61B8"/>
    <w:multiLevelType w:val="hybridMultilevel"/>
    <w:tmpl w:val="215C4E1E"/>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39">
    <w:nsid w:val="3DAC2CEB"/>
    <w:multiLevelType w:val="hybridMultilevel"/>
    <w:tmpl w:val="170EF75C"/>
    <w:lvl w:ilvl="0" w:tplc="74DEEC04">
      <w:start w:val="1"/>
      <w:numFmt w:val="bullet"/>
      <w:pStyle w:val="Bullet"/>
      <w:lvlText w:val=""/>
      <w:lvlJc w:val="left"/>
      <w:pPr>
        <w:tabs>
          <w:tab w:val="num" w:pos="680"/>
        </w:tabs>
        <w:ind w:left="680" w:hanging="680"/>
      </w:pPr>
      <w:rPr>
        <w:rFonts w:ascii="Symbol" w:hAnsi="Symbol" w:hint="default"/>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0">
    <w:nsid w:val="3EB55BB8"/>
    <w:multiLevelType w:val="multilevel"/>
    <w:tmpl w:val="E51606D2"/>
    <w:lvl w:ilvl="0">
      <w:start w:val="1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3FC7752C"/>
    <w:multiLevelType w:val="hybridMultilevel"/>
    <w:tmpl w:val="D2EA05E0"/>
    <w:lvl w:ilvl="0" w:tplc="04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DABCF5EC">
      <w:start w:val="20"/>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42211B6F"/>
    <w:multiLevelType w:val="multilevel"/>
    <w:tmpl w:val="3D0A21DA"/>
    <w:lvl w:ilvl="0">
      <w:start w:val="4"/>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lowerRoman"/>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nsid w:val="448D160A"/>
    <w:multiLevelType w:val="hybridMultilevel"/>
    <w:tmpl w:val="4ADC5C18"/>
    <w:lvl w:ilvl="0" w:tplc="BDD88436">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45E349CB"/>
    <w:multiLevelType w:val="hybridMultilevel"/>
    <w:tmpl w:val="4E4A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63E0510"/>
    <w:multiLevelType w:val="multilevel"/>
    <w:tmpl w:val="A9E2B35E"/>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6">
    <w:nsid w:val="4A740E0E"/>
    <w:multiLevelType w:val="multilevel"/>
    <w:tmpl w:val="43D495EC"/>
    <w:lvl w:ilvl="0">
      <w:start w:val="1"/>
      <w:numFmt w:val="decimal"/>
      <w:pStyle w:val="MELegal1"/>
      <w:lvlText w:val="%1."/>
      <w:lvlJc w:val="left"/>
      <w:pPr>
        <w:tabs>
          <w:tab w:val="num" w:pos="680"/>
        </w:tabs>
        <w:ind w:left="680" w:hanging="680"/>
      </w:pPr>
      <w:rPr>
        <w:rFonts w:hint="default"/>
        <w:b/>
        <w:bCs w:val="0"/>
        <w:i w:val="0"/>
        <w:iCs w:val="0"/>
      </w:rPr>
    </w:lvl>
    <w:lvl w:ilvl="1">
      <w:start w:val="1"/>
      <w:numFmt w:val="decimal"/>
      <w:pStyle w:val="MELegal2"/>
      <w:lvlText w:val="%1.%2"/>
      <w:lvlJc w:val="left"/>
      <w:pPr>
        <w:tabs>
          <w:tab w:val="num" w:pos="680"/>
        </w:tabs>
        <w:ind w:left="680" w:hanging="680"/>
      </w:pPr>
      <w:rPr>
        <w:rFonts w:hint="default"/>
      </w:rPr>
    </w:lvl>
    <w:lvl w:ilvl="2">
      <w:start w:val="1"/>
      <w:numFmt w:val="lowerLetter"/>
      <w:pStyle w:val="MELegal3"/>
      <w:lvlText w:val="(%3)"/>
      <w:lvlJc w:val="left"/>
      <w:pPr>
        <w:tabs>
          <w:tab w:val="num" w:pos="1361"/>
        </w:tabs>
        <w:ind w:left="1361" w:hanging="681"/>
      </w:pPr>
      <w:rPr>
        <w:rFonts w:hint="default"/>
      </w:rPr>
    </w:lvl>
    <w:lvl w:ilvl="3">
      <w:start w:val="1"/>
      <w:numFmt w:val="lowerRoman"/>
      <w:pStyle w:val="MELegal4"/>
      <w:lvlText w:val="(%4)"/>
      <w:lvlJc w:val="left"/>
      <w:pPr>
        <w:tabs>
          <w:tab w:val="num" w:pos="2041"/>
        </w:tabs>
        <w:ind w:left="2041" w:hanging="680"/>
      </w:pPr>
      <w:rPr>
        <w:rFonts w:ascii="Arial" w:hAnsi="Arial" w:cs="Arial" w:hint="default"/>
      </w:rPr>
    </w:lvl>
    <w:lvl w:ilvl="4">
      <w:start w:val="1"/>
      <w:numFmt w:val="lowerLetter"/>
      <w:pStyle w:val="MELegal5"/>
      <w:lvlText w:val="(%5)"/>
      <w:lvlJc w:val="left"/>
      <w:pPr>
        <w:tabs>
          <w:tab w:val="num" w:pos="2722"/>
        </w:tabs>
        <w:ind w:left="2722" w:hanging="681"/>
      </w:pPr>
      <w:rPr>
        <w:rFonts w:ascii="Arial" w:eastAsia="SimSun" w:hAnsi="Arial" w:cs="Arial"/>
      </w:rPr>
    </w:lvl>
    <w:lvl w:ilvl="5">
      <w:start w:val="1"/>
      <w:numFmt w:val="upperRoman"/>
      <w:pStyle w:val="MELegal6"/>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7">
    <w:nsid w:val="4AB3082B"/>
    <w:multiLevelType w:val="hybridMultilevel"/>
    <w:tmpl w:val="386AB510"/>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48">
    <w:nsid w:val="4C470C8A"/>
    <w:multiLevelType w:val="multilevel"/>
    <w:tmpl w:val="951E3B2C"/>
    <w:lvl w:ilvl="0">
      <w:start w:val="19"/>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4C9947AC"/>
    <w:multiLevelType w:val="multilevel"/>
    <w:tmpl w:val="7C8A4576"/>
    <w:lvl w:ilvl="0">
      <w:start w:val="1"/>
      <w:numFmt w:val="bullet"/>
      <w:lvlText w:val=""/>
      <w:lvlJc w:val="left"/>
      <w:pPr>
        <w:tabs>
          <w:tab w:val="num" w:pos="2160"/>
        </w:tabs>
        <w:ind w:left="2160" w:hanging="720"/>
      </w:pPr>
      <w:rPr>
        <w:rFonts w:ascii="Symbol" w:hAnsi="Symbol" w:hint="default"/>
        <w:b w:val="0"/>
        <w:i w:val="0"/>
        <w:sz w:val="20"/>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3240"/>
        </w:tabs>
        <w:ind w:left="3240" w:hanging="18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50">
    <w:nsid w:val="4CC6130D"/>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1">
    <w:nsid w:val="4EA26A1F"/>
    <w:multiLevelType w:val="hybridMultilevel"/>
    <w:tmpl w:val="033A10E6"/>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52">
    <w:nsid w:val="4EE91581"/>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3">
    <w:nsid w:val="52001F3C"/>
    <w:multiLevelType w:val="hybridMultilevel"/>
    <w:tmpl w:val="CFD6D9BC"/>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54">
    <w:nsid w:val="542E37B8"/>
    <w:multiLevelType w:val="multilevel"/>
    <w:tmpl w:val="7438018A"/>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5">
    <w:nsid w:val="57B34754"/>
    <w:multiLevelType w:val="hybridMultilevel"/>
    <w:tmpl w:val="6CA209C0"/>
    <w:lvl w:ilvl="0" w:tplc="BDD88436">
      <w:start w:val="1"/>
      <w:numFmt w:val="lowerRoman"/>
      <w:lvlText w:val="%1."/>
      <w:lvlJc w:val="left"/>
      <w:pPr>
        <w:ind w:left="2441" w:hanging="360"/>
      </w:pPr>
      <w:rPr>
        <w:rFonts w:hint="default"/>
      </w:rPr>
    </w:lvl>
    <w:lvl w:ilvl="1" w:tplc="04090019" w:tentative="1">
      <w:start w:val="1"/>
      <w:numFmt w:val="lowerLetter"/>
      <w:lvlText w:val="%2."/>
      <w:lvlJc w:val="left"/>
      <w:pPr>
        <w:ind w:left="3161" w:hanging="360"/>
      </w:pPr>
    </w:lvl>
    <w:lvl w:ilvl="2" w:tplc="0409001B" w:tentative="1">
      <w:start w:val="1"/>
      <w:numFmt w:val="lowerRoman"/>
      <w:lvlText w:val="%3."/>
      <w:lvlJc w:val="right"/>
      <w:pPr>
        <w:ind w:left="3881" w:hanging="180"/>
      </w:pPr>
    </w:lvl>
    <w:lvl w:ilvl="3" w:tplc="0409000F" w:tentative="1">
      <w:start w:val="1"/>
      <w:numFmt w:val="decimal"/>
      <w:lvlText w:val="%4."/>
      <w:lvlJc w:val="left"/>
      <w:pPr>
        <w:ind w:left="4601" w:hanging="360"/>
      </w:pPr>
    </w:lvl>
    <w:lvl w:ilvl="4" w:tplc="04090019" w:tentative="1">
      <w:start w:val="1"/>
      <w:numFmt w:val="lowerLetter"/>
      <w:lvlText w:val="%5."/>
      <w:lvlJc w:val="left"/>
      <w:pPr>
        <w:ind w:left="5321" w:hanging="360"/>
      </w:pPr>
    </w:lvl>
    <w:lvl w:ilvl="5" w:tplc="0409001B" w:tentative="1">
      <w:start w:val="1"/>
      <w:numFmt w:val="lowerRoman"/>
      <w:lvlText w:val="%6."/>
      <w:lvlJc w:val="right"/>
      <w:pPr>
        <w:ind w:left="6041" w:hanging="180"/>
      </w:pPr>
    </w:lvl>
    <w:lvl w:ilvl="6" w:tplc="0409000F" w:tentative="1">
      <w:start w:val="1"/>
      <w:numFmt w:val="decimal"/>
      <w:lvlText w:val="%7."/>
      <w:lvlJc w:val="left"/>
      <w:pPr>
        <w:ind w:left="6761" w:hanging="360"/>
      </w:pPr>
    </w:lvl>
    <w:lvl w:ilvl="7" w:tplc="04090019" w:tentative="1">
      <w:start w:val="1"/>
      <w:numFmt w:val="lowerLetter"/>
      <w:lvlText w:val="%8."/>
      <w:lvlJc w:val="left"/>
      <w:pPr>
        <w:ind w:left="7481" w:hanging="360"/>
      </w:pPr>
    </w:lvl>
    <w:lvl w:ilvl="8" w:tplc="0409001B" w:tentative="1">
      <w:start w:val="1"/>
      <w:numFmt w:val="lowerRoman"/>
      <w:lvlText w:val="%9."/>
      <w:lvlJc w:val="right"/>
      <w:pPr>
        <w:ind w:left="8201" w:hanging="180"/>
      </w:pPr>
    </w:lvl>
  </w:abstractNum>
  <w:abstractNum w:abstractNumId="56">
    <w:nsid w:val="5B940C13"/>
    <w:multiLevelType w:val="multilevel"/>
    <w:tmpl w:val="BC549D92"/>
    <w:lvl w:ilvl="0">
      <w:start w:val="2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5BA17570"/>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8">
    <w:nsid w:val="644E6124"/>
    <w:multiLevelType w:val="multilevel"/>
    <w:tmpl w:val="F5A0B1E6"/>
    <w:lvl w:ilvl="0">
      <w:start w:val="1"/>
      <w:numFmt w:val="decimal"/>
      <w:pStyle w:val="MEBasic1"/>
      <w:lvlText w:val="%1."/>
      <w:lvlJc w:val="left"/>
      <w:pPr>
        <w:tabs>
          <w:tab w:val="num" w:pos="680"/>
        </w:tabs>
        <w:ind w:left="680" w:hanging="680"/>
      </w:pPr>
      <w:rPr>
        <w:rFonts w:ascii="Arial" w:hAnsi="Arial" w:hint="default"/>
        <w:b w:val="0"/>
        <w:bCs w:val="0"/>
        <w:sz w:val="32"/>
        <w:szCs w:val="32"/>
      </w:rPr>
    </w:lvl>
    <w:lvl w:ilvl="1">
      <w:start w:val="1"/>
      <w:numFmt w:val="decimal"/>
      <w:pStyle w:val="MEBasic2"/>
      <w:lvlText w:val="%1.%2"/>
      <w:lvlJc w:val="left"/>
      <w:pPr>
        <w:tabs>
          <w:tab w:val="num" w:pos="680"/>
        </w:tabs>
        <w:ind w:left="680" w:hanging="680"/>
      </w:pPr>
      <w:rPr>
        <w:rFonts w:hint="default"/>
      </w:rPr>
    </w:lvl>
    <w:lvl w:ilvl="2">
      <w:start w:val="1"/>
      <w:numFmt w:val="lowerLetter"/>
      <w:pStyle w:val="MEBasic3"/>
      <w:lvlText w:val="(%3)"/>
      <w:lvlJc w:val="left"/>
      <w:pPr>
        <w:tabs>
          <w:tab w:val="num" w:pos="1361"/>
        </w:tabs>
        <w:ind w:left="1361" w:hanging="681"/>
      </w:pPr>
      <w:rPr>
        <w:rFonts w:hint="default"/>
      </w:rPr>
    </w:lvl>
    <w:lvl w:ilvl="3">
      <w:start w:val="1"/>
      <w:numFmt w:val="lowerRoman"/>
      <w:pStyle w:val="MEBasic4"/>
      <w:lvlText w:val="(%4)"/>
      <w:lvlJc w:val="left"/>
      <w:pPr>
        <w:tabs>
          <w:tab w:val="num" w:pos="2041"/>
        </w:tabs>
        <w:ind w:left="2041" w:hanging="680"/>
      </w:pPr>
      <w:rPr>
        <w:rFonts w:hint="default"/>
      </w:rPr>
    </w:lvl>
    <w:lvl w:ilvl="4">
      <w:start w:val="1"/>
      <w:numFmt w:val="upperLetter"/>
      <w:pStyle w:val="MEBasic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9">
    <w:nsid w:val="65A66043"/>
    <w:multiLevelType w:val="hybridMultilevel"/>
    <w:tmpl w:val="861A1648"/>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60">
    <w:nsid w:val="67D93C53"/>
    <w:multiLevelType w:val="hybridMultilevel"/>
    <w:tmpl w:val="039CAF92"/>
    <w:lvl w:ilvl="0" w:tplc="BDD88436">
      <w:start w:val="1"/>
      <w:numFmt w:val="lowerRoman"/>
      <w:lvlText w:val="%1."/>
      <w:lvlJc w:val="left"/>
      <w:pPr>
        <w:ind w:left="1721" w:hanging="360"/>
      </w:pPr>
      <w:rPr>
        <w:rFonts w:hint="default"/>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61">
    <w:nsid w:val="69DB38AC"/>
    <w:multiLevelType w:val="multilevel"/>
    <w:tmpl w:val="CC12610C"/>
    <w:lvl w:ilvl="0">
      <w:start w:val="1"/>
      <w:numFmt w:val="upperLetter"/>
      <w:pStyle w:val="PartL1"/>
      <w:suff w:val="nothing"/>
      <w:lvlText w:val="Part %1"/>
      <w:lvlJc w:val="left"/>
      <w:pPr>
        <w:ind w:left="0" w:firstLine="0"/>
      </w:p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62">
    <w:nsid w:val="6B1420C2"/>
    <w:multiLevelType w:val="multilevel"/>
    <w:tmpl w:val="25522C3E"/>
    <w:lvl w:ilvl="0">
      <w:start w:val="1"/>
      <w:numFmt w:val="decimal"/>
      <w:pStyle w:val="ScheduleL1"/>
      <w:suff w:val="nothing"/>
      <w:lvlText w:val="Schedule %1"/>
      <w:lvlJc w:val="left"/>
      <w:pPr>
        <w:ind w:left="0" w:firstLine="0"/>
      </w:pPr>
      <w:rPr>
        <w:rFonts w:ascii="Arial" w:hAnsi="Arial" w:hint="default"/>
        <w:b w:val="0"/>
        <w:i w:val="0"/>
      </w:rPr>
    </w:lvl>
    <w:lvl w:ilvl="1">
      <w:start w:val="1"/>
      <w:numFmt w:val="decimal"/>
      <w:pStyle w:val="ScheduleL2"/>
      <w:lvlText w:val="%2."/>
      <w:lvlJc w:val="left"/>
      <w:pPr>
        <w:tabs>
          <w:tab w:val="num" w:pos="680"/>
        </w:tabs>
        <w:ind w:left="680" w:hanging="680"/>
      </w:pPr>
      <w:rPr>
        <w:rFonts w:hint="default"/>
      </w:rPr>
    </w:lvl>
    <w:lvl w:ilvl="2">
      <w:start w:val="1"/>
      <w:numFmt w:val="decimal"/>
      <w:pStyle w:val="ScheduleL3"/>
      <w:lvlText w:val="%2.%3"/>
      <w:lvlJc w:val="left"/>
      <w:pPr>
        <w:tabs>
          <w:tab w:val="num" w:pos="680"/>
        </w:tabs>
        <w:ind w:left="680" w:hanging="680"/>
      </w:pPr>
      <w:rPr>
        <w:rFonts w:hint="default"/>
      </w:rPr>
    </w:lvl>
    <w:lvl w:ilvl="3">
      <w:start w:val="1"/>
      <w:numFmt w:val="lowerLetter"/>
      <w:pStyle w:val="ScheduleL4"/>
      <w:lvlText w:val="(%4)"/>
      <w:lvlJc w:val="left"/>
      <w:pPr>
        <w:tabs>
          <w:tab w:val="num" w:pos="1361"/>
        </w:tabs>
        <w:ind w:left="1361" w:hanging="681"/>
      </w:pPr>
      <w:rPr>
        <w:rFonts w:hint="default"/>
      </w:rPr>
    </w:lvl>
    <w:lvl w:ilvl="4">
      <w:start w:val="1"/>
      <w:numFmt w:val="lowerRoman"/>
      <w:pStyle w:val="ScheduleL5"/>
      <w:lvlText w:val="(%5)"/>
      <w:lvlJc w:val="left"/>
      <w:pPr>
        <w:tabs>
          <w:tab w:val="num" w:pos="2041"/>
        </w:tabs>
        <w:ind w:left="2041" w:hanging="680"/>
      </w:pPr>
      <w:rPr>
        <w:rFonts w:hint="default"/>
      </w:rPr>
    </w:lvl>
    <w:lvl w:ilvl="5">
      <w:start w:val="1"/>
      <w:numFmt w:val="upperLetter"/>
      <w:pStyle w:val="ScheduleL6"/>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63">
    <w:nsid w:val="6B67115B"/>
    <w:multiLevelType w:val="hybridMultilevel"/>
    <w:tmpl w:val="0BF869FA"/>
    <w:lvl w:ilvl="0" w:tplc="BDD88436">
      <w:start w:val="1"/>
      <w:numFmt w:val="lowerRoman"/>
      <w:lvlText w:val="%1."/>
      <w:lvlJc w:val="left"/>
      <w:pPr>
        <w:ind w:left="2081" w:hanging="360"/>
      </w:pPr>
      <w:rPr>
        <w:rFonts w:hint="default"/>
      </w:rPr>
    </w:lvl>
    <w:lvl w:ilvl="1" w:tplc="0C090019" w:tentative="1">
      <w:start w:val="1"/>
      <w:numFmt w:val="lowerLetter"/>
      <w:lvlText w:val="%2."/>
      <w:lvlJc w:val="left"/>
      <w:pPr>
        <w:ind w:left="2801" w:hanging="360"/>
      </w:pPr>
    </w:lvl>
    <w:lvl w:ilvl="2" w:tplc="0C09001B" w:tentative="1">
      <w:start w:val="1"/>
      <w:numFmt w:val="lowerRoman"/>
      <w:lvlText w:val="%3."/>
      <w:lvlJc w:val="right"/>
      <w:pPr>
        <w:ind w:left="3521" w:hanging="180"/>
      </w:pPr>
    </w:lvl>
    <w:lvl w:ilvl="3" w:tplc="0C09000F" w:tentative="1">
      <w:start w:val="1"/>
      <w:numFmt w:val="decimal"/>
      <w:lvlText w:val="%4."/>
      <w:lvlJc w:val="left"/>
      <w:pPr>
        <w:ind w:left="4241" w:hanging="360"/>
      </w:pPr>
    </w:lvl>
    <w:lvl w:ilvl="4" w:tplc="0C090019" w:tentative="1">
      <w:start w:val="1"/>
      <w:numFmt w:val="lowerLetter"/>
      <w:lvlText w:val="%5."/>
      <w:lvlJc w:val="left"/>
      <w:pPr>
        <w:ind w:left="4961" w:hanging="360"/>
      </w:pPr>
    </w:lvl>
    <w:lvl w:ilvl="5" w:tplc="0C09001B" w:tentative="1">
      <w:start w:val="1"/>
      <w:numFmt w:val="lowerRoman"/>
      <w:lvlText w:val="%6."/>
      <w:lvlJc w:val="right"/>
      <w:pPr>
        <w:ind w:left="5681" w:hanging="180"/>
      </w:pPr>
    </w:lvl>
    <w:lvl w:ilvl="6" w:tplc="0C09000F" w:tentative="1">
      <w:start w:val="1"/>
      <w:numFmt w:val="decimal"/>
      <w:lvlText w:val="%7."/>
      <w:lvlJc w:val="left"/>
      <w:pPr>
        <w:ind w:left="6401" w:hanging="360"/>
      </w:pPr>
    </w:lvl>
    <w:lvl w:ilvl="7" w:tplc="0C090019" w:tentative="1">
      <w:start w:val="1"/>
      <w:numFmt w:val="lowerLetter"/>
      <w:lvlText w:val="%8."/>
      <w:lvlJc w:val="left"/>
      <w:pPr>
        <w:ind w:left="7121" w:hanging="360"/>
      </w:pPr>
    </w:lvl>
    <w:lvl w:ilvl="8" w:tplc="0C09001B" w:tentative="1">
      <w:start w:val="1"/>
      <w:numFmt w:val="lowerRoman"/>
      <w:lvlText w:val="%9."/>
      <w:lvlJc w:val="right"/>
      <w:pPr>
        <w:ind w:left="7841" w:hanging="180"/>
      </w:pPr>
    </w:lvl>
  </w:abstractNum>
  <w:abstractNum w:abstractNumId="64">
    <w:nsid w:val="752E2782"/>
    <w:multiLevelType w:val="hybridMultilevel"/>
    <w:tmpl w:val="E104FD02"/>
    <w:lvl w:ilvl="0" w:tplc="BDD88436">
      <w:start w:val="1"/>
      <w:numFmt w:val="lowerRoman"/>
      <w:lvlText w:val="%1."/>
      <w:lvlJc w:val="left"/>
      <w:pPr>
        <w:ind w:left="2081" w:hanging="360"/>
      </w:pPr>
      <w:rPr>
        <w:rFonts w:hint="default"/>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65">
    <w:nsid w:val="75FB725E"/>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66">
    <w:nsid w:val="778863FB"/>
    <w:multiLevelType w:val="hybridMultilevel"/>
    <w:tmpl w:val="1222FCDC"/>
    <w:lvl w:ilvl="0" w:tplc="BDD88436">
      <w:start w:val="1"/>
      <w:numFmt w:val="lowerRoman"/>
      <w:lvlText w:val="%1."/>
      <w:lvlJc w:val="left"/>
      <w:pPr>
        <w:ind w:left="1720" w:hanging="360"/>
      </w:pPr>
      <w:rPr>
        <w:rFonts w:hint="default"/>
      </w:rPr>
    </w:lvl>
    <w:lvl w:ilvl="1" w:tplc="0C090019" w:tentative="1">
      <w:start w:val="1"/>
      <w:numFmt w:val="lowerLetter"/>
      <w:lvlText w:val="%2."/>
      <w:lvlJc w:val="left"/>
      <w:pPr>
        <w:ind w:left="2440" w:hanging="360"/>
      </w:pPr>
    </w:lvl>
    <w:lvl w:ilvl="2" w:tplc="0C09001B" w:tentative="1">
      <w:start w:val="1"/>
      <w:numFmt w:val="lowerRoman"/>
      <w:lvlText w:val="%3."/>
      <w:lvlJc w:val="right"/>
      <w:pPr>
        <w:ind w:left="3160" w:hanging="180"/>
      </w:pPr>
    </w:lvl>
    <w:lvl w:ilvl="3" w:tplc="0C09000F" w:tentative="1">
      <w:start w:val="1"/>
      <w:numFmt w:val="decimal"/>
      <w:lvlText w:val="%4."/>
      <w:lvlJc w:val="left"/>
      <w:pPr>
        <w:ind w:left="3880" w:hanging="360"/>
      </w:pPr>
    </w:lvl>
    <w:lvl w:ilvl="4" w:tplc="0C090019" w:tentative="1">
      <w:start w:val="1"/>
      <w:numFmt w:val="lowerLetter"/>
      <w:lvlText w:val="%5."/>
      <w:lvlJc w:val="left"/>
      <w:pPr>
        <w:ind w:left="4600" w:hanging="360"/>
      </w:pPr>
    </w:lvl>
    <w:lvl w:ilvl="5" w:tplc="0C09001B" w:tentative="1">
      <w:start w:val="1"/>
      <w:numFmt w:val="lowerRoman"/>
      <w:lvlText w:val="%6."/>
      <w:lvlJc w:val="right"/>
      <w:pPr>
        <w:ind w:left="5320" w:hanging="180"/>
      </w:pPr>
    </w:lvl>
    <w:lvl w:ilvl="6" w:tplc="0C09000F" w:tentative="1">
      <w:start w:val="1"/>
      <w:numFmt w:val="decimal"/>
      <w:lvlText w:val="%7."/>
      <w:lvlJc w:val="left"/>
      <w:pPr>
        <w:ind w:left="6040" w:hanging="360"/>
      </w:pPr>
    </w:lvl>
    <w:lvl w:ilvl="7" w:tplc="0C090019" w:tentative="1">
      <w:start w:val="1"/>
      <w:numFmt w:val="lowerLetter"/>
      <w:lvlText w:val="%8."/>
      <w:lvlJc w:val="left"/>
      <w:pPr>
        <w:ind w:left="6760" w:hanging="360"/>
      </w:pPr>
    </w:lvl>
    <w:lvl w:ilvl="8" w:tplc="0C09001B" w:tentative="1">
      <w:start w:val="1"/>
      <w:numFmt w:val="lowerRoman"/>
      <w:lvlText w:val="%9."/>
      <w:lvlJc w:val="right"/>
      <w:pPr>
        <w:ind w:left="7480" w:hanging="180"/>
      </w:pPr>
    </w:lvl>
  </w:abstractNum>
  <w:abstractNum w:abstractNumId="67">
    <w:nsid w:val="796314F9"/>
    <w:multiLevelType w:val="hybridMultilevel"/>
    <w:tmpl w:val="596A978E"/>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8">
    <w:nsid w:val="7A2358B6"/>
    <w:multiLevelType w:val="hybridMultilevel"/>
    <w:tmpl w:val="9398D788"/>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9">
    <w:nsid w:val="7CD4220A"/>
    <w:multiLevelType w:val="multilevel"/>
    <w:tmpl w:val="40929240"/>
    <w:lvl w:ilvl="0">
      <w:start w:val="1"/>
      <w:numFmt w:val="none"/>
      <w:pStyle w:val="DefinitionL1"/>
      <w:suff w:val="nothing"/>
      <w:lvlText w:val=""/>
      <w:lvlJc w:val="left"/>
      <w:pPr>
        <w:ind w:left="0" w:firstLine="0"/>
      </w:pPr>
      <w:rPr>
        <w:rFonts w:hint="default"/>
        <w:lang w:val="en-AU"/>
      </w:rPr>
    </w:lvl>
    <w:lvl w:ilvl="1">
      <w:start w:val="1"/>
      <w:numFmt w:val="lowerLetter"/>
      <w:pStyle w:val="DefinitionL2"/>
      <w:lvlText w:val="(%2)"/>
      <w:lvlJc w:val="left"/>
      <w:pPr>
        <w:tabs>
          <w:tab w:val="num" w:pos="681"/>
        </w:tabs>
        <w:ind w:left="681" w:hanging="681"/>
      </w:pPr>
      <w:rPr>
        <w:rFonts w:hint="default"/>
      </w:rPr>
    </w:lvl>
    <w:lvl w:ilvl="2">
      <w:start w:val="1"/>
      <w:numFmt w:val="lowerRoman"/>
      <w:pStyle w:val="DefinitionL3"/>
      <w:lvlText w:val="(%3)"/>
      <w:lvlJc w:val="left"/>
      <w:pPr>
        <w:tabs>
          <w:tab w:val="num" w:pos="1361"/>
        </w:tabs>
        <w:ind w:left="1361" w:hanging="680"/>
      </w:pPr>
      <w:rPr>
        <w:rFonts w:hint="default"/>
      </w:rPr>
    </w:lvl>
    <w:lvl w:ilvl="3">
      <w:start w:val="1"/>
      <w:numFmt w:val="none"/>
      <w:lvlText w:val=""/>
      <w:lvlJc w:val="left"/>
      <w:pPr>
        <w:tabs>
          <w:tab w:val="num" w:pos="-320"/>
        </w:tabs>
        <w:ind w:left="-680" w:firstLine="0"/>
      </w:pPr>
      <w:rPr>
        <w:rFonts w:hint="default"/>
      </w:rPr>
    </w:lvl>
    <w:lvl w:ilvl="4">
      <w:start w:val="1"/>
      <w:numFmt w:val="none"/>
      <w:lvlText w:val=""/>
      <w:lvlJc w:val="left"/>
      <w:pPr>
        <w:tabs>
          <w:tab w:val="num" w:pos="-320"/>
        </w:tabs>
        <w:ind w:left="-680" w:firstLine="0"/>
      </w:pPr>
      <w:rPr>
        <w:rFonts w:hint="default"/>
      </w:rPr>
    </w:lvl>
    <w:lvl w:ilvl="5">
      <w:start w:val="1"/>
      <w:numFmt w:val="none"/>
      <w:lvlText w:val=""/>
      <w:lvlJc w:val="left"/>
      <w:pPr>
        <w:tabs>
          <w:tab w:val="num" w:pos="-320"/>
        </w:tabs>
        <w:ind w:left="-680" w:firstLine="0"/>
      </w:pPr>
      <w:rPr>
        <w:rFonts w:hint="default"/>
      </w:rPr>
    </w:lvl>
    <w:lvl w:ilvl="6">
      <w:start w:val="1"/>
      <w:numFmt w:val="none"/>
      <w:lvlText w:val=""/>
      <w:lvlJc w:val="left"/>
      <w:pPr>
        <w:tabs>
          <w:tab w:val="num" w:pos="-320"/>
        </w:tabs>
        <w:ind w:left="-680" w:firstLine="0"/>
      </w:pPr>
      <w:rPr>
        <w:rFonts w:hint="default"/>
      </w:rPr>
    </w:lvl>
    <w:lvl w:ilvl="7">
      <w:start w:val="1"/>
      <w:numFmt w:val="none"/>
      <w:lvlText w:val=""/>
      <w:lvlJc w:val="left"/>
      <w:pPr>
        <w:tabs>
          <w:tab w:val="num" w:pos="-320"/>
        </w:tabs>
        <w:ind w:left="-680" w:firstLine="0"/>
      </w:pPr>
      <w:rPr>
        <w:rFonts w:hint="default"/>
      </w:rPr>
    </w:lvl>
    <w:lvl w:ilvl="8">
      <w:start w:val="1"/>
      <w:numFmt w:val="none"/>
      <w:lvlText w:val=""/>
      <w:lvlJc w:val="left"/>
      <w:pPr>
        <w:tabs>
          <w:tab w:val="num" w:pos="-320"/>
        </w:tabs>
        <w:ind w:left="-680" w:firstLine="0"/>
      </w:pPr>
      <w:rPr>
        <w:rFonts w:hint="default"/>
      </w:rPr>
    </w:lvl>
  </w:abstractNum>
  <w:num w:numId="1">
    <w:abstractNumId w:val="9"/>
  </w:num>
  <w:num w:numId="2">
    <w:abstractNumId w:val="46"/>
  </w:num>
  <w:num w:numId="3">
    <w:abstractNumId w:val="62"/>
  </w:num>
  <w:num w:numId="4">
    <w:abstractNumId w:val="58"/>
  </w:num>
  <w:num w:numId="5">
    <w:abstractNumId w:val="20"/>
  </w:num>
  <w:num w:numId="6">
    <w:abstractNumId w:val="16"/>
  </w:num>
  <w:num w:numId="7">
    <w:abstractNumId w:val="61"/>
  </w:num>
  <w:num w:numId="8">
    <w:abstractNumId w:val="37"/>
  </w:num>
  <w:num w:numId="9">
    <w:abstractNumId w:val="17"/>
  </w:num>
  <w:num w:numId="10">
    <w:abstractNumId w:val="25"/>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9"/>
  </w:num>
  <w:num w:numId="21">
    <w:abstractNumId w:val="69"/>
  </w:num>
  <w:num w:numId="2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num>
  <w:num w:numId="24">
    <w:abstractNumId w:val="57"/>
  </w:num>
  <w:num w:numId="25">
    <w:abstractNumId w:val="18"/>
  </w:num>
  <w:num w:numId="26">
    <w:abstractNumId w:val="24"/>
  </w:num>
  <w:num w:numId="27">
    <w:abstractNumId w:val="27"/>
  </w:num>
  <w:num w:numId="2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65"/>
  </w:num>
  <w:num w:numId="31">
    <w:abstractNumId w:val="52"/>
  </w:num>
  <w:num w:numId="32">
    <w:abstractNumId w:val="32"/>
  </w:num>
  <w:num w:numId="33">
    <w:abstractNumId w:val="50"/>
  </w:num>
  <w:num w:numId="34">
    <w:abstractNumId w:val="41"/>
  </w:num>
  <w:num w:numId="35">
    <w:abstractNumId w:val="43"/>
  </w:num>
  <w:num w:numId="36">
    <w:abstractNumId w:val="30"/>
  </w:num>
  <w:num w:numId="37">
    <w:abstractNumId w:val="42"/>
  </w:num>
  <w:num w:numId="38">
    <w:abstractNumId w:val="46"/>
    <w:lvlOverride w:ilvl="0">
      <w:startOverride w:val="2"/>
    </w:lvlOverride>
    <w:lvlOverride w:ilvl="1">
      <w:startOverride w:val="3"/>
    </w:lvlOverride>
  </w:num>
  <w:num w:numId="39">
    <w:abstractNumId w:val="60"/>
  </w:num>
  <w:num w:numId="40">
    <w:abstractNumId w:val="26"/>
  </w:num>
  <w:num w:numId="41">
    <w:abstractNumId w:val="54"/>
  </w:num>
  <w:num w:numId="42">
    <w:abstractNumId w:val="15"/>
  </w:num>
  <w:num w:numId="43">
    <w:abstractNumId w:val="14"/>
  </w:num>
  <w:num w:numId="44">
    <w:abstractNumId w:val="28"/>
  </w:num>
  <w:num w:numId="45">
    <w:abstractNumId w:val="55"/>
  </w:num>
  <w:num w:numId="46">
    <w:abstractNumId w:val="68"/>
  </w:num>
  <w:num w:numId="47">
    <w:abstractNumId w:val="13"/>
  </w:num>
  <w:num w:numId="48">
    <w:abstractNumId w:val="29"/>
  </w:num>
  <w:num w:numId="49">
    <w:abstractNumId w:val="53"/>
  </w:num>
  <w:num w:numId="50">
    <w:abstractNumId w:val="11"/>
  </w:num>
  <w:num w:numId="51">
    <w:abstractNumId w:val="40"/>
  </w:num>
  <w:num w:numId="52">
    <w:abstractNumId w:val="67"/>
  </w:num>
  <w:num w:numId="53">
    <w:abstractNumId w:val="64"/>
  </w:num>
  <w:num w:numId="54">
    <w:abstractNumId w:val="12"/>
  </w:num>
  <w:num w:numId="55">
    <w:abstractNumId w:val="44"/>
  </w:num>
  <w:num w:numId="56">
    <w:abstractNumId w:val="33"/>
  </w:num>
  <w:num w:numId="57">
    <w:abstractNumId w:val="66"/>
  </w:num>
  <w:num w:numId="58">
    <w:abstractNumId w:val="48"/>
  </w:num>
  <w:num w:numId="59">
    <w:abstractNumId w:val="56"/>
  </w:num>
  <w:num w:numId="60">
    <w:abstractNumId w:val="47"/>
  </w:num>
  <w:num w:numId="61">
    <w:abstractNumId w:val="59"/>
  </w:num>
  <w:num w:numId="62">
    <w:abstractNumId w:val="38"/>
  </w:num>
  <w:num w:numId="63">
    <w:abstractNumId w:val="36"/>
  </w:num>
  <w:num w:numId="64">
    <w:abstractNumId w:val="19"/>
  </w:num>
  <w:num w:numId="65">
    <w:abstractNumId w:val="22"/>
  </w:num>
  <w:num w:numId="66">
    <w:abstractNumId w:val="51"/>
  </w:num>
  <w:num w:numId="67">
    <w:abstractNumId w:val="23"/>
  </w:num>
  <w:num w:numId="68">
    <w:abstractNumId w:val="63"/>
  </w:num>
  <w:num w:numId="69">
    <w:abstractNumId w:val="10"/>
  </w:num>
  <w:num w:numId="70">
    <w:abstractNumId w:val="35"/>
  </w:num>
  <w:num w:numId="71">
    <w:abstractNumId w:val="45"/>
  </w:num>
  <w:num w:numId="72">
    <w:abstractNumId w:val="31"/>
  </w:num>
  <w:num w:numId="73">
    <w:abstractNumId w:val="34"/>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movePersonalInformation/>
  <w:removeDateAndTime/>
  <w:proofState w:spelling="clean" w:grammar="clean"/>
  <w:stylePaneFormatFilter w:val="1001"/>
  <w:defaultTabStop w:val="680"/>
  <w:drawingGridHorizontalSpacing w:val="110"/>
  <w:displayHorizontalDrawingGridEvery w:val="0"/>
  <w:displayVerticalDrawingGridEvery w:val="0"/>
  <w:doNotShadeFormData/>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applyBreakingRules/>
  </w:compat>
  <w:rsids>
    <w:rsidRoot w:val="000C1931"/>
    <w:rsid w:val="00000215"/>
    <w:rsid w:val="00001402"/>
    <w:rsid w:val="00001426"/>
    <w:rsid w:val="0000278D"/>
    <w:rsid w:val="00003DBC"/>
    <w:rsid w:val="0000427C"/>
    <w:rsid w:val="000056AA"/>
    <w:rsid w:val="00005B4E"/>
    <w:rsid w:val="0000694D"/>
    <w:rsid w:val="000069C3"/>
    <w:rsid w:val="00013A1B"/>
    <w:rsid w:val="00014851"/>
    <w:rsid w:val="00016188"/>
    <w:rsid w:val="00017E03"/>
    <w:rsid w:val="00020085"/>
    <w:rsid w:val="0002176A"/>
    <w:rsid w:val="00021B27"/>
    <w:rsid w:val="00023B65"/>
    <w:rsid w:val="00023F0E"/>
    <w:rsid w:val="00023FEA"/>
    <w:rsid w:val="00025BFE"/>
    <w:rsid w:val="00030102"/>
    <w:rsid w:val="00030C75"/>
    <w:rsid w:val="00030CF5"/>
    <w:rsid w:val="00030E26"/>
    <w:rsid w:val="000315BA"/>
    <w:rsid w:val="00034D9E"/>
    <w:rsid w:val="00035EF9"/>
    <w:rsid w:val="00036B09"/>
    <w:rsid w:val="0004009F"/>
    <w:rsid w:val="000416E9"/>
    <w:rsid w:val="000419CB"/>
    <w:rsid w:val="00044A6F"/>
    <w:rsid w:val="00044CCF"/>
    <w:rsid w:val="000458D3"/>
    <w:rsid w:val="00045D61"/>
    <w:rsid w:val="00047A40"/>
    <w:rsid w:val="0005275E"/>
    <w:rsid w:val="0005432F"/>
    <w:rsid w:val="000554F1"/>
    <w:rsid w:val="00055BE1"/>
    <w:rsid w:val="00057DAF"/>
    <w:rsid w:val="00062161"/>
    <w:rsid w:val="00062AF4"/>
    <w:rsid w:val="00062FC2"/>
    <w:rsid w:val="0006541A"/>
    <w:rsid w:val="00065DA1"/>
    <w:rsid w:val="00070E8F"/>
    <w:rsid w:val="00072BFA"/>
    <w:rsid w:val="0007348B"/>
    <w:rsid w:val="00075C34"/>
    <w:rsid w:val="00077574"/>
    <w:rsid w:val="00081E10"/>
    <w:rsid w:val="00084116"/>
    <w:rsid w:val="00086229"/>
    <w:rsid w:val="00090537"/>
    <w:rsid w:val="00091216"/>
    <w:rsid w:val="00092A16"/>
    <w:rsid w:val="00092FB6"/>
    <w:rsid w:val="0009365F"/>
    <w:rsid w:val="00093943"/>
    <w:rsid w:val="000953CD"/>
    <w:rsid w:val="00096A6F"/>
    <w:rsid w:val="00096E56"/>
    <w:rsid w:val="000A1D5B"/>
    <w:rsid w:val="000A3F01"/>
    <w:rsid w:val="000A66D4"/>
    <w:rsid w:val="000A7C97"/>
    <w:rsid w:val="000A7FAD"/>
    <w:rsid w:val="000B004A"/>
    <w:rsid w:val="000B3268"/>
    <w:rsid w:val="000B568A"/>
    <w:rsid w:val="000B56EF"/>
    <w:rsid w:val="000B71CA"/>
    <w:rsid w:val="000C1931"/>
    <w:rsid w:val="000C4C2C"/>
    <w:rsid w:val="000C508B"/>
    <w:rsid w:val="000C6C0E"/>
    <w:rsid w:val="000D32D6"/>
    <w:rsid w:val="000D4050"/>
    <w:rsid w:val="000D7307"/>
    <w:rsid w:val="000D7349"/>
    <w:rsid w:val="000E0670"/>
    <w:rsid w:val="000E1D22"/>
    <w:rsid w:val="000E1EC9"/>
    <w:rsid w:val="000E4459"/>
    <w:rsid w:val="000E7B03"/>
    <w:rsid w:val="000F0219"/>
    <w:rsid w:val="000F0FD5"/>
    <w:rsid w:val="000F2443"/>
    <w:rsid w:val="000F6239"/>
    <w:rsid w:val="000F639B"/>
    <w:rsid w:val="00100DBE"/>
    <w:rsid w:val="001019B1"/>
    <w:rsid w:val="00106D38"/>
    <w:rsid w:val="0010744E"/>
    <w:rsid w:val="001126F6"/>
    <w:rsid w:val="00113A18"/>
    <w:rsid w:val="0011418D"/>
    <w:rsid w:val="00122798"/>
    <w:rsid w:val="00122B4D"/>
    <w:rsid w:val="00124020"/>
    <w:rsid w:val="0012497C"/>
    <w:rsid w:val="00126041"/>
    <w:rsid w:val="00130370"/>
    <w:rsid w:val="0013228A"/>
    <w:rsid w:val="0013316F"/>
    <w:rsid w:val="00135021"/>
    <w:rsid w:val="00135C52"/>
    <w:rsid w:val="00136987"/>
    <w:rsid w:val="00137782"/>
    <w:rsid w:val="0014014B"/>
    <w:rsid w:val="00140E82"/>
    <w:rsid w:val="00142574"/>
    <w:rsid w:val="00142965"/>
    <w:rsid w:val="00143A1C"/>
    <w:rsid w:val="00143E3E"/>
    <w:rsid w:val="00145BFA"/>
    <w:rsid w:val="00146E84"/>
    <w:rsid w:val="00147531"/>
    <w:rsid w:val="00152D4D"/>
    <w:rsid w:val="0015461A"/>
    <w:rsid w:val="001573E3"/>
    <w:rsid w:val="00157601"/>
    <w:rsid w:val="00161920"/>
    <w:rsid w:val="0016222C"/>
    <w:rsid w:val="00162356"/>
    <w:rsid w:val="001629D4"/>
    <w:rsid w:val="00162BB1"/>
    <w:rsid w:val="00162C98"/>
    <w:rsid w:val="00163211"/>
    <w:rsid w:val="001636A2"/>
    <w:rsid w:val="00163CC3"/>
    <w:rsid w:val="00163DB1"/>
    <w:rsid w:val="00165539"/>
    <w:rsid w:val="001669FA"/>
    <w:rsid w:val="0017190C"/>
    <w:rsid w:val="00172F86"/>
    <w:rsid w:val="00176603"/>
    <w:rsid w:val="00176A1A"/>
    <w:rsid w:val="0018066A"/>
    <w:rsid w:val="001810E6"/>
    <w:rsid w:val="001817A9"/>
    <w:rsid w:val="00183722"/>
    <w:rsid w:val="00185D93"/>
    <w:rsid w:val="0018639F"/>
    <w:rsid w:val="00190901"/>
    <w:rsid w:val="00190BA2"/>
    <w:rsid w:val="001914CC"/>
    <w:rsid w:val="00192823"/>
    <w:rsid w:val="001936C6"/>
    <w:rsid w:val="00193A17"/>
    <w:rsid w:val="00193C69"/>
    <w:rsid w:val="00195224"/>
    <w:rsid w:val="001960A2"/>
    <w:rsid w:val="001A3E1D"/>
    <w:rsid w:val="001A4782"/>
    <w:rsid w:val="001A652D"/>
    <w:rsid w:val="001B01DF"/>
    <w:rsid w:val="001B2DAE"/>
    <w:rsid w:val="001B3278"/>
    <w:rsid w:val="001B44D1"/>
    <w:rsid w:val="001B463B"/>
    <w:rsid w:val="001B47ED"/>
    <w:rsid w:val="001C0165"/>
    <w:rsid w:val="001C56F3"/>
    <w:rsid w:val="001C5F9E"/>
    <w:rsid w:val="001C6A90"/>
    <w:rsid w:val="001D0187"/>
    <w:rsid w:val="001D4E7A"/>
    <w:rsid w:val="001D5597"/>
    <w:rsid w:val="001E0568"/>
    <w:rsid w:val="001E0A6E"/>
    <w:rsid w:val="001E5C23"/>
    <w:rsid w:val="001E60BB"/>
    <w:rsid w:val="001E6683"/>
    <w:rsid w:val="001F3A93"/>
    <w:rsid w:val="001F4165"/>
    <w:rsid w:val="001F468C"/>
    <w:rsid w:val="001F4F2E"/>
    <w:rsid w:val="00200BD1"/>
    <w:rsid w:val="00201268"/>
    <w:rsid w:val="002017F8"/>
    <w:rsid w:val="00202F1C"/>
    <w:rsid w:val="002035FE"/>
    <w:rsid w:val="00204D43"/>
    <w:rsid w:val="00206368"/>
    <w:rsid w:val="0020662E"/>
    <w:rsid w:val="002166A6"/>
    <w:rsid w:val="00217A6E"/>
    <w:rsid w:val="002202CB"/>
    <w:rsid w:val="00220DB7"/>
    <w:rsid w:val="002233B5"/>
    <w:rsid w:val="00223806"/>
    <w:rsid w:val="00225DDA"/>
    <w:rsid w:val="00230D69"/>
    <w:rsid w:val="00232525"/>
    <w:rsid w:val="00232B17"/>
    <w:rsid w:val="00236877"/>
    <w:rsid w:val="00237956"/>
    <w:rsid w:val="00240E20"/>
    <w:rsid w:val="00241EC4"/>
    <w:rsid w:val="00243497"/>
    <w:rsid w:val="00244559"/>
    <w:rsid w:val="00244B4D"/>
    <w:rsid w:val="00245EF1"/>
    <w:rsid w:val="002461FE"/>
    <w:rsid w:val="00246CE4"/>
    <w:rsid w:val="0025094C"/>
    <w:rsid w:val="002535FB"/>
    <w:rsid w:val="002556E3"/>
    <w:rsid w:val="00256141"/>
    <w:rsid w:val="002634A3"/>
    <w:rsid w:val="00263750"/>
    <w:rsid w:val="00263E54"/>
    <w:rsid w:val="0026556E"/>
    <w:rsid w:val="00266512"/>
    <w:rsid w:val="00272107"/>
    <w:rsid w:val="00272551"/>
    <w:rsid w:val="00273207"/>
    <w:rsid w:val="0027394E"/>
    <w:rsid w:val="00274916"/>
    <w:rsid w:val="00274C21"/>
    <w:rsid w:val="002775DF"/>
    <w:rsid w:val="0028562E"/>
    <w:rsid w:val="00285EEF"/>
    <w:rsid w:val="00287513"/>
    <w:rsid w:val="0028790A"/>
    <w:rsid w:val="002911B7"/>
    <w:rsid w:val="00291C3A"/>
    <w:rsid w:val="00295902"/>
    <w:rsid w:val="002970CD"/>
    <w:rsid w:val="00297F91"/>
    <w:rsid w:val="002A2F3A"/>
    <w:rsid w:val="002A748F"/>
    <w:rsid w:val="002A7BA0"/>
    <w:rsid w:val="002B152C"/>
    <w:rsid w:val="002B3A94"/>
    <w:rsid w:val="002B670C"/>
    <w:rsid w:val="002B6B64"/>
    <w:rsid w:val="002B7C9D"/>
    <w:rsid w:val="002C0FA2"/>
    <w:rsid w:val="002C1781"/>
    <w:rsid w:val="002C1FD1"/>
    <w:rsid w:val="002C2E84"/>
    <w:rsid w:val="002C5C9E"/>
    <w:rsid w:val="002C707B"/>
    <w:rsid w:val="002C715A"/>
    <w:rsid w:val="002C7FD4"/>
    <w:rsid w:val="002D0578"/>
    <w:rsid w:val="002D1567"/>
    <w:rsid w:val="002D22D3"/>
    <w:rsid w:val="002D3C09"/>
    <w:rsid w:val="002D7C60"/>
    <w:rsid w:val="002E4035"/>
    <w:rsid w:val="002E4310"/>
    <w:rsid w:val="002E4AFF"/>
    <w:rsid w:val="002E7DEC"/>
    <w:rsid w:val="002F1FCF"/>
    <w:rsid w:val="002F27BB"/>
    <w:rsid w:val="002F4866"/>
    <w:rsid w:val="002F561E"/>
    <w:rsid w:val="002F5C9A"/>
    <w:rsid w:val="00304064"/>
    <w:rsid w:val="003042F5"/>
    <w:rsid w:val="00305802"/>
    <w:rsid w:val="00305E96"/>
    <w:rsid w:val="00306BB6"/>
    <w:rsid w:val="00311F38"/>
    <w:rsid w:val="003166A2"/>
    <w:rsid w:val="0032088B"/>
    <w:rsid w:val="003209B1"/>
    <w:rsid w:val="00320F74"/>
    <w:rsid w:val="00324962"/>
    <w:rsid w:val="003251E5"/>
    <w:rsid w:val="00325FDF"/>
    <w:rsid w:val="003301A7"/>
    <w:rsid w:val="0033067B"/>
    <w:rsid w:val="003332AD"/>
    <w:rsid w:val="0033360D"/>
    <w:rsid w:val="003408D1"/>
    <w:rsid w:val="00340EC3"/>
    <w:rsid w:val="00342B89"/>
    <w:rsid w:val="003432EE"/>
    <w:rsid w:val="00343CCE"/>
    <w:rsid w:val="003471D1"/>
    <w:rsid w:val="00350D7D"/>
    <w:rsid w:val="00353C25"/>
    <w:rsid w:val="00360775"/>
    <w:rsid w:val="00360CF1"/>
    <w:rsid w:val="00360E2D"/>
    <w:rsid w:val="003612A8"/>
    <w:rsid w:val="003659A8"/>
    <w:rsid w:val="00366917"/>
    <w:rsid w:val="00370EE1"/>
    <w:rsid w:val="00374FD9"/>
    <w:rsid w:val="00376DBF"/>
    <w:rsid w:val="003813A8"/>
    <w:rsid w:val="003817A6"/>
    <w:rsid w:val="003837DC"/>
    <w:rsid w:val="00394864"/>
    <w:rsid w:val="00394DD8"/>
    <w:rsid w:val="00395A9D"/>
    <w:rsid w:val="00395B54"/>
    <w:rsid w:val="003A0CA2"/>
    <w:rsid w:val="003A203F"/>
    <w:rsid w:val="003A3282"/>
    <w:rsid w:val="003A4242"/>
    <w:rsid w:val="003A4F03"/>
    <w:rsid w:val="003A4F37"/>
    <w:rsid w:val="003A64ED"/>
    <w:rsid w:val="003B0714"/>
    <w:rsid w:val="003B40FE"/>
    <w:rsid w:val="003B4464"/>
    <w:rsid w:val="003B4D99"/>
    <w:rsid w:val="003B6EBB"/>
    <w:rsid w:val="003C018D"/>
    <w:rsid w:val="003C421D"/>
    <w:rsid w:val="003C7B70"/>
    <w:rsid w:val="003D171E"/>
    <w:rsid w:val="003E022E"/>
    <w:rsid w:val="003E2A4E"/>
    <w:rsid w:val="003E3526"/>
    <w:rsid w:val="003E423A"/>
    <w:rsid w:val="003E4E10"/>
    <w:rsid w:val="003E5C73"/>
    <w:rsid w:val="003E6832"/>
    <w:rsid w:val="003E6A17"/>
    <w:rsid w:val="003E79CB"/>
    <w:rsid w:val="003F3742"/>
    <w:rsid w:val="003F3EF5"/>
    <w:rsid w:val="003F6BA6"/>
    <w:rsid w:val="00400198"/>
    <w:rsid w:val="00400648"/>
    <w:rsid w:val="00400C45"/>
    <w:rsid w:val="00401DD6"/>
    <w:rsid w:val="00403DEF"/>
    <w:rsid w:val="00404B12"/>
    <w:rsid w:val="00406149"/>
    <w:rsid w:val="00407898"/>
    <w:rsid w:val="0041446C"/>
    <w:rsid w:val="00415215"/>
    <w:rsid w:val="00416008"/>
    <w:rsid w:val="0041689F"/>
    <w:rsid w:val="00416D2E"/>
    <w:rsid w:val="00422418"/>
    <w:rsid w:val="00422801"/>
    <w:rsid w:val="004269D3"/>
    <w:rsid w:val="004300B2"/>
    <w:rsid w:val="0043113F"/>
    <w:rsid w:val="004317E1"/>
    <w:rsid w:val="00436486"/>
    <w:rsid w:val="004378C1"/>
    <w:rsid w:val="00437A53"/>
    <w:rsid w:val="00437E4E"/>
    <w:rsid w:val="0044089F"/>
    <w:rsid w:val="00441928"/>
    <w:rsid w:val="004431BD"/>
    <w:rsid w:val="00444095"/>
    <w:rsid w:val="00446224"/>
    <w:rsid w:val="00451DCF"/>
    <w:rsid w:val="00453064"/>
    <w:rsid w:val="00456C2E"/>
    <w:rsid w:val="00457203"/>
    <w:rsid w:val="00460082"/>
    <w:rsid w:val="00461421"/>
    <w:rsid w:val="00463F13"/>
    <w:rsid w:val="00464E59"/>
    <w:rsid w:val="00464E87"/>
    <w:rsid w:val="00465069"/>
    <w:rsid w:val="0046783E"/>
    <w:rsid w:val="00467D1D"/>
    <w:rsid w:val="004717B3"/>
    <w:rsid w:val="00471F5A"/>
    <w:rsid w:val="004775CE"/>
    <w:rsid w:val="00483855"/>
    <w:rsid w:val="00484747"/>
    <w:rsid w:val="004856D6"/>
    <w:rsid w:val="004878CA"/>
    <w:rsid w:val="0049141B"/>
    <w:rsid w:val="0049141C"/>
    <w:rsid w:val="00492B61"/>
    <w:rsid w:val="004942EA"/>
    <w:rsid w:val="00495515"/>
    <w:rsid w:val="00495CBE"/>
    <w:rsid w:val="00495EEF"/>
    <w:rsid w:val="004A4DE9"/>
    <w:rsid w:val="004A5933"/>
    <w:rsid w:val="004A5FED"/>
    <w:rsid w:val="004A76F2"/>
    <w:rsid w:val="004B1F51"/>
    <w:rsid w:val="004B2247"/>
    <w:rsid w:val="004B2917"/>
    <w:rsid w:val="004B2B53"/>
    <w:rsid w:val="004B5122"/>
    <w:rsid w:val="004B5D97"/>
    <w:rsid w:val="004B640C"/>
    <w:rsid w:val="004B666F"/>
    <w:rsid w:val="004C0843"/>
    <w:rsid w:val="004C1295"/>
    <w:rsid w:val="004C2A1A"/>
    <w:rsid w:val="004C2C29"/>
    <w:rsid w:val="004C48C0"/>
    <w:rsid w:val="004C5D08"/>
    <w:rsid w:val="004C76BA"/>
    <w:rsid w:val="004D1B88"/>
    <w:rsid w:val="004D24DA"/>
    <w:rsid w:val="004D3C26"/>
    <w:rsid w:val="004D5195"/>
    <w:rsid w:val="004E04FD"/>
    <w:rsid w:val="004E0B35"/>
    <w:rsid w:val="004E1372"/>
    <w:rsid w:val="004E2304"/>
    <w:rsid w:val="004E38CF"/>
    <w:rsid w:val="004E4998"/>
    <w:rsid w:val="004E5564"/>
    <w:rsid w:val="004E69A6"/>
    <w:rsid w:val="004F04F5"/>
    <w:rsid w:val="004F2261"/>
    <w:rsid w:val="004F3122"/>
    <w:rsid w:val="0050183D"/>
    <w:rsid w:val="0050241F"/>
    <w:rsid w:val="00504354"/>
    <w:rsid w:val="0050529C"/>
    <w:rsid w:val="00512EE6"/>
    <w:rsid w:val="00516521"/>
    <w:rsid w:val="00516AF6"/>
    <w:rsid w:val="00525E64"/>
    <w:rsid w:val="00527782"/>
    <w:rsid w:val="00531777"/>
    <w:rsid w:val="00532825"/>
    <w:rsid w:val="00532AA4"/>
    <w:rsid w:val="00534105"/>
    <w:rsid w:val="00534222"/>
    <w:rsid w:val="00534598"/>
    <w:rsid w:val="005356A3"/>
    <w:rsid w:val="00536D99"/>
    <w:rsid w:val="00540527"/>
    <w:rsid w:val="00541F22"/>
    <w:rsid w:val="0054463D"/>
    <w:rsid w:val="00547F68"/>
    <w:rsid w:val="00550506"/>
    <w:rsid w:val="00550B9D"/>
    <w:rsid w:val="005512D5"/>
    <w:rsid w:val="00554612"/>
    <w:rsid w:val="00554C5B"/>
    <w:rsid w:val="00554CF9"/>
    <w:rsid w:val="00555574"/>
    <w:rsid w:val="0055756C"/>
    <w:rsid w:val="00557872"/>
    <w:rsid w:val="005614BC"/>
    <w:rsid w:val="00561C9C"/>
    <w:rsid w:val="005631A4"/>
    <w:rsid w:val="005702EE"/>
    <w:rsid w:val="00570F43"/>
    <w:rsid w:val="00573AA5"/>
    <w:rsid w:val="005765EE"/>
    <w:rsid w:val="005766F1"/>
    <w:rsid w:val="0057713B"/>
    <w:rsid w:val="00577C1C"/>
    <w:rsid w:val="0058046F"/>
    <w:rsid w:val="00581DDF"/>
    <w:rsid w:val="00586D8A"/>
    <w:rsid w:val="00587CF0"/>
    <w:rsid w:val="00587DB8"/>
    <w:rsid w:val="00590A56"/>
    <w:rsid w:val="00591704"/>
    <w:rsid w:val="00591A57"/>
    <w:rsid w:val="00592BCA"/>
    <w:rsid w:val="00593DCD"/>
    <w:rsid w:val="00596257"/>
    <w:rsid w:val="005A0582"/>
    <w:rsid w:val="005A1120"/>
    <w:rsid w:val="005A1887"/>
    <w:rsid w:val="005A1B05"/>
    <w:rsid w:val="005A2CE6"/>
    <w:rsid w:val="005A7A94"/>
    <w:rsid w:val="005B29DC"/>
    <w:rsid w:val="005B2A0B"/>
    <w:rsid w:val="005B309F"/>
    <w:rsid w:val="005B396E"/>
    <w:rsid w:val="005B3982"/>
    <w:rsid w:val="005B3DC3"/>
    <w:rsid w:val="005B5337"/>
    <w:rsid w:val="005B5BFE"/>
    <w:rsid w:val="005B7174"/>
    <w:rsid w:val="005C02C4"/>
    <w:rsid w:val="005C1ACC"/>
    <w:rsid w:val="005C3082"/>
    <w:rsid w:val="005C4694"/>
    <w:rsid w:val="005C589A"/>
    <w:rsid w:val="005C6ED3"/>
    <w:rsid w:val="005D01D9"/>
    <w:rsid w:val="005D0682"/>
    <w:rsid w:val="005D0C9D"/>
    <w:rsid w:val="005D0ED1"/>
    <w:rsid w:val="005D248F"/>
    <w:rsid w:val="005D613B"/>
    <w:rsid w:val="005E089D"/>
    <w:rsid w:val="005E0C2D"/>
    <w:rsid w:val="005E3348"/>
    <w:rsid w:val="005E45F3"/>
    <w:rsid w:val="005E4A3C"/>
    <w:rsid w:val="005E5409"/>
    <w:rsid w:val="005F2849"/>
    <w:rsid w:val="005F4253"/>
    <w:rsid w:val="005F6237"/>
    <w:rsid w:val="006001EE"/>
    <w:rsid w:val="00600AE3"/>
    <w:rsid w:val="00600E5A"/>
    <w:rsid w:val="00600FC8"/>
    <w:rsid w:val="00601DE4"/>
    <w:rsid w:val="0060271A"/>
    <w:rsid w:val="00605444"/>
    <w:rsid w:val="00607CD2"/>
    <w:rsid w:val="00611E0E"/>
    <w:rsid w:val="00613D50"/>
    <w:rsid w:val="006150A2"/>
    <w:rsid w:val="00615FB7"/>
    <w:rsid w:val="00616D40"/>
    <w:rsid w:val="00617233"/>
    <w:rsid w:val="00617EFF"/>
    <w:rsid w:val="006216A1"/>
    <w:rsid w:val="00622B7E"/>
    <w:rsid w:val="00622BB7"/>
    <w:rsid w:val="0062378D"/>
    <w:rsid w:val="00623CB1"/>
    <w:rsid w:val="00624CDA"/>
    <w:rsid w:val="00632AAA"/>
    <w:rsid w:val="00632AD9"/>
    <w:rsid w:val="00632E6A"/>
    <w:rsid w:val="006339D1"/>
    <w:rsid w:val="006340A5"/>
    <w:rsid w:val="006346B3"/>
    <w:rsid w:val="006350E9"/>
    <w:rsid w:val="0063699C"/>
    <w:rsid w:val="00637C4C"/>
    <w:rsid w:val="0064099F"/>
    <w:rsid w:val="00641A56"/>
    <w:rsid w:val="0064402D"/>
    <w:rsid w:val="006440DB"/>
    <w:rsid w:val="00644910"/>
    <w:rsid w:val="00644E15"/>
    <w:rsid w:val="006457D3"/>
    <w:rsid w:val="00646869"/>
    <w:rsid w:val="00647417"/>
    <w:rsid w:val="00653590"/>
    <w:rsid w:val="006556D6"/>
    <w:rsid w:val="00660A39"/>
    <w:rsid w:val="006620E1"/>
    <w:rsid w:val="00662413"/>
    <w:rsid w:val="00662F99"/>
    <w:rsid w:val="006634F4"/>
    <w:rsid w:val="006636AF"/>
    <w:rsid w:val="00664278"/>
    <w:rsid w:val="00664959"/>
    <w:rsid w:val="00667273"/>
    <w:rsid w:val="006715A4"/>
    <w:rsid w:val="00671CAA"/>
    <w:rsid w:val="006726A3"/>
    <w:rsid w:val="006740E4"/>
    <w:rsid w:val="00674175"/>
    <w:rsid w:val="006746BE"/>
    <w:rsid w:val="0067532D"/>
    <w:rsid w:val="00681649"/>
    <w:rsid w:val="00682E45"/>
    <w:rsid w:val="006834AD"/>
    <w:rsid w:val="006851DF"/>
    <w:rsid w:val="0068627F"/>
    <w:rsid w:val="0068765F"/>
    <w:rsid w:val="00690569"/>
    <w:rsid w:val="0069185E"/>
    <w:rsid w:val="00692D4E"/>
    <w:rsid w:val="00696285"/>
    <w:rsid w:val="00696565"/>
    <w:rsid w:val="00696A52"/>
    <w:rsid w:val="006A1100"/>
    <w:rsid w:val="006A4F0E"/>
    <w:rsid w:val="006A4FBA"/>
    <w:rsid w:val="006A52DD"/>
    <w:rsid w:val="006A7721"/>
    <w:rsid w:val="006A783A"/>
    <w:rsid w:val="006B18DF"/>
    <w:rsid w:val="006B4FA8"/>
    <w:rsid w:val="006B5026"/>
    <w:rsid w:val="006B61D8"/>
    <w:rsid w:val="006B7258"/>
    <w:rsid w:val="006C0AB3"/>
    <w:rsid w:val="006C27B2"/>
    <w:rsid w:val="006C2FE5"/>
    <w:rsid w:val="006C3A90"/>
    <w:rsid w:val="006D3277"/>
    <w:rsid w:val="006E114E"/>
    <w:rsid w:val="006E3502"/>
    <w:rsid w:val="006E3C20"/>
    <w:rsid w:val="006E6537"/>
    <w:rsid w:val="006F702E"/>
    <w:rsid w:val="007016CE"/>
    <w:rsid w:val="007037CA"/>
    <w:rsid w:val="007057E8"/>
    <w:rsid w:val="00706297"/>
    <w:rsid w:val="007118B2"/>
    <w:rsid w:val="00712BF8"/>
    <w:rsid w:val="00715942"/>
    <w:rsid w:val="00716D81"/>
    <w:rsid w:val="00716E5D"/>
    <w:rsid w:val="0071715A"/>
    <w:rsid w:val="00721B30"/>
    <w:rsid w:val="00723ECF"/>
    <w:rsid w:val="00724E1F"/>
    <w:rsid w:val="00726DE2"/>
    <w:rsid w:val="00727C00"/>
    <w:rsid w:val="007363C3"/>
    <w:rsid w:val="00736719"/>
    <w:rsid w:val="007370AE"/>
    <w:rsid w:val="007455CA"/>
    <w:rsid w:val="007463FF"/>
    <w:rsid w:val="007464FC"/>
    <w:rsid w:val="007470B7"/>
    <w:rsid w:val="00750664"/>
    <w:rsid w:val="007511EE"/>
    <w:rsid w:val="007514A5"/>
    <w:rsid w:val="0075578D"/>
    <w:rsid w:val="00755A08"/>
    <w:rsid w:val="00757036"/>
    <w:rsid w:val="00757A0F"/>
    <w:rsid w:val="00763211"/>
    <w:rsid w:val="00764CC4"/>
    <w:rsid w:val="007705F0"/>
    <w:rsid w:val="0077103D"/>
    <w:rsid w:val="00771718"/>
    <w:rsid w:val="00774893"/>
    <w:rsid w:val="0077524D"/>
    <w:rsid w:val="00780B56"/>
    <w:rsid w:val="00784075"/>
    <w:rsid w:val="00787831"/>
    <w:rsid w:val="00791076"/>
    <w:rsid w:val="007913AD"/>
    <w:rsid w:val="00797221"/>
    <w:rsid w:val="00797281"/>
    <w:rsid w:val="007976E1"/>
    <w:rsid w:val="00797846"/>
    <w:rsid w:val="007A1414"/>
    <w:rsid w:val="007A18C1"/>
    <w:rsid w:val="007A1B96"/>
    <w:rsid w:val="007A1BBF"/>
    <w:rsid w:val="007A2BE2"/>
    <w:rsid w:val="007A2EC5"/>
    <w:rsid w:val="007A7256"/>
    <w:rsid w:val="007A74FC"/>
    <w:rsid w:val="007B0E1E"/>
    <w:rsid w:val="007B38D7"/>
    <w:rsid w:val="007B3DA1"/>
    <w:rsid w:val="007B608E"/>
    <w:rsid w:val="007B785C"/>
    <w:rsid w:val="007B7A9C"/>
    <w:rsid w:val="007C134D"/>
    <w:rsid w:val="007C43CE"/>
    <w:rsid w:val="007D1423"/>
    <w:rsid w:val="007D156C"/>
    <w:rsid w:val="007D57A1"/>
    <w:rsid w:val="007D79D1"/>
    <w:rsid w:val="007E1F02"/>
    <w:rsid w:val="007E2807"/>
    <w:rsid w:val="007E2D41"/>
    <w:rsid w:val="007E3ED7"/>
    <w:rsid w:val="007E4D92"/>
    <w:rsid w:val="007E61ED"/>
    <w:rsid w:val="007E6EA6"/>
    <w:rsid w:val="007F053B"/>
    <w:rsid w:val="007F156F"/>
    <w:rsid w:val="007F31EE"/>
    <w:rsid w:val="007F4D99"/>
    <w:rsid w:val="007F5430"/>
    <w:rsid w:val="007F70A4"/>
    <w:rsid w:val="00801C1C"/>
    <w:rsid w:val="00802C05"/>
    <w:rsid w:val="00802CE5"/>
    <w:rsid w:val="00803BCF"/>
    <w:rsid w:val="00805D79"/>
    <w:rsid w:val="00810BE2"/>
    <w:rsid w:val="00812320"/>
    <w:rsid w:val="00815695"/>
    <w:rsid w:val="00817250"/>
    <w:rsid w:val="00820350"/>
    <w:rsid w:val="0082180A"/>
    <w:rsid w:val="008222F0"/>
    <w:rsid w:val="00824F42"/>
    <w:rsid w:val="00824F9B"/>
    <w:rsid w:val="00824FF0"/>
    <w:rsid w:val="008258F0"/>
    <w:rsid w:val="00834971"/>
    <w:rsid w:val="00837139"/>
    <w:rsid w:val="0084024C"/>
    <w:rsid w:val="00840A0E"/>
    <w:rsid w:val="00843622"/>
    <w:rsid w:val="008439BA"/>
    <w:rsid w:val="00846237"/>
    <w:rsid w:val="00846C07"/>
    <w:rsid w:val="00850AE9"/>
    <w:rsid w:val="008534FD"/>
    <w:rsid w:val="00854E0D"/>
    <w:rsid w:val="00855087"/>
    <w:rsid w:val="0086080D"/>
    <w:rsid w:val="008610D6"/>
    <w:rsid w:val="00863733"/>
    <w:rsid w:val="00863833"/>
    <w:rsid w:val="00866CEE"/>
    <w:rsid w:val="0086787F"/>
    <w:rsid w:val="00870117"/>
    <w:rsid w:val="008702B9"/>
    <w:rsid w:val="0087118C"/>
    <w:rsid w:val="0087324D"/>
    <w:rsid w:val="00873B31"/>
    <w:rsid w:val="0087410B"/>
    <w:rsid w:val="00875611"/>
    <w:rsid w:val="00877E49"/>
    <w:rsid w:val="00880DFD"/>
    <w:rsid w:val="008810E2"/>
    <w:rsid w:val="008818A8"/>
    <w:rsid w:val="00882AD3"/>
    <w:rsid w:val="00882EEE"/>
    <w:rsid w:val="00885423"/>
    <w:rsid w:val="00885680"/>
    <w:rsid w:val="00885C1A"/>
    <w:rsid w:val="00886F6A"/>
    <w:rsid w:val="0089027F"/>
    <w:rsid w:val="00890350"/>
    <w:rsid w:val="00892D64"/>
    <w:rsid w:val="00894363"/>
    <w:rsid w:val="00897E75"/>
    <w:rsid w:val="008A0AD7"/>
    <w:rsid w:val="008A16B1"/>
    <w:rsid w:val="008A18CF"/>
    <w:rsid w:val="008A55AF"/>
    <w:rsid w:val="008A785F"/>
    <w:rsid w:val="008B1BC3"/>
    <w:rsid w:val="008B1F6A"/>
    <w:rsid w:val="008B31D1"/>
    <w:rsid w:val="008B4466"/>
    <w:rsid w:val="008B4488"/>
    <w:rsid w:val="008B4B49"/>
    <w:rsid w:val="008B5AD7"/>
    <w:rsid w:val="008B61A0"/>
    <w:rsid w:val="008C31DD"/>
    <w:rsid w:val="008C3F50"/>
    <w:rsid w:val="008C6BE1"/>
    <w:rsid w:val="008D406D"/>
    <w:rsid w:val="008D4916"/>
    <w:rsid w:val="008D495D"/>
    <w:rsid w:val="008D52AA"/>
    <w:rsid w:val="008D58B1"/>
    <w:rsid w:val="008D5E9C"/>
    <w:rsid w:val="008D6773"/>
    <w:rsid w:val="008D6EA5"/>
    <w:rsid w:val="008E1BFF"/>
    <w:rsid w:val="008E3B1F"/>
    <w:rsid w:val="008E5AE8"/>
    <w:rsid w:val="008E640A"/>
    <w:rsid w:val="008E72DD"/>
    <w:rsid w:val="008F0AF3"/>
    <w:rsid w:val="008F180C"/>
    <w:rsid w:val="008F299D"/>
    <w:rsid w:val="008F7995"/>
    <w:rsid w:val="008F7C9E"/>
    <w:rsid w:val="008F7E56"/>
    <w:rsid w:val="00900900"/>
    <w:rsid w:val="0090240C"/>
    <w:rsid w:val="00904191"/>
    <w:rsid w:val="00904A26"/>
    <w:rsid w:val="00912CB7"/>
    <w:rsid w:val="00913192"/>
    <w:rsid w:val="00913E5A"/>
    <w:rsid w:val="0091440C"/>
    <w:rsid w:val="00916A42"/>
    <w:rsid w:val="00917302"/>
    <w:rsid w:val="009173C9"/>
    <w:rsid w:val="00917FAE"/>
    <w:rsid w:val="009216CD"/>
    <w:rsid w:val="009219E4"/>
    <w:rsid w:val="00921B86"/>
    <w:rsid w:val="00922FC6"/>
    <w:rsid w:val="00923077"/>
    <w:rsid w:val="0092497F"/>
    <w:rsid w:val="009273B3"/>
    <w:rsid w:val="00934056"/>
    <w:rsid w:val="00936FE7"/>
    <w:rsid w:val="009415B1"/>
    <w:rsid w:val="00941A9E"/>
    <w:rsid w:val="00941CC4"/>
    <w:rsid w:val="00943FC5"/>
    <w:rsid w:val="00946000"/>
    <w:rsid w:val="00950461"/>
    <w:rsid w:val="00954027"/>
    <w:rsid w:val="009553E7"/>
    <w:rsid w:val="00955E99"/>
    <w:rsid w:val="00960D58"/>
    <w:rsid w:val="009630ED"/>
    <w:rsid w:val="009660DE"/>
    <w:rsid w:val="00967786"/>
    <w:rsid w:val="00970397"/>
    <w:rsid w:val="0097293F"/>
    <w:rsid w:val="00975A82"/>
    <w:rsid w:val="00975DA3"/>
    <w:rsid w:val="00976924"/>
    <w:rsid w:val="00981D35"/>
    <w:rsid w:val="00984EAC"/>
    <w:rsid w:val="00984F3E"/>
    <w:rsid w:val="00985D60"/>
    <w:rsid w:val="0098610C"/>
    <w:rsid w:val="00986E91"/>
    <w:rsid w:val="00987762"/>
    <w:rsid w:val="00991C2B"/>
    <w:rsid w:val="00992D7F"/>
    <w:rsid w:val="00994768"/>
    <w:rsid w:val="00994E3E"/>
    <w:rsid w:val="009975DC"/>
    <w:rsid w:val="009A3888"/>
    <w:rsid w:val="009A3889"/>
    <w:rsid w:val="009A67DE"/>
    <w:rsid w:val="009A7100"/>
    <w:rsid w:val="009B2E9F"/>
    <w:rsid w:val="009B57F2"/>
    <w:rsid w:val="009B72F9"/>
    <w:rsid w:val="009C38CE"/>
    <w:rsid w:val="009C7E1E"/>
    <w:rsid w:val="009D329D"/>
    <w:rsid w:val="009D3BB4"/>
    <w:rsid w:val="009D3FB1"/>
    <w:rsid w:val="009D75F9"/>
    <w:rsid w:val="009D761A"/>
    <w:rsid w:val="009E11BC"/>
    <w:rsid w:val="009E160F"/>
    <w:rsid w:val="009E3021"/>
    <w:rsid w:val="009E3D20"/>
    <w:rsid w:val="009E54D7"/>
    <w:rsid w:val="009F105B"/>
    <w:rsid w:val="009F39B6"/>
    <w:rsid w:val="009F7B51"/>
    <w:rsid w:val="00A00664"/>
    <w:rsid w:val="00A018FB"/>
    <w:rsid w:val="00A035D3"/>
    <w:rsid w:val="00A077AF"/>
    <w:rsid w:val="00A078A4"/>
    <w:rsid w:val="00A10679"/>
    <w:rsid w:val="00A10B0D"/>
    <w:rsid w:val="00A10CE5"/>
    <w:rsid w:val="00A116CA"/>
    <w:rsid w:val="00A124DD"/>
    <w:rsid w:val="00A1527A"/>
    <w:rsid w:val="00A16ADE"/>
    <w:rsid w:val="00A17A2C"/>
    <w:rsid w:val="00A2194E"/>
    <w:rsid w:val="00A23354"/>
    <w:rsid w:val="00A23DDE"/>
    <w:rsid w:val="00A26660"/>
    <w:rsid w:val="00A307A2"/>
    <w:rsid w:val="00A30883"/>
    <w:rsid w:val="00A32D6F"/>
    <w:rsid w:val="00A33EA0"/>
    <w:rsid w:val="00A354C5"/>
    <w:rsid w:val="00A418A2"/>
    <w:rsid w:val="00A428A7"/>
    <w:rsid w:val="00A43913"/>
    <w:rsid w:val="00A44A91"/>
    <w:rsid w:val="00A519C9"/>
    <w:rsid w:val="00A53524"/>
    <w:rsid w:val="00A55C28"/>
    <w:rsid w:val="00A56DCA"/>
    <w:rsid w:val="00A57D88"/>
    <w:rsid w:val="00A60521"/>
    <w:rsid w:val="00A60C91"/>
    <w:rsid w:val="00A63417"/>
    <w:rsid w:val="00A66AFE"/>
    <w:rsid w:val="00A67067"/>
    <w:rsid w:val="00A715F7"/>
    <w:rsid w:val="00A71ADB"/>
    <w:rsid w:val="00A73CD3"/>
    <w:rsid w:val="00A7426E"/>
    <w:rsid w:val="00A74AFE"/>
    <w:rsid w:val="00A74BE9"/>
    <w:rsid w:val="00A804FE"/>
    <w:rsid w:val="00A828C6"/>
    <w:rsid w:val="00A82DFE"/>
    <w:rsid w:val="00A82E01"/>
    <w:rsid w:val="00A83A5A"/>
    <w:rsid w:val="00A841F7"/>
    <w:rsid w:val="00A84668"/>
    <w:rsid w:val="00A90382"/>
    <w:rsid w:val="00A90806"/>
    <w:rsid w:val="00A90973"/>
    <w:rsid w:val="00A93B32"/>
    <w:rsid w:val="00A96B65"/>
    <w:rsid w:val="00AA0BF8"/>
    <w:rsid w:val="00AA0C57"/>
    <w:rsid w:val="00AA0F94"/>
    <w:rsid w:val="00AA11BC"/>
    <w:rsid w:val="00AA2763"/>
    <w:rsid w:val="00AA39E3"/>
    <w:rsid w:val="00AA3E5B"/>
    <w:rsid w:val="00AA49EA"/>
    <w:rsid w:val="00AA55C3"/>
    <w:rsid w:val="00AB1502"/>
    <w:rsid w:val="00AB24D5"/>
    <w:rsid w:val="00AB3251"/>
    <w:rsid w:val="00AB389B"/>
    <w:rsid w:val="00AB3AB5"/>
    <w:rsid w:val="00AB5B03"/>
    <w:rsid w:val="00AB6318"/>
    <w:rsid w:val="00AC2612"/>
    <w:rsid w:val="00AC5BCC"/>
    <w:rsid w:val="00AC6E20"/>
    <w:rsid w:val="00AD1EF2"/>
    <w:rsid w:val="00AD2F88"/>
    <w:rsid w:val="00AD3B53"/>
    <w:rsid w:val="00AD6252"/>
    <w:rsid w:val="00AD633F"/>
    <w:rsid w:val="00AE2AD1"/>
    <w:rsid w:val="00AE4193"/>
    <w:rsid w:val="00AE4DA2"/>
    <w:rsid w:val="00AE5DD6"/>
    <w:rsid w:val="00AF1FD6"/>
    <w:rsid w:val="00AF2B95"/>
    <w:rsid w:val="00AF2BED"/>
    <w:rsid w:val="00AF4E7C"/>
    <w:rsid w:val="00AF555E"/>
    <w:rsid w:val="00AF5EDC"/>
    <w:rsid w:val="00AF63AE"/>
    <w:rsid w:val="00AF6EC8"/>
    <w:rsid w:val="00B006A9"/>
    <w:rsid w:val="00B02994"/>
    <w:rsid w:val="00B03DA5"/>
    <w:rsid w:val="00B065B9"/>
    <w:rsid w:val="00B06DEF"/>
    <w:rsid w:val="00B10289"/>
    <w:rsid w:val="00B10F94"/>
    <w:rsid w:val="00B12630"/>
    <w:rsid w:val="00B14BF7"/>
    <w:rsid w:val="00B21258"/>
    <w:rsid w:val="00B2166F"/>
    <w:rsid w:val="00B21A39"/>
    <w:rsid w:val="00B23491"/>
    <w:rsid w:val="00B25FF0"/>
    <w:rsid w:val="00B26C56"/>
    <w:rsid w:val="00B32C7E"/>
    <w:rsid w:val="00B347FF"/>
    <w:rsid w:val="00B40C09"/>
    <w:rsid w:val="00B4404B"/>
    <w:rsid w:val="00B44A2F"/>
    <w:rsid w:val="00B45C96"/>
    <w:rsid w:val="00B479E9"/>
    <w:rsid w:val="00B5009C"/>
    <w:rsid w:val="00B522A0"/>
    <w:rsid w:val="00B54AB8"/>
    <w:rsid w:val="00B54E8C"/>
    <w:rsid w:val="00B5594E"/>
    <w:rsid w:val="00B55A04"/>
    <w:rsid w:val="00B6053D"/>
    <w:rsid w:val="00B64D67"/>
    <w:rsid w:val="00B65F0E"/>
    <w:rsid w:val="00B66146"/>
    <w:rsid w:val="00B71692"/>
    <w:rsid w:val="00B7272D"/>
    <w:rsid w:val="00B73B90"/>
    <w:rsid w:val="00B74D17"/>
    <w:rsid w:val="00B76C4A"/>
    <w:rsid w:val="00B77926"/>
    <w:rsid w:val="00B80453"/>
    <w:rsid w:val="00B82A50"/>
    <w:rsid w:val="00B8400C"/>
    <w:rsid w:val="00B84D37"/>
    <w:rsid w:val="00B850E4"/>
    <w:rsid w:val="00B85DE5"/>
    <w:rsid w:val="00B86E87"/>
    <w:rsid w:val="00B87F56"/>
    <w:rsid w:val="00B91B38"/>
    <w:rsid w:val="00B93DDB"/>
    <w:rsid w:val="00B958E7"/>
    <w:rsid w:val="00B96359"/>
    <w:rsid w:val="00BA1A01"/>
    <w:rsid w:val="00BA2BAF"/>
    <w:rsid w:val="00BA30AF"/>
    <w:rsid w:val="00BA4C21"/>
    <w:rsid w:val="00BA58FF"/>
    <w:rsid w:val="00BA5E20"/>
    <w:rsid w:val="00BB109F"/>
    <w:rsid w:val="00BB225A"/>
    <w:rsid w:val="00BB50E5"/>
    <w:rsid w:val="00BB7599"/>
    <w:rsid w:val="00BC0188"/>
    <w:rsid w:val="00BC3AEE"/>
    <w:rsid w:val="00BC534A"/>
    <w:rsid w:val="00BC687C"/>
    <w:rsid w:val="00BD1680"/>
    <w:rsid w:val="00BD48AF"/>
    <w:rsid w:val="00BD4DB4"/>
    <w:rsid w:val="00BE1514"/>
    <w:rsid w:val="00BE26DF"/>
    <w:rsid w:val="00BE2ADC"/>
    <w:rsid w:val="00BE33F4"/>
    <w:rsid w:val="00BE470D"/>
    <w:rsid w:val="00BF06EA"/>
    <w:rsid w:val="00BF0886"/>
    <w:rsid w:val="00BF1E8E"/>
    <w:rsid w:val="00BF2E90"/>
    <w:rsid w:val="00BF38F0"/>
    <w:rsid w:val="00BF41AC"/>
    <w:rsid w:val="00BF465A"/>
    <w:rsid w:val="00BF4731"/>
    <w:rsid w:val="00BF4C5B"/>
    <w:rsid w:val="00BF6A01"/>
    <w:rsid w:val="00BF7C71"/>
    <w:rsid w:val="00C007EF"/>
    <w:rsid w:val="00C008A2"/>
    <w:rsid w:val="00C019DC"/>
    <w:rsid w:val="00C01CE1"/>
    <w:rsid w:val="00C020CB"/>
    <w:rsid w:val="00C03D2A"/>
    <w:rsid w:val="00C03ECE"/>
    <w:rsid w:val="00C04CA0"/>
    <w:rsid w:val="00C115B6"/>
    <w:rsid w:val="00C20D59"/>
    <w:rsid w:val="00C21F08"/>
    <w:rsid w:val="00C24587"/>
    <w:rsid w:val="00C314AB"/>
    <w:rsid w:val="00C3162C"/>
    <w:rsid w:val="00C32EB1"/>
    <w:rsid w:val="00C3338E"/>
    <w:rsid w:val="00C33CA9"/>
    <w:rsid w:val="00C369F8"/>
    <w:rsid w:val="00C40369"/>
    <w:rsid w:val="00C40758"/>
    <w:rsid w:val="00C4606F"/>
    <w:rsid w:val="00C4755D"/>
    <w:rsid w:val="00C50602"/>
    <w:rsid w:val="00C52BD5"/>
    <w:rsid w:val="00C52D3A"/>
    <w:rsid w:val="00C5309C"/>
    <w:rsid w:val="00C55F3D"/>
    <w:rsid w:val="00C618E3"/>
    <w:rsid w:val="00C6229A"/>
    <w:rsid w:val="00C643FE"/>
    <w:rsid w:val="00C6655C"/>
    <w:rsid w:val="00C67A27"/>
    <w:rsid w:val="00C67DE1"/>
    <w:rsid w:val="00C70ECE"/>
    <w:rsid w:val="00C752B4"/>
    <w:rsid w:val="00C76118"/>
    <w:rsid w:val="00C76C40"/>
    <w:rsid w:val="00C82FC5"/>
    <w:rsid w:val="00C831AF"/>
    <w:rsid w:val="00C838ED"/>
    <w:rsid w:val="00C83984"/>
    <w:rsid w:val="00C84450"/>
    <w:rsid w:val="00C8577E"/>
    <w:rsid w:val="00C85C8D"/>
    <w:rsid w:val="00C87EB0"/>
    <w:rsid w:val="00C91A89"/>
    <w:rsid w:val="00C92705"/>
    <w:rsid w:val="00C92E4D"/>
    <w:rsid w:val="00C949DC"/>
    <w:rsid w:val="00C961F6"/>
    <w:rsid w:val="00C9693C"/>
    <w:rsid w:val="00CA2229"/>
    <w:rsid w:val="00CA2A08"/>
    <w:rsid w:val="00CA410C"/>
    <w:rsid w:val="00CA5B60"/>
    <w:rsid w:val="00CB0315"/>
    <w:rsid w:val="00CB0B28"/>
    <w:rsid w:val="00CB1485"/>
    <w:rsid w:val="00CB1586"/>
    <w:rsid w:val="00CB2EFE"/>
    <w:rsid w:val="00CB41F3"/>
    <w:rsid w:val="00CB50C6"/>
    <w:rsid w:val="00CC01F8"/>
    <w:rsid w:val="00CC191E"/>
    <w:rsid w:val="00CC26C1"/>
    <w:rsid w:val="00CC27E9"/>
    <w:rsid w:val="00CC2F98"/>
    <w:rsid w:val="00CC3A32"/>
    <w:rsid w:val="00CC4142"/>
    <w:rsid w:val="00CC4257"/>
    <w:rsid w:val="00CC71C9"/>
    <w:rsid w:val="00CC7A7A"/>
    <w:rsid w:val="00CD04C7"/>
    <w:rsid w:val="00CD0CEE"/>
    <w:rsid w:val="00CD1E9F"/>
    <w:rsid w:val="00CD58CB"/>
    <w:rsid w:val="00CD5F62"/>
    <w:rsid w:val="00CD6C30"/>
    <w:rsid w:val="00CE49DF"/>
    <w:rsid w:val="00CE6AF2"/>
    <w:rsid w:val="00CF096A"/>
    <w:rsid w:val="00CF16E4"/>
    <w:rsid w:val="00CF1799"/>
    <w:rsid w:val="00CF795C"/>
    <w:rsid w:val="00CF7B61"/>
    <w:rsid w:val="00D013CC"/>
    <w:rsid w:val="00D01AB8"/>
    <w:rsid w:val="00D02B76"/>
    <w:rsid w:val="00D03E70"/>
    <w:rsid w:val="00D0539F"/>
    <w:rsid w:val="00D058D5"/>
    <w:rsid w:val="00D06438"/>
    <w:rsid w:val="00D07807"/>
    <w:rsid w:val="00D11910"/>
    <w:rsid w:val="00D12EC2"/>
    <w:rsid w:val="00D12F01"/>
    <w:rsid w:val="00D1458C"/>
    <w:rsid w:val="00D16007"/>
    <w:rsid w:val="00D16335"/>
    <w:rsid w:val="00D16EFE"/>
    <w:rsid w:val="00D175CA"/>
    <w:rsid w:val="00D17FCC"/>
    <w:rsid w:val="00D2207E"/>
    <w:rsid w:val="00D23872"/>
    <w:rsid w:val="00D23B9B"/>
    <w:rsid w:val="00D2657D"/>
    <w:rsid w:val="00D26612"/>
    <w:rsid w:val="00D27176"/>
    <w:rsid w:val="00D27B71"/>
    <w:rsid w:val="00D27C15"/>
    <w:rsid w:val="00D301E0"/>
    <w:rsid w:val="00D3020D"/>
    <w:rsid w:val="00D30218"/>
    <w:rsid w:val="00D30746"/>
    <w:rsid w:val="00D32722"/>
    <w:rsid w:val="00D3704D"/>
    <w:rsid w:val="00D4118A"/>
    <w:rsid w:val="00D43682"/>
    <w:rsid w:val="00D465DC"/>
    <w:rsid w:val="00D46E2D"/>
    <w:rsid w:val="00D504DC"/>
    <w:rsid w:val="00D52792"/>
    <w:rsid w:val="00D53A3E"/>
    <w:rsid w:val="00D567DA"/>
    <w:rsid w:val="00D56D91"/>
    <w:rsid w:val="00D602DB"/>
    <w:rsid w:val="00D604D9"/>
    <w:rsid w:val="00D607DC"/>
    <w:rsid w:val="00D6177E"/>
    <w:rsid w:val="00D62C76"/>
    <w:rsid w:val="00D63AF4"/>
    <w:rsid w:val="00D65E80"/>
    <w:rsid w:val="00D661FC"/>
    <w:rsid w:val="00D669B5"/>
    <w:rsid w:val="00D7012A"/>
    <w:rsid w:val="00D708A7"/>
    <w:rsid w:val="00D713E7"/>
    <w:rsid w:val="00D7213D"/>
    <w:rsid w:val="00D74984"/>
    <w:rsid w:val="00D75D2F"/>
    <w:rsid w:val="00D76E31"/>
    <w:rsid w:val="00D77511"/>
    <w:rsid w:val="00D77C13"/>
    <w:rsid w:val="00D84723"/>
    <w:rsid w:val="00D84C26"/>
    <w:rsid w:val="00D84D26"/>
    <w:rsid w:val="00D8536B"/>
    <w:rsid w:val="00D90B92"/>
    <w:rsid w:val="00D97320"/>
    <w:rsid w:val="00DA07FE"/>
    <w:rsid w:val="00DA136F"/>
    <w:rsid w:val="00DA1877"/>
    <w:rsid w:val="00DA3C56"/>
    <w:rsid w:val="00DA7E40"/>
    <w:rsid w:val="00DB1697"/>
    <w:rsid w:val="00DB2C44"/>
    <w:rsid w:val="00DB3616"/>
    <w:rsid w:val="00DB5306"/>
    <w:rsid w:val="00DB56C9"/>
    <w:rsid w:val="00DB5ACC"/>
    <w:rsid w:val="00DB6493"/>
    <w:rsid w:val="00DB73AD"/>
    <w:rsid w:val="00DB7DFF"/>
    <w:rsid w:val="00DC0ADD"/>
    <w:rsid w:val="00DC2666"/>
    <w:rsid w:val="00DC3586"/>
    <w:rsid w:val="00DC3B47"/>
    <w:rsid w:val="00DC6211"/>
    <w:rsid w:val="00DD0CDE"/>
    <w:rsid w:val="00DD1631"/>
    <w:rsid w:val="00DD2207"/>
    <w:rsid w:val="00DD57C5"/>
    <w:rsid w:val="00DD5995"/>
    <w:rsid w:val="00DD60F3"/>
    <w:rsid w:val="00DE179A"/>
    <w:rsid w:val="00DE308B"/>
    <w:rsid w:val="00DE3FD8"/>
    <w:rsid w:val="00DE471B"/>
    <w:rsid w:val="00DE47BC"/>
    <w:rsid w:val="00DE5181"/>
    <w:rsid w:val="00DE6809"/>
    <w:rsid w:val="00DE7FBD"/>
    <w:rsid w:val="00DF210A"/>
    <w:rsid w:val="00DF38F1"/>
    <w:rsid w:val="00DF42B2"/>
    <w:rsid w:val="00DF76B4"/>
    <w:rsid w:val="00E01DF7"/>
    <w:rsid w:val="00E03F00"/>
    <w:rsid w:val="00E04CD9"/>
    <w:rsid w:val="00E056FB"/>
    <w:rsid w:val="00E11CCF"/>
    <w:rsid w:val="00E1246C"/>
    <w:rsid w:val="00E137FD"/>
    <w:rsid w:val="00E139F8"/>
    <w:rsid w:val="00E13BFF"/>
    <w:rsid w:val="00E14E0A"/>
    <w:rsid w:val="00E1521A"/>
    <w:rsid w:val="00E15394"/>
    <w:rsid w:val="00E16433"/>
    <w:rsid w:val="00E16CF4"/>
    <w:rsid w:val="00E16F22"/>
    <w:rsid w:val="00E2228B"/>
    <w:rsid w:val="00E22A62"/>
    <w:rsid w:val="00E22E3E"/>
    <w:rsid w:val="00E23F52"/>
    <w:rsid w:val="00E243AE"/>
    <w:rsid w:val="00E24D88"/>
    <w:rsid w:val="00E27CD2"/>
    <w:rsid w:val="00E27E5F"/>
    <w:rsid w:val="00E32A6A"/>
    <w:rsid w:val="00E3399F"/>
    <w:rsid w:val="00E33CC5"/>
    <w:rsid w:val="00E35073"/>
    <w:rsid w:val="00E358EF"/>
    <w:rsid w:val="00E3665D"/>
    <w:rsid w:val="00E36AAB"/>
    <w:rsid w:val="00E41D13"/>
    <w:rsid w:val="00E42434"/>
    <w:rsid w:val="00E42F43"/>
    <w:rsid w:val="00E50210"/>
    <w:rsid w:val="00E52743"/>
    <w:rsid w:val="00E53315"/>
    <w:rsid w:val="00E5684C"/>
    <w:rsid w:val="00E57EFD"/>
    <w:rsid w:val="00E57F4B"/>
    <w:rsid w:val="00E616D8"/>
    <w:rsid w:val="00E64604"/>
    <w:rsid w:val="00E66F7C"/>
    <w:rsid w:val="00E6786B"/>
    <w:rsid w:val="00E7099C"/>
    <w:rsid w:val="00E7171D"/>
    <w:rsid w:val="00E7274C"/>
    <w:rsid w:val="00E73768"/>
    <w:rsid w:val="00E76146"/>
    <w:rsid w:val="00E81028"/>
    <w:rsid w:val="00E81C82"/>
    <w:rsid w:val="00E82417"/>
    <w:rsid w:val="00E847F4"/>
    <w:rsid w:val="00E86902"/>
    <w:rsid w:val="00E86D84"/>
    <w:rsid w:val="00E902B2"/>
    <w:rsid w:val="00E91A68"/>
    <w:rsid w:val="00E91CA7"/>
    <w:rsid w:val="00E91CFF"/>
    <w:rsid w:val="00E938C5"/>
    <w:rsid w:val="00E9414E"/>
    <w:rsid w:val="00E959F0"/>
    <w:rsid w:val="00E95F8D"/>
    <w:rsid w:val="00E96195"/>
    <w:rsid w:val="00E963C8"/>
    <w:rsid w:val="00EA437C"/>
    <w:rsid w:val="00EA5637"/>
    <w:rsid w:val="00EA5990"/>
    <w:rsid w:val="00EA64C6"/>
    <w:rsid w:val="00EA6C51"/>
    <w:rsid w:val="00EA72BE"/>
    <w:rsid w:val="00EB0963"/>
    <w:rsid w:val="00EB15F4"/>
    <w:rsid w:val="00EB3DF7"/>
    <w:rsid w:val="00EB426B"/>
    <w:rsid w:val="00EB5753"/>
    <w:rsid w:val="00EB602F"/>
    <w:rsid w:val="00EC3246"/>
    <w:rsid w:val="00EC39DC"/>
    <w:rsid w:val="00EC4724"/>
    <w:rsid w:val="00ED1F02"/>
    <w:rsid w:val="00ED52FF"/>
    <w:rsid w:val="00ED750C"/>
    <w:rsid w:val="00EE0A9F"/>
    <w:rsid w:val="00EE1AFA"/>
    <w:rsid w:val="00EE1B6D"/>
    <w:rsid w:val="00EE1EA4"/>
    <w:rsid w:val="00EE3963"/>
    <w:rsid w:val="00EE5368"/>
    <w:rsid w:val="00EF1292"/>
    <w:rsid w:val="00EF1F0B"/>
    <w:rsid w:val="00EF2C9A"/>
    <w:rsid w:val="00EF66FD"/>
    <w:rsid w:val="00F01A7E"/>
    <w:rsid w:val="00F07B44"/>
    <w:rsid w:val="00F1044D"/>
    <w:rsid w:val="00F1110B"/>
    <w:rsid w:val="00F112DB"/>
    <w:rsid w:val="00F1253C"/>
    <w:rsid w:val="00F12836"/>
    <w:rsid w:val="00F143C6"/>
    <w:rsid w:val="00F16060"/>
    <w:rsid w:val="00F17F41"/>
    <w:rsid w:val="00F21532"/>
    <w:rsid w:val="00F21858"/>
    <w:rsid w:val="00F21AA2"/>
    <w:rsid w:val="00F24194"/>
    <w:rsid w:val="00F26043"/>
    <w:rsid w:val="00F33513"/>
    <w:rsid w:val="00F33906"/>
    <w:rsid w:val="00F33CDA"/>
    <w:rsid w:val="00F355FE"/>
    <w:rsid w:val="00F35EB6"/>
    <w:rsid w:val="00F36E0E"/>
    <w:rsid w:val="00F36E75"/>
    <w:rsid w:val="00F4007C"/>
    <w:rsid w:val="00F41524"/>
    <w:rsid w:val="00F41684"/>
    <w:rsid w:val="00F456A9"/>
    <w:rsid w:val="00F45CB6"/>
    <w:rsid w:val="00F46E0C"/>
    <w:rsid w:val="00F46E16"/>
    <w:rsid w:val="00F47833"/>
    <w:rsid w:val="00F478E0"/>
    <w:rsid w:val="00F513FF"/>
    <w:rsid w:val="00F515AA"/>
    <w:rsid w:val="00F52C6A"/>
    <w:rsid w:val="00F53835"/>
    <w:rsid w:val="00F55C28"/>
    <w:rsid w:val="00F578DE"/>
    <w:rsid w:val="00F618ED"/>
    <w:rsid w:val="00F63972"/>
    <w:rsid w:val="00F6456E"/>
    <w:rsid w:val="00F64918"/>
    <w:rsid w:val="00F65326"/>
    <w:rsid w:val="00F662F2"/>
    <w:rsid w:val="00F7385C"/>
    <w:rsid w:val="00F73D49"/>
    <w:rsid w:val="00F74B0F"/>
    <w:rsid w:val="00F74C0D"/>
    <w:rsid w:val="00F758F4"/>
    <w:rsid w:val="00F77CA4"/>
    <w:rsid w:val="00F8380D"/>
    <w:rsid w:val="00F84719"/>
    <w:rsid w:val="00F86D9D"/>
    <w:rsid w:val="00F8726B"/>
    <w:rsid w:val="00F930B2"/>
    <w:rsid w:val="00F9335C"/>
    <w:rsid w:val="00F9344E"/>
    <w:rsid w:val="00F97535"/>
    <w:rsid w:val="00F97A4F"/>
    <w:rsid w:val="00FA0B49"/>
    <w:rsid w:val="00FA2053"/>
    <w:rsid w:val="00FA3ED2"/>
    <w:rsid w:val="00FA42AD"/>
    <w:rsid w:val="00FA4FF3"/>
    <w:rsid w:val="00FA5DB1"/>
    <w:rsid w:val="00FA6687"/>
    <w:rsid w:val="00FA6839"/>
    <w:rsid w:val="00FA78FF"/>
    <w:rsid w:val="00FB2157"/>
    <w:rsid w:val="00FB4662"/>
    <w:rsid w:val="00FB5256"/>
    <w:rsid w:val="00FB5B11"/>
    <w:rsid w:val="00FC3648"/>
    <w:rsid w:val="00FC6464"/>
    <w:rsid w:val="00FC6A4E"/>
    <w:rsid w:val="00FC75C3"/>
    <w:rsid w:val="00FD00AD"/>
    <w:rsid w:val="00FD1DDF"/>
    <w:rsid w:val="00FD4743"/>
    <w:rsid w:val="00FD6DEE"/>
    <w:rsid w:val="00FE0F9F"/>
    <w:rsid w:val="00FE6978"/>
    <w:rsid w:val="00FE72DC"/>
    <w:rsid w:val="00FF0397"/>
    <w:rsid w:val="00FF36E6"/>
    <w:rsid w:val="00FF3782"/>
    <w:rsid w:val="00FF4D83"/>
    <w:rsid w:val="00FF7F71"/>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910"/>
    <w:pPr>
      <w:spacing w:after="140" w:line="280" w:lineRule="atLeast"/>
    </w:pPr>
    <w:rPr>
      <w:rFonts w:cs="Angsana New"/>
      <w:sz w:val="22"/>
      <w:szCs w:val="22"/>
      <w:lang w:eastAsia="zh-CN" w:bidi="th-TH"/>
    </w:rPr>
  </w:style>
  <w:style w:type="paragraph" w:styleId="Heading1">
    <w:name w:val="heading 1"/>
    <w:basedOn w:val="Normal"/>
    <w:next w:val="Normal"/>
    <w:qFormat/>
    <w:rsid w:val="00EF66FD"/>
    <w:pPr>
      <w:keepNext/>
      <w:numPr>
        <w:numId w:val="10"/>
      </w:numPr>
      <w:spacing w:before="240" w:after="60"/>
      <w:outlineLvl w:val="0"/>
    </w:pPr>
    <w:rPr>
      <w:rFonts w:ascii="Arial" w:hAnsi="Arial"/>
      <w:b/>
      <w:bCs/>
      <w:kern w:val="28"/>
      <w:sz w:val="28"/>
      <w:szCs w:val="28"/>
    </w:rPr>
  </w:style>
  <w:style w:type="paragraph" w:styleId="Heading2">
    <w:name w:val="heading 2"/>
    <w:basedOn w:val="Normal"/>
    <w:next w:val="Normal"/>
    <w:qFormat/>
    <w:rsid w:val="00EF66FD"/>
    <w:pPr>
      <w:keepNext/>
      <w:numPr>
        <w:ilvl w:val="1"/>
        <w:numId w:val="10"/>
      </w:numPr>
      <w:spacing w:before="240" w:after="60"/>
      <w:outlineLvl w:val="1"/>
    </w:pPr>
    <w:rPr>
      <w:rFonts w:ascii="Arial" w:hAnsi="Arial"/>
      <w:b/>
      <w:bCs/>
      <w:i/>
      <w:iCs/>
    </w:rPr>
  </w:style>
  <w:style w:type="paragraph" w:styleId="Heading3">
    <w:name w:val="heading 3"/>
    <w:basedOn w:val="Normal"/>
    <w:next w:val="Normal"/>
    <w:qFormat/>
    <w:rsid w:val="00EF66FD"/>
    <w:pPr>
      <w:keepNext/>
      <w:numPr>
        <w:ilvl w:val="2"/>
        <w:numId w:val="10"/>
      </w:numPr>
      <w:spacing w:before="240" w:after="60"/>
      <w:outlineLvl w:val="2"/>
    </w:pPr>
    <w:rPr>
      <w:rFonts w:ascii="Arial" w:hAnsi="Arial"/>
    </w:rPr>
  </w:style>
  <w:style w:type="paragraph" w:styleId="Heading4">
    <w:name w:val="heading 4"/>
    <w:basedOn w:val="Normal"/>
    <w:next w:val="Normal"/>
    <w:qFormat/>
    <w:rsid w:val="00EF66FD"/>
    <w:pPr>
      <w:keepNext/>
      <w:numPr>
        <w:ilvl w:val="3"/>
        <w:numId w:val="10"/>
      </w:numPr>
      <w:spacing w:before="240" w:after="60"/>
      <w:outlineLvl w:val="3"/>
    </w:pPr>
    <w:rPr>
      <w:rFonts w:ascii="Arial" w:hAnsi="Arial"/>
      <w:b/>
      <w:bCs/>
    </w:rPr>
  </w:style>
  <w:style w:type="paragraph" w:styleId="Heading5">
    <w:name w:val="heading 5"/>
    <w:basedOn w:val="Normal"/>
    <w:next w:val="Normal"/>
    <w:qFormat/>
    <w:rsid w:val="00EF66FD"/>
    <w:pPr>
      <w:numPr>
        <w:ilvl w:val="4"/>
        <w:numId w:val="10"/>
      </w:numPr>
      <w:spacing w:before="240" w:after="60"/>
      <w:outlineLvl w:val="4"/>
    </w:pPr>
  </w:style>
  <w:style w:type="paragraph" w:styleId="Heading6">
    <w:name w:val="heading 6"/>
    <w:basedOn w:val="Normal"/>
    <w:next w:val="Normal"/>
    <w:qFormat/>
    <w:rsid w:val="00EF66FD"/>
    <w:pPr>
      <w:numPr>
        <w:ilvl w:val="5"/>
        <w:numId w:val="10"/>
      </w:numPr>
      <w:spacing w:before="240" w:after="60"/>
      <w:outlineLvl w:val="5"/>
    </w:pPr>
    <w:rPr>
      <w:i/>
      <w:iCs/>
    </w:rPr>
  </w:style>
  <w:style w:type="paragraph" w:styleId="Heading7">
    <w:name w:val="heading 7"/>
    <w:basedOn w:val="Normal"/>
    <w:next w:val="Normal"/>
    <w:qFormat/>
    <w:rsid w:val="00EF66FD"/>
    <w:pPr>
      <w:numPr>
        <w:ilvl w:val="6"/>
        <w:numId w:val="10"/>
      </w:numPr>
      <w:spacing w:before="240" w:after="60"/>
      <w:outlineLvl w:val="6"/>
    </w:pPr>
    <w:rPr>
      <w:rFonts w:ascii="Arial" w:hAnsi="Arial"/>
      <w:sz w:val="20"/>
      <w:szCs w:val="20"/>
    </w:rPr>
  </w:style>
  <w:style w:type="paragraph" w:styleId="Heading8">
    <w:name w:val="heading 8"/>
    <w:basedOn w:val="Normal"/>
    <w:next w:val="Normal"/>
    <w:qFormat/>
    <w:rsid w:val="00EF66FD"/>
    <w:pPr>
      <w:numPr>
        <w:ilvl w:val="7"/>
        <w:numId w:val="10"/>
      </w:numPr>
      <w:spacing w:before="240" w:after="60"/>
      <w:outlineLvl w:val="7"/>
    </w:pPr>
    <w:rPr>
      <w:rFonts w:ascii="Arial" w:hAnsi="Arial"/>
      <w:i/>
      <w:iCs/>
      <w:sz w:val="20"/>
      <w:szCs w:val="20"/>
    </w:rPr>
  </w:style>
  <w:style w:type="paragraph" w:styleId="Heading9">
    <w:name w:val="heading 9"/>
    <w:basedOn w:val="Normal"/>
    <w:next w:val="Normal"/>
    <w:qFormat/>
    <w:rsid w:val="00EF66FD"/>
    <w:pPr>
      <w:numPr>
        <w:ilvl w:val="8"/>
        <w:numId w:val="10"/>
      </w:numPr>
      <w:spacing w:before="240" w:after="60"/>
      <w:outlineLvl w:val="8"/>
    </w:pPr>
    <w:rPr>
      <w:rFonts w:ascii="Arial" w:hAnsi="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F66FD"/>
    <w:pPr>
      <w:spacing w:before="60" w:after="0" w:line="240" w:lineRule="auto"/>
    </w:pPr>
    <w:rPr>
      <w:rFonts w:ascii="Arial" w:hAnsi="Arial"/>
      <w:sz w:val="15"/>
      <w:szCs w:val="15"/>
    </w:rPr>
  </w:style>
  <w:style w:type="paragraph" w:customStyle="1" w:styleId="MELegal1">
    <w:name w:val="ME Legal 1"/>
    <w:aliases w:val="l1"/>
    <w:basedOn w:val="Normal"/>
    <w:next w:val="Normal"/>
    <w:rsid w:val="00644910"/>
    <w:pPr>
      <w:keepNext/>
      <w:numPr>
        <w:numId w:val="2"/>
      </w:numPr>
      <w:spacing w:before="280"/>
      <w:outlineLvl w:val="0"/>
    </w:pPr>
    <w:rPr>
      <w:rFonts w:ascii="Arial" w:hAnsi="Arial"/>
      <w:b/>
      <w:spacing w:val="-10"/>
      <w:w w:val="95"/>
      <w:sz w:val="20"/>
      <w:szCs w:val="32"/>
    </w:rPr>
  </w:style>
  <w:style w:type="paragraph" w:customStyle="1" w:styleId="MELegal2">
    <w:name w:val="ME Legal 2"/>
    <w:aliases w:val="l2"/>
    <w:basedOn w:val="Normal"/>
    <w:next w:val="Normal"/>
    <w:link w:val="MELegal2Char"/>
    <w:rsid w:val="00EF66FD"/>
    <w:pPr>
      <w:keepNext/>
      <w:numPr>
        <w:ilvl w:val="1"/>
        <w:numId w:val="2"/>
      </w:numPr>
      <w:spacing w:before="60" w:after="60"/>
      <w:outlineLvl w:val="1"/>
    </w:pPr>
    <w:rPr>
      <w:rFonts w:ascii="Arial" w:hAnsi="Arial"/>
      <w:b/>
      <w:bCs/>
      <w:w w:val="95"/>
      <w:sz w:val="24"/>
      <w:szCs w:val="24"/>
    </w:rPr>
  </w:style>
  <w:style w:type="paragraph" w:customStyle="1" w:styleId="MELegal3">
    <w:name w:val="ME Legal 3"/>
    <w:aliases w:val="l3"/>
    <w:basedOn w:val="Normal"/>
    <w:link w:val="MELegal3Char"/>
    <w:rsid w:val="00EF66FD"/>
    <w:pPr>
      <w:numPr>
        <w:ilvl w:val="2"/>
        <w:numId w:val="2"/>
      </w:numPr>
      <w:outlineLvl w:val="2"/>
    </w:pPr>
  </w:style>
  <w:style w:type="paragraph" w:customStyle="1" w:styleId="MELegal4">
    <w:name w:val="ME Legal 4"/>
    <w:aliases w:val="l4"/>
    <w:basedOn w:val="Normal"/>
    <w:link w:val="MELegal4Char"/>
    <w:rsid w:val="00EF66FD"/>
    <w:pPr>
      <w:numPr>
        <w:ilvl w:val="3"/>
        <w:numId w:val="2"/>
      </w:numPr>
      <w:outlineLvl w:val="3"/>
    </w:pPr>
  </w:style>
  <w:style w:type="paragraph" w:customStyle="1" w:styleId="MELegal5">
    <w:name w:val="ME Legal 5"/>
    <w:aliases w:val="l5"/>
    <w:basedOn w:val="Normal"/>
    <w:link w:val="MELegal5Char"/>
    <w:rsid w:val="00EF66FD"/>
    <w:pPr>
      <w:numPr>
        <w:ilvl w:val="4"/>
        <w:numId w:val="2"/>
      </w:numPr>
      <w:outlineLvl w:val="4"/>
    </w:pPr>
  </w:style>
  <w:style w:type="paragraph" w:customStyle="1" w:styleId="MELegal6">
    <w:name w:val="ME Legal 6"/>
    <w:basedOn w:val="Normal"/>
    <w:rsid w:val="00EF66FD"/>
    <w:pPr>
      <w:numPr>
        <w:ilvl w:val="5"/>
        <w:numId w:val="2"/>
      </w:numPr>
      <w:outlineLvl w:val="5"/>
    </w:pPr>
  </w:style>
  <w:style w:type="paragraph" w:styleId="TOC1">
    <w:name w:val="toc 1"/>
    <w:basedOn w:val="Normal"/>
    <w:next w:val="Normal"/>
    <w:autoRedefine/>
    <w:uiPriority w:val="39"/>
    <w:rsid w:val="008702B9"/>
    <w:pPr>
      <w:tabs>
        <w:tab w:val="right" w:pos="9072"/>
      </w:tabs>
      <w:spacing w:before="280" w:after="0"/>
      <w:ind w:left="680" w:hanging="680"/>
    </w:pPr>
    <w:rPr>
      <w:rFonts w:ascii="Arial" w:hAnsi="Arial" w:cs="Arial"/>
      <w:b/>
      <w:bCs/>
      <w:noProof/>
      <w:sz w:val="24"/>
      <w:szCs w:val="24"/>
    </w:rPr>
  </w:style>
  <w:style w:type="paragraph" w:customStyle="1" w:styleId="DefinitionL1">
    <w:name w:val="Definition L1"/>
    <w:basedOn w:val="Normal"/>
    <w:rsid w:val="00EF66FD"/>
    <w:pPr>
      <w:numPr>
        <w:numId w:val="21"/>
      </w:numPr>
      <w:outlineLvl w:val="0"/>
    </w:pPr>
  </w:style>
  <w:style w:type="paragraph" w:customStyle="1" w:styleId="DefinitionL2">
    <w:name w:val="Definition L2"/>
    <w:basedOn w:val="Normal"/>
    <w:rsid w:val="00EF66FD"/>
    <w:pPr>
      <w:numPr>
        <w:ilvl w:val="1"/>
        <w:numId w:val="21"/>
      </w:numPr>
      <w:outlineLvl w:val="1"/>
    </w:pPr>
  </w:style>
  <w:style w:type="paragraph" w:styleId="Footer">
    <w:name w:val="footer"/>
    <w:basedOn w:val="Normal"/>
    <w:semiHidden/>
    <w:rsid w:val="00EF66FD"/>
    <w:pPr>
      <w:tabs>
        <w:tab w:val="right" w:pos="9356"/>
      </w:tabs>
      <w:spacing w:after="0" w:line="240" w:lineRule="auto"/>
    </w:pPr>
    <w:rPr>
      <w:rFonts w:ascii="Arial" w:hAnsi="Arial"/>
      <w:sz w:val="14"/>
      <w:szCs w:val="14"/>
    </w:rPr>
  </w:style>
  <w:style w:type="character" w:styleId="PageNumber">
    <w:name w:val="page number"/>
    <w:basedOn w:val="DefaultParagraphFont"/>
    <w:semiHidden/>
    <w:rsid w:val="00EF66FD"/>
  </w:style>
  <w:style w:type="paragraph" w:customStyle="1" w:styleId="DefinitionL3">
    <w:name w:val="Definition L3"/>
    <w:basedOn w:val="Normal"/>
    <w:rsid w:val="00EF66FD"/>
    <w:pPr>
      <w:numPr>
        <w:ilvl w:val="2"/>
        <w:numId w:val="21"/>
      </w:numPr>
      <w:outlineLvl w:val="2"/>
    </w:pPr>
  </w:style>
  <w:style w:type="paragraph" w:customStyle="1" w:styleId="ScheduleL1">
    <w:name w:val="Schedule L1"/>
    <w:basedOn w:val="Normal"/>
    <w:next w:val="Normal"/>
    <w:rsid w:val="00EF66FD"/>
    <w:pPr>
      <w:numPr>
        <w:numId w:val="3"/>
      </w:numPr>
      <w:pBdr>
        <w:bottom w:val="single" w:sz="4" w:space="1" w:color="auto"/>
      </w:pBdr>
      <w:spacing w:before="140" w:after="480" w:line="480" w:lineRule="exact"/>
      <w:outlineLvl w:val="0"/>
    </w:pPr>
    <w:rPr>
      <w:rFonts w:ascii="Arial" w:hAnsi="Arial"/>
      <w:spacing w:val="-10"/>
      <w:w w:val="95"/>
      <w:sz w:val="48"/>
      <w:szCs w:val="48"/>
    </w:rPr>
  </w:style>
  <w:style w:type="paragraph" w:customStyle="1" w:styleId="ScheduleL2">
    <w:name w:val="Schedule L2"/>
    <w:basedOn w:val="Normal"/>
    <w:next w:val="Normal"/>
    <w:rsid w:val="00EF66FD"/>
    <w:pPr>
      <w:keepNext/>
      <w:numPr>
        <w:ilvl w:val="1"/>
        <w:numId w:val="3"/>
      </w:numPr>
      <w:spacing w:before="280"/>
      <w:outlineLvl w:val="1"/>
    </w:pPr>
    <w:rPr>
      <w:rFonts w:ascii="Arial" w:hAnsi="Arial"/>
      <w:spacing w:val="-10"/>
      <w:w w:val="95"/>
      <w:sz w:val="32"/>
      <w:szCs w:val="32"/>
    </w:rPr>
  </w:style>
  <w:style w:type="paragraph" w:customStyle="1" w:styleId="ScheduleL3">
    <w:name w:val="Schedule L3"/>
    <w:basedOn w:val="Normal"/>
    <w:next w:val="Normal"/>
    <w:rsid w:val="00EF66FD"/>
    <w:pPr>
      <w:keepNext/>
      <w:numPr>
        <w:ilvl w:val="2"/>
        <w:numId w:val="3"/>
      </w:numPr>
      <w:spacing w:before="60" w:after="60"/>
      <w:outlineLvl w:val="2"/>
    </w:pPr>
    <w:rPr>
      <w:rFonts w:ascii="Arial" w:hAnsi="Arial"/>
      <w:b/>
      <w:bCs/>
      <w:w w:val="95"/>
      <w:sz w:val="24"/>
      <w:szCs w:val="24"/>
    </w:rPr>
  </w:style>
  <w:style w:type="paragraph" w:customStyle="1" w:styleId="ScheduleL4">
    <w:name w:val="Schedule L4"/>
    <w:basedOn w:val="Normal"/>
    <w:link w:val="ScheduleL4Char"/>
    <w:rsid w:val="00EF66FD"/>
    <w:pPr>
      <w:numPr>
        <w:ilvl w:val="3"/>
        <w:numId w:val="3"/>
      </w:numPr>
      <w:outlineLvl w:val="3"/>
    </w:pPr>
  </w:style>
  <w:style w:type="paragraph" w:customStyle="1" w:styleId="ScheduleL5">
    <w:name w:val="Schedule L5"/>
    <w:basedOn w:val="Normal"/>
    <w:rsid w:val="00EF66FD"/>
    <w:pPr>
      <w:numPr>
        <w:ilvl w:val="4"/>
        <w:numId w:val="3"/>
      </w:numPr>
      <w:outlineLvl w:val="4"/>
    </w:pPr>
  </w:style>
  <w:style w:type="paragraph" w:customStyle="1" w:styleId="ScheduleL6">
    <w:name w:val="Schedule L6"/>
    <w:basedOn w:val="Normal"/>
    <w:rsid w:val="00EF66FD"/>
    <w:pPr>
      <w:numPr>
        <w:ilvl w:val="5"/>
        <w:numId w:val="3"/>
      </w:numPr>
      <w:outlineLvl w:val="5"/>
    </w:pPr>
  </w:style>
  <w:style w:type="paragraph" w:customStyle="1" w:styleId="MESubheading">
    <w:name w:val="ME Sub heading"/>
    <w:basedOn w:val="Normal"/>
    <w:next w:val="Normal"/>
    <w:rsid w:val="00EF66FD"/>
    <w:pPr>
      <w:spacing w:before="200" w:after="200" w:line="400" w:lineRule="exact"/>
    </w:pPr>
    <w:rPr>
      <w:rFonts w:ascii="Arial" w:hAnsi="Arial"/>
      <w:spacing w:val="-10"/>
      <w:w w:val="95"/>
      <w:sz w:val="40"/>
      <w:szCs w:val="40"/>
    </w:rPr>
  </w:style>
  <w:style w:type="paragraph" w:customStyle="1" w:styleId="ContentsDetails">
    <w:name w:val="ContentsDetails"/>
    <w:basedOn w:val="Normal"/>
    <w:next w:val="ContentsTitle"/>
    <w:rsid w:val="00EF66FD"/>
    <w:pPr>
      <w:spacing w:after="480" w:line="480" w:lineRule="exact"/>
    </w:pPr>
    <w:rPr>
      <w:rFonts w:ascii="Arial" w:hAnsi="Arial"/>
      <w:spacing w:val="-10"/>
      <w:w w:val="95"/>
      <w:sz w:val="36"/>
      <w:szCs w:val="36"/>
    </w:rPr>
  </w:style>
  <w:style w:type="paragraph" w:customStyle="1" w:styleId="ContentsTitle">
    <w:name w:val="ContentsTitle"/>
    <w:basedOn w:val="Normal"/>
    <w:rsid w:val="00EF66FD"/>
    <w:pPr>
      <w:spacing w:after="0" w:line="480" w:lineRule="exact"/>
    </w:pPr>
    <w:rPr>
      <w:rFonts w:ascii="Arial" w:hAnsi="Arial"/>
      <w:spacing w:val="-10"/>
      <w:w w:val="95"/>
      <w:sz w:val="48"/>
      <w:szCs w:val="48"/>
    </w:rPr>
  </w:style>
  <w:style w:type="paragraph" w:customStyle="1" w:styleId="CoverPageDetails">
    <w:name w:val="CoverPageDetails"/>
    <w:basedOn w:val="Normal"/>
    <w:rsid w:val="00EF66FD"/>
    <w:pPr>
      <w:spacing w:after="240" w:line="480" w:lineRule="exact"/>
    </w:pPr>
    <w:rPr>
      <w:rFonts w:ascii="Arial" w:hAnsi="Arial"/>
      <w:spacing w:val="-10"/>
      <w:w w:val="95"/>
      <w:sz w:val="40"/>
      <w:szCs w:val="40"/>
    </w:rPr>
  </w:style>
  <w:style w:type="paragraph" w:customStyle="1" w:styleId="CoverPageNames">
    <w:name w:val="CoverPageNames"/>
    <w:basedOn w:val="Normal"/>
    <w:rsid w:val="00EF66FD"/>
    <w:pPr>
      <w:spacing w:after="80" w:line="320" w:lineRule="exact"/>
    </w:pPr>
    <w:rPr>
      <w:rFonts w:ascii="Arial" w:hAnsi="Arial"/>
      <w:sz w:val="24"/>
      <w:szCs w:val="24"/>
    </w:rPr>
  </w:style>
  <w:style w:type="paragraph" w:customStyle="1" w:styleId="CoverPageTitle">
    <w:name w:val="CoverPageTitle"/>
    <w:basedOn w:val="Normal"/>
    <w:next w:val="Normal"/>
    <w:rsid w:val="00EF66FD"/>
    <w:pPr>
      <w:spacing w:after="480" w:line="720" w:lineRule="exact"/>
    </w:pPr>
    <w:rPr>
      <w:rFonts w:ascii="Arial" w:hAnsi="Arial"/>
      <w:spacing w:val="-20"/>
      <w:w w:val="95"/>
      <w:sz w:val="72"/>
      <w:szCs w:val="72"/>
    </w:rPr>
  </w:style>
  <w:style w:type="paragraph" w:customStyle="1" w:styleId="DraftText">
    <w:name w:val="DraftText"/>
    <w:basedOn w:val="Normal"/>
    <w:semiHidden/>
    <w:rsid w:val="00EF66FD"/>
    <w:pPr>
      <w:spacing w:after="0"/>
    </w:pPr>
    <w:rPr>
      <w:rFonts w:ascii="Arial" w:hAnsi="Arial"/>
      <w:sz w:val="20"/>
      <w:szCs w:val="20"/>
    </w:rPr>
  </w:style>
  <w:style w:type="paragraph" w:customStyle="1" w:styleId="MEChapterheading">
    <w:name w:val="ME Chapter heading"/>
    <w:basedOn w:val="Normal"/>
    <w:next w:val="Normal"/>
    <w:rsid w:val="00EF66FD"/>
    <w:pPr>
      <w:pBdr>
        <w:bottom w:val="single" w:sz="4" w:space="1" w:color="auto"/>
      </w:pBdr>
      <w:spacing w:before="140" w:after="480" w:line="480" w:lineRule="exact"/>
      <w:outlineLvl w:val="0"/>
    </w:pPr>
    <w:rPr>
      <w:rFonts w:ascii="Arial" w:hAnsi="Arial"/>
      <w:spacing w:val="-10"/>
      <w:w w:val="95"/>
      <w:sz w:val="48"/>
      <w:szCs w:val="48"/>
    </w:rPr>
  </w:style>
  <w:style w:type="paragraph" w:customStyle="1" w:styleId="PartiesDetails">
    <w:name w:val="PartiesDetails"/>
    <w:basedOn w:val="Normal"/>
    <w:next w:val="Normal"/>
    <w:rsid w:val="00EF66FD"/>
    <w:pPr>
      <w:spacing w:after="0"/>
    </w:pPr>
  </w:style>
  <w:style w:type="paragraph" w:styleId="TOC2">
    <w:name w:val="toc 2"/>
    <w:basedOn w:val="Normal"/>
    <w:next w:val="Normal"/>
    <w:autoRedefine/>
    <w:uiPriority w:val="39"/>
    <w:rsid w:val="00EF66FD"/>
    <w:pPr>
      <w:tabs>
        <w:tab w:val="right" w:pos="9072"/>
      </w:tabs>
      <w:spacing w:before="140" w:after="60"/>
      <w:ind w:left="680" w:hanging="680"/>
    </w:pPr>
    <w:rPr>
      <w:rFonts w:ascii="Arial" w:hAnsi="Arial"/>
      <w:b/>
      <w:bCs/>
      <w:w w:val="95"/>
      <w:sz w:val="24"/>
      <w:szCs w:val="24"/>
    </w:rPr>
  </w:style>
  <w:style w:type="paragraph" w:styleId="TOC3">
    <w:name w:val="toc 3"/>
    <w:basedOn w:val="Normal"/>
    <w:next w:val="Normal"/>
    <w:autoRedefine/>
    <w:semiHidden/>
    <w:rsid w:val="00EF66FD"/>
    <w:pPr>
      <w:tabs>
        <w:tab w:val="right" w:pos="9072"/>
      </w:tabs>
      <w:spacing w:after="0"/>
      <w:ind w:left="680" w:hanging="680"/>
    </w:pPr>
    <w:rPr>
      <w:rFonts w:ascii="Arial" w:hAnsi="Arial"/>
      <w:w w:val="95"/>
    </w:rPr>
  </w:style>
  <w:style w:type="paragraph" w:customStyle="1" w:styleId="Bullet">
    <w:name w:val="Bullet"/>
    <w:basedOn w:val="Normal"/>
    <w:next w:val="Normal"/>
    <w:rsid w:val="00EF66FD"/>
    <w:pPr>
      <w:numPr>
        <w:numId w:val="20"/>
      </w:numPr>
    </w:pPr>
  </w:style>
  <w:style w:type="paragraph" w:customStyle="1" w:styleId="MEBasic1">
    <w:name w:val="ME Basic 1"/>
    <w:basedOn w:val="Normal"/>
    <w:rsid w:val="00EF66FD"/>
    <w:pPr>
      <w:numPr>
        <w:numId w:val="4"/>
      </w:numPr>
      <w:outlineLvl w:val="0"/>
    </w:pPr>
  </w:style>
  <w:style w:type="paragraph" w:customStyle="1" w:styleId="MEBasic2">
    <w:name w:val="ME Basic 2"/>
    <w:basedOn w:val="Normal"/>
    <w:rsid w:val="00EF66FD"/>
    <w:pPr>
      <w:numPr>
        <w:ilvl w:val="1"/>
        <w:numId w:val="4"/>
      </w:numPr>
      <w:outlineLvl w:val="1"/>
    </w:pPr>
  </w:style>
  <w:style w:type="paragraph" w:customStyle="1" w:styleId="MEBasic3">
    <w:name w:val="ME Basic 3"/>
    <w:basedOn w:val="Normal"/>
    <w:rsid w:val="00EF66FD"/>
    <w:pPr>
      <w:numPr>
        <w:ilvl w:val="2"/>
        <w:numId w:val="4"/>
      </w:numPr>
      <w:outlineLvl w:val="2"/>
    </w:pPr>
  </w:style>
  <w:style w:type="paragraph" w:customStyle="1" w:styleId="MEBasic4">
    <w:name w:val="ME Basic 4"/>
    <w:basedOn w:val="Normal"/>
    <w:rsid w:val="00EF66FD"/>
    <w:pPr>
      <w:numPr>
        <w:ilvl w:val="3"/>
        <w:numId w:val="4"/>
      </w:numPr>
      <w:outlineLvl w:val="3"/>
    </w:pPr>
  </w:style>
  <w:style w:type="paragraph" w:customStyle="1" w:styleId="MEBasic5">
    <w:name w:val="ME Basic 5"/>
    <w:basedOn w:val="Normal"/>
    <w:rsid w:val="00EF66FD"/>
    <w:pPr>
      <w:numPr>
        <w:ilvl w:val="4"/>
        <w:numId w:val="4"/>
      </w:numPr>
      <w:outlineLvl w:val="4"/>
    </w:pPr>
  </w:style>
  <w:style w:type="paragraph" w:customStyle="1" w:styleId="WarrantyL1">
    <w:name w:val="WarrantyL1"/>
    <w:basedOn w:val="Normal"/>
    <w:next w:val="Normal"/>
    <w:rsid w:val="00EF66FD"/>
    <w:pPr>
      <w:keepNext/>
      <w:spacing w:before="280"/>
      <w:outlineLvl w:val="0"/>
    </w:pPr>
    <w:rPr>
      <w:rFonts w:ascii="Arial" w:hAnsi="Arial"/>
      <w:spacing w:val="-10"/>
      <w:w w:val="95"/>
      <w:sz w:val="32"/>
      <w:szCs w:val="32"/>
    </w:rPr>
  </w:style>
  <w:style w:type="paragraph" w:customStyle="1" w:styleId="zMELogo">
    <w:name w:val="zMELogo"/>
    <w:basedOn w:val="Normal"/>
    <w:next w:val="Normal"/>
    <w:semiHidden/>
    <w:rsid w:val="00EF66FD"/>
    <w:pPr>
      <w:spacing w:after="0" w:line="240" w:lineRule="auto"/>
    </w:pPr>
    <w:rPr>
      <w:w w:val="97"/>
      <w:sz w:val="62"/>
      <w:szCs w:val="62"/>
    </w:rPr>
  </w:style>
  <w:style w:type="paragraph" w:customStyle="1" w:styleId="WarrantyL2">
    <w:name w:val="WarrantyL2"/>
    <w:basedOn w:val="Normal"/>
    <w:rsid w:val="00EF66FD"/>
    <w:pPr>
      <w:numPr>
        <w:ilvl w:val="1"/>
        <w:numId w:val="5"/>
      </w:numPr>
      <w:outlineLvl w:val="1"/>
    </w:pPr>
  </w:style>
  <w:style w:type="paragraph" w:customStyle="1" w:styleId="WarrantyL3">
    <w:name w:val="WarrantyL3"/>
    <w:basedOn w:val="Normal"/>
    <w:rsid w:val="00EF66FD"/>
    <w:pPr>
      <w:outlineLvl w:val="2"/>
    </w:pPr>
  </w:style>
  <w:style w:type="paragraph" w:customStyle="1" w:styleId="WarrantyL4">
    <w:name w:val="WarrantyL4"/>
    <w:basedOn w:val="Normal"/>
    <w:rsid w:val="00EF66FD"/>
    <w:pPr>
      <w:outlineLvl w:val="3"/>
    </w:pPr>
  </w:style>
  <w:style w:type="paragraph" w:customStyle="1" w:styleId="WarrantyL5">
    <w:name w:val="WarrantyL5"/>
    <w:basedOn w:val="Normal"/>
    <w:rsid w:val="00EF66FD"/>
    <w:pPr>
      <w:outlineLvl w:val="4"/>
    </w:pPr>
  </w:style>
  <w:style w:type="paragraph" w:customStyle="1" w:styleId="Level1">
    <w:name w:val="Level 1"/>
    <w:basedOn w:val="Normal"/>
    <w:rsid w:val="00EF66FD"/>
    <w:pPr>
      <w:numPr>
        <w:numId w:val="6"/>
      </w:numPr>
      <w:tabs>
        <w:tab w:val="clear" w:pos="680"/>
      </w:tabs>
      <w:outlineLvl w:val="0"/>
    </w:pPr>
  </w:style>
  <w:style w:type="paragraph" w:customStyle="1" w:styleId="Level2">
    <w:name w:val="Level 2"/>
    <w:basedOn w:val="Normal"/>
    <w:rsid w:val="00EF66FD"/>
    <w:pPr>
      <w:numPr>
        <w:ilvl w:val="1"/>
        <w:numId w:val="6"/>
      </w:numPr>
      <w:tabs>
        <w:tab w:val="clear" w:pos="1361"/>
      </w:tabs>
      <w:outlineLvl w:val="1"/>
    </w:pPr>
  </w:style>
  <w:style w:type="paragraph" w:styleId="EndnoteText">
    <w:name w:val="endnote text"/>
    <w:basedOn w:val="Normal"/>
    <w:semiHidden/>
    <w:rsid w:val="00EF66FD"/>
    <w:pPr>
      <w:spacing w:after="0" w:line="240" w:lineRule="auto"/>
    </w:pPr>
    <w:rPr>
      <w:sz w:val="20"/>
      <w:szCs w:val="20"/>
    </w:rPr>
  </w:style>
  <w:style w:type="paragraph" w:customStyle="1" w:styleId="PartL1">
    <w:name w:val="Part L1"/>
    <w:basedOn w:val="Normal"/>
    <w:next w:val="Normal"/>
    <w:rsid w:val="00EF66FD"/>
    <w:pPr>
      <w:numPr>
        <w:numId w:val="7"/>
      </w:numPr>
      <w:spacing w:before="200" w:after="200" w:line="400" w:lineRule="exact"/>
      <w:outlineLvl w:val="0"/>
    </w:pPr>
    <w:rPr>
      <w:rFonts w:ascii="Arial" w:hAnsi="Arial"/>
      <w:spacing w:val="-10"/>
      <w:w w:val="95"/>
      <w:sz w:val="40"/>
      <w:szCs w:val="40"/>
    </w:rPr>
  </w:style>
  <w:style w:type="paragraph" w:customStyle="1" w:styleId="Level3">
    <w:name w:val="Level 3"/>
    <w:basedOn w:val="Normal"/>
    <w:rsid w:val="00EF66FD"/>
    <w:pPr>
      <w:numPr>
        <w:ilvl w:val="2"/>
        <w:numId w:val="6"/>
      </w:numPr>
      <w:tabs>
        <w:tab w:val="clear" w:pos="2041"/>
      </w:tabs>
      <w:outlineLvl w:val="2"/>
    </w:pPr>
  </w:style>
  <w:style w:type="paragraph" w:styleId="FootnoteText">
    <w:name w:val="footnote text"/>
    <w:basedOn w:val="Normal"/>
    <w:semiHidden/>
    <w:rsid w:val="00EF66FD"/>
    <w:pPr>
      <w:spacing w:after="0" w:line="240" w:lineRule="auto"/>
    </w:pPr>
    <w:rPr>
      <w:sz w:val="20"/>
      <w:szCs w:val="20"/>
    </w:rPr>
  </w:style>
  <w:style w:type="numbering" w:styleId="111111">
    <w:name w:val="Outline List 2"/>
    <w:basedOn w:val="NoList"/>
    <w:semiHidden/>
    <w:rsid w:val="00EF66FD"/>
    <w:pPr>
      <w:numPr>
        <w:numId w:val="8"/>
      </w:numPr>
    </w:pPr>
  </w:style>
  <w:style w:type="numbering" w:styleId="1ai">
    <w:name w:val="Outline List 1"/>
    <w:basedOn w:val="NoList"/>
    <w:semiHidden/>
    <w:rsid w:val="00EF66FD"/>
    <w:pPr>
      <w:numPr>
        <w:numId w:val="9"/>
      </w:numPr>
    </w:pPr>
  </w:style>
  <w:style w:type="numbering" w:styleId="ArticleSection">
    <w:name w:val="Outline List 3"/>
    <w:basedOn w:val="NoList"/>
    <w:semiHidden/>
    <w:rsid w:val="00EF66FD"/>
    <w:pPr>
      <w:numPr>
        <w:numId w:val="10"/>
      </w:numPr>
    </w:pPr>
  </w:style>
  <w:style w:type="paragraph" w:styleId="BalloonText">
    <w:name w:val="Balloon Text"/>
    <w:basedOn w:val="Normal"/>
    <w:semiHidden/>
    <w:rsid w:val="00EF66FD"/>
    <w:rPr>
      <w:rFonts w:ascii="Tahoma" w:hAnsi="Tahoma" w:cs="Tahoma"/>
      <w:sz w:val="16"/>
      <w:szCs w:val="16"/>
    </w:rPr>
  </w:style>
  <w:style w:type="paragraph" w:styleId="BlockText">
    <w:name w:val="Block Text"/>
    <w:basedOn w:val="Normal"/>
    <w:semiHidden/>
    <w:rsid w:val="00EF66FD"/>
    <w:pPr>
      <w:spacing w:after="120"/>
      <w:ind w:left="1440" w:right="1440"/>
    </w:pPr>
  </w:style>
  <w:style w:type="paragraph" w:styleId="BodyText">
    <w:name w:val="Body Text"/>
    <w:basedOn w:val="Normal"/>
    <w:semiHidden/>
    <w:rsid w:val="00EF66FD"/>
    <w:pPr>
      <w:spacing w:after="120"/>
    </w:pPr>
  </w:style>
  <w:style w:type="paragraph" w:styleId="BodyText2">
    <w:name w:val="Body Text 2"/>
    <w:basedOn w:val="Normal"/>
    <w:semiHidden/>
    <w:rsid w:val="00EF66FD"/>
    <w:pPr>
      <w:spacing w:after="120" w:line="480" w:lineRule="auto"/>
    </w:pPr>
  </w:style>
  <w:style w:type="paragraph" w:styleId="BodyText3">
    <w:name w:val="Body Text 3"/>
    <w:basedOn w:val="Normal"/>
    <w:semiHidden/>
    <w:rsid w:val="00EF66FD"/>
    <w:pPr>
      <w:spacing w:after="120"/>
    </w:pPr>
    <w:rPr>
      <w:sz w:val="16"/>
      <w:szCs w:val="16"/>
    </w:rPr>
  </w:style>
  <w:style w:type="paragraph" w:styleId="BodyTextFirstIndent">
    <w:name w:val="Body Text First Indent"/>
    <w:basedOn w:val="BodyText"/>
    <w:semiHidden/>
    <w:rsid w:val="00EF66FD"/>
    <w:pPr>
      <w:ind w:firstLine="210"/>
    </w:pPr>
  </w:style>
  <w:style w:type="paragraph" w:styleId="BodyTextIndent">
    <w:name w:val="Body Text Indent"/>
    <w:basedOn w:val="Normal"/>
    <w:semiHidden/>
    <w:rsid w:val="00EF66FD"/>
    <w:pPr>
      <w:spacing w:after="120"/>
      <w:ind w:left="283"/>
    </w:pPr>
  </w:style>
  <w:style w:type="paragraph" w:styleId="BodyTextFirstIndent2">
    <w:name w:val="Body Text First Indent 2"/>
    <w:basedOn w:val="BodyTextIndent"/>
    <w:semiHidden/>
    <w:rsid w:val="00EF66FD"/>
    <w:pPr>
      <w:ind w:firstLine="210"/>
    </w:pPr>
  </w:style>
  <w:style w:type="paragraph" w:styleId="BodyTextIndent2">
    <w:name w:val="Body Text Indent 2"/>
    <w:basedOn w:val="Normal"/>
    <w:semiHidden/>
    <w:rsid w:val="00EF66FD"/>
    <w:pPr>
      <w:spacing w:after="120" w:line="480" w:lineRule="auto"/>
      <w:ind w:left="283"/>
    </w:pPr>
  </w:style>
  <w:style w:type="paragraph" w:styleId="BodyTextIndent3">
    <w:name w:val="Body Text Indent 3"/>
    <w:basedOn w:val="Normal"/>
    <w:semiHidden/>
    <w:rsid w:val="00EF66FD"/>
    <w:pPr>
      <w:spacing w:after="120"/>
      <w:ind w:left="283"/>
    </w:pPr>
    <w:rPr>
      <w:sz w:val="16"/>
      <w:szCs w:val="16"/>
    </w:rPr>
  </w:style>
  <w:style w:type="paragraph" w:styleId="Caption">
    <w:name w:val="caption"/>
    <w:basedOn w:val="Normal"/>
    <w:next w:val="Normal"/>
    <w:qFormat/>
    <w:rsid w:val="00EF66FD"/>
    <w:rPr>
      <w:b/>
      <w:bCs/>
      <w:sz w:val="20"/>
      <w:szCs w:val="20"/>
    </w:rPr>
  </w:style>
  <w:style w:type="paragraph" w:styleId="Closing">
    <w:name w:val="Closing"/>
    <w:basedOn w:val="Normal"/>
    <w:semiHidden/>
    <w:rsid w:val="00EF66FD"/>
    <w:pPr>
      <w:ind w:left="4252"/>
    </w:pPr>
  </w:style>
  <w:style w:type="character" w:styleId="CommentReference">
    <w:name w:val="annotation reference"/>
    <w:basedOn w:val="DefaultParagraphFont"/>
    <w:semiHidden/>
    <w:rsid w:val="00EF66FD"/>
    <w:rPr>
      <w:sz w:val="16"/>
      <w:szCs w:val="16"/>
    </w:rPr>
  </w:style>
  <w:style w:type="paragraph" w:styleId="CommentText">
    <w:name w:val="annotation text"/>
    <w:basedOn w:val="Normal"/>
    <w:link w:val="CommentTextChar"/>
    <w:semiHidden/>
    <w:rsid w:val="00EF66FD"/>
    <w:rPr>
      <w:sz w:val="20"/>
      <w:szCs w:val="20"/>
    </w:rPr>
  </w:style>
  <w:style w:type="paragraph" w:styleId="CommentSubject">
    <w:name w:val="annotation subject"/>
    <w:basedOn w:val="CommentText"/>
    <w:next w:val="CommentText"/>
    <w:semiHidden/>
    <w:rsid w:val="00EF66FD"/>
    <w:rPr>
      <w:b/>
      <w:bCs/>
    </w:rPr>
  </w:style>
  <w:style w:type="paragraph" w:styleId="Date">
    <w:name w:val="Date"/>
    <w:basedOn w:val="Normal"/>
    <w:next w:val="Normal"/>
    <w:semiHidden/>
    <w:rsid w:val="00EF66FD"/>
  </w:style>
  <w:style w:type="paragraph" w:styleId="DocumentMap">
    <w:name w:val="Document Map"/>
    <w:basedOn w:val="Normal"/>
    <w:semiHidden/>
    <w:rsid w:val="00EF66FD"/>
    <w:pPr>
      <w:shd w:val="clear" w:color="auto" w:fill="000080"/>
    </w:pPr>
    <w:rPr>
      <w:rFonts w:ascii="Tahoma" w:hAnsi="Tahoma" w:cs="Tahoma"/>
      <w:sz w:val="20"/>
      <w:szCs w:val="20"/>
    </w:rPr>
  </w:style>
  <w:style w:type="paragraph" w:styleId="E-mailSignature">
    <w:name w:val="E-mail Signature"/>
    <w:basedOn w:val="Normal"/>
    <w:semiHidden/>
    <w:rsid w:val="00EF66FD"/>
  </w:style>
  <w:style w:type="character" w:styleId="Emphasis">
    <w:name w:val="Emphasis"/>
    <w:basedOn w:val="DefaultParagraphFont"/>
    <w:qFormat/>
    <w:rsid w:val="00EF66FD"/>
    <w:rPr>
      <w:i/>
      <w:iCs/>
    </w:rPr>
  </w:style>
  <w:style w:type="character" w:styleId="EndnoteReference">
    <w:name w:val="endnote reference"/>
    <w:basedOn w:val="DefaultParagraphFont"/>
    <w:semiHidden/>
    <w:rsid w:val="00EF66FD"/>
    <w:rPr>
      <w:vertAlign w:val="superscript"/>
    </w:rPr>
  </w:style>
  <w:style w:type="paragraph" w:styleId="EnvelopeAddress">
    <w:name w:val="envelope address"/>
    <w:basedOn w:val="Normal"/>
    <w:semiHidden/>
    <w:rsid w:val="00EF66FD"/>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semiHidden/>
    <w:rsid w:val="00EF66FD"/>
    <w:rPr>
      <w:rFonts w:ascii="Arial" w:hAnsi="Arial"/>
      <w:sz w:val="20"/>
      <w:szCs w:val="20"/>
    </w:rPr>
  </w:style>
  <w:style w:type="character" w:styleId="FollowedHyperlink">
    <w:name w:val="FollowedHyperlink"/>
    <w:basedOn w:val="DefaultParagraphFont"/>
    <w:semiHidden/>
    <w:rsid w:val="00EF66FD"/>
    <w:rPr>
      <w:color w:val="800080"/>
      <w:u w:val="single"/>
    </w:rPr>
  </w:style>
  <w:style w:type="character" w:styleId="FootnoteReference">
    <w:name w:val="footnote reference"/>
    <w:basedOn w:val="DefaultParagraphFont"/>
    <w:semiHidden/>
    <w:rsid w:val="00EF66FD"/>
    <w:rPr>
      <w:vertAlign w:val="superscript"/>
    </w:rPr>
  </w:style>
  <w:style w:type="character" w:styleId="HTMLAcronym">
    <w:name w:val="HTML Acronym"/>
    <w:basedOn w:val="DefaultParagraphFont"/>
    <w:semiHidden/>
    <w:rsid w:val="00EF66FD"/>
  </w:style>
  <w:style w:type="paragraph" w:styleId="HTMLAddress">
    <w:name w:val="HTML Address"/>
    <w:basedOn w:val="Normal"/>
    <w:semiHidden/>
    <w:rsid w:val="00EF66FD"/>
    <w:rPr>
      <w:i/>
      <w:iCs/>
    </w:rPr>
  </w:style>
  <w:style w:type="character" w:styleId="HTMLCite">
    <w:name w:val="HTML Cite"/>
    <w:basedOn w:val="DefaultParagraphFont"/>
    <w:semiHidden/>
    <w:rsid w:val="00EF66FD"/>
    <w:rPr>
      <w:i/>
      <w:iCs/>
    </w:rPr>
  </w:style>
  <w:style w:type="character" w:styleId="HTMLCode">
    <w:name w:val="HTML Code"/>
    <w:basedOn w:val="DefaultParagraphFont"/>
    <w:semiHidden/>
    <w:rsid w:val="00EF66FD"/>
    <w:rPr>
      <w:rFonts w:ascii="Courier New" w:hAnsi="Courier New"/>
      <w:sz w:val="20"/>
      <w:szCs w:val="20"/>
    </w:rPr>
  </w:style>
  <w:style w:type="character" w:styleId="HTMLDefinition">
    <w:name w:val="HTML Definition"/>
    <w:basedOn w:val="DefaultParagraphFont"/>
    <w:semiHidden/>
    <w:rsid w:val="00EF66FD"/>
    <w:rPr>
      <w:i/>
      <w:iCs/>
    </w:rPr>
  </w:style>
  <w:style w:type="character" w:styleId="HTMLKeyboard">
    <w:name w:val="HTML Keyboard"/>
    <w:basedOn w:val="DefaultParagraphFont"/>
    <w:semiHidden/>
    <w:rsid w:val="00EF66FD"/>
    <w:rPr>
      <w:rFonts w:ascii="Courier New" w:hAnsi="Courier New"/>
      <w:sz w:val="20"/>
      <w:szCs w:val="20"/>
    </w:rPr>
  </w:style>
  <w:style w:type="paragraph" w:styleId="HTMLPreformatted">
    <w:name w:val="HTML Preformatted"/>
    <w:basedOn w:val="Normal"/>
    <w:semiHidden/>
    <w:rsid w:val="00EF66FD"/>
    <w:rPr>
      <w:rFonts w:ascii="Courier New" w:hAnsi="Courier New"/>
      <w:sz w:val="20"/>
      <w:szCs w:val="20"/>
    </w:rPr>
  </w:style>
  <w:style w:type="character" w:styleId="HTMLSample">
    <w:name w:val="HTML Sample"/>
    <w:basedOn w:val="DefaultParagraphFont"/>
    <w:semiHidden/>
    <w:rsid w:val="00EF66FD"/>
    <w:rPr>
      <w:rFonts w:ascii="Courier New" w:hAnsi="Courier New"/>
    </w:rPr>
  </w:style>
  <w:style w:type="character" w:styleId="HTMLTypewriter">
    <w:name w:val="HTML Typewriter"/>
    <w:basedOn w:val="DefaultParagraphFont"/>
    <w:semiHidden/>
    <w:rsid w:val="00EF66FD"/>
    <w:rPr>
      <w:rFonts w:ascii="Courier New" w:hAnsi="Courier New"/>
      <w:sz w:val="20"/>
      <w:szCs w:val="20"/>
    </w:rPr>
  </w:style>
  <w:style w:type="character" w:styleId="HTMLVariable">
    <w:name w:val="HTML Variable"/>
    <w:basedOn w:val="DefaultParagraphFont"/>
    <w:semiHidden/>
    <w:rsid w:val="00EF66FD"/>
    <w:rPr>
      <w:i/>
      <w:iCs/>
    </w:rPr>
  </w:style>
  <w:style w:type="character" w:styleId="Hyperlink">
    <w:name w:val="Hyperlink"/>
    <w:basedOn w:val="DefaultParagraphFont"/>
    <w:uiPriority w:val="99"/>
    <w:rsid w:val="00EF66FD"/>
    <w:rPr>
      <w:color w:val="0000FF"/>
      <w:u w:val="single"/>
    </w:rPr>
  </w:style>
  <w:style w:type="paragraph" w:styleId="Index1">
    <w:name w:val="index 1"/>
    <w:basedOn w:val="Normal"/>
    <w:next w:val="Normal"/>
    <w:autoRedefine/>
    <w:semiHidden/>
    <w:rsid w:val="00EF66FD"/>
    <w:pPr>
      <w:ind w:left="220" w:hanging="220"/>
    </w:pPr>
  </w:style>
  <w:style w:type="paragraph" w:styleId="Index2">
    <w:name w:val="index 2"/>
    <w:basedOn w:val="Normal"/>
    <w:next w:val="Normal"/>
    <w:autoRedefine/>
    <w:semiHidden/>
    <w:rsid w:val="00EF66FD"/>
    <w:pPr>
      <w:ind w:left="440" w:hanging="220"/>
    </w:pPr>
  </w:style>
  <w:style w:type="paragraph" w:styleId="Index3">
    <w:name w:val="index 3"/>
    <w:basedOn w:val="Normal"/>
    <w:next w:val="Normal"/>
    <w:autoRedefine/>
    <w:semiHidden/>
    <w:rsid w:val="00EF66FD"/>
    <w:pPr>
      <w:ind w:left="660" w:hanging="220"/>
    </w:pPr>
  </w:style>
  <w:style w:type="paragraph" w:styleId="Index4">
    <w:name w:val="index 4"/>
    <w:basedOn w:val="Normal"/>
    <w:next w:val="Normal"/>
    <w:autoRedefine/>
    <w:semiHidden/>
    <w:rsid w:val="00EF66FD"/>
    <w:pPr>
      <w:ind w:left="880" w:hanging="220"/>
    </w:pPr>
  </w:style>
  <w:style w:type="paragraph" w:styleId="Index5">
    <w:name w:val="index 5"/>
    <w:basedOn w:val="Normal"/>
    <w:next w:val="Normal"/>
    <w:autoRedefine/>
    <w:semiHidden/>
    <w:rsid w:val="00EF66FD"/>
    <w:pPr>
      <w:ind w:left="1100" w:hanging="220"/>
    </w:pPr>
  </w:style>
  <w:style w:type="paragraph" w:styleId="Index6">
    <w:name w:val="index 6"/>
    <w:basedOn w:val="Normal"/>
    <w:next w:val="Normal"/>
    <w:autoRedefine/>
    <w:semiHidden/>
    <w:rsid w:val="00EF66FD"/>
    <w:pPr>
      <w:ind w:left="1320" w:hanging="220"/>
    </w:pPr>
  </w:style>
  <w:style w:type="paragraph" w:styleId="Index7">
    <w:name w:val="index 7"/>
    <w:basedOn w:val="Normal"/>
    <w:next w:val="Normal"/>
    <w:autoRedefine/>
    <w:semiHidden/>
    <w:rsid w:val="00EF66FD"/>
    <w:pPr>
      <w:ind w:left="1540" w:hanging="220"/>
    </w:pPr>
  </w:style>
  <w:style w:type="paragraph" w:styleId="Index8">
    <w:name w:val="index 8"/>
    <w:basedOn w:val="Normal"/>
    <w:next w:val="Normal"/>
    <w:autoRedefine/>
    <w:semiHidden/>
    <w:rsid w:val="00EF66FD"/>
    <w:pPr>
      <w:ind w:left="1760" w:hanging="220"/>
    </w:pPr>
  </w:style>
  <w:style w:type="paragraph" w:styleId="Index9">
    <w:name w:val="index 9"/>
    <w:basedOn w:val="Normal"/>
    <w:next w:val="Normal"/>
    <w:autoRedefine/>
    <w:semiHidden/>
    <w:rsid w:val="00EF66FD"/>
    <w:pPr>
      <w:ind w:left="1980" w:hanging="220"/>
    </w:pPr>
  </w:style>
  <w:style w:type="paragraph" w:styleId="IndexHeading">
    <w:name w:val="index heading"/>
    <w:basedOn w:val="Normal"/>
    <w:next w:val="Index1"/>
    <w:semiHidden/>
    <w:rsid w:val="00EF66FD"/>
    <w:rPr>
      <w:rFonts w:ascii="Arial" w:hAnsi="Arial"/>
      <w:b/>
      <w:bCs/>
    </w:rPr>
  </w:style>
  <w:style w:type="character" w:styleId="LineNumber">
    <w:name w:val="line number"/>
    <w:basedOn w:val="DefaultParagraphFont"/>
    <w:semiHidden/>
    <w:rsid w:val="00EF66FD"/>
  </w:style>
  <w:style w:type="paragraph" w:styleId="List">
    <w:name w:val="List"/>
    <w:basedOn w:val="Normal"/>
    <w:semiHidden/>
    <w:rsid w:val="00EF66FD"/>
    <w:pPr>
      <w:ind w:left="283" w:hanging="283"/>
    </w:pPr>
  </w:style>
  <w:style w:type="paragraph" w:styleId="List2">
    <w:name w:val="List 2"/>
    <w:basedOn w:val="Normal"/>
    <w:semiHidden/>
    <w:rsid w:val="00EF66FD"/>
    <w:pPr>
      <w:ind w:left="566" w:hanging="283"/>
    </w:pPr>
  </w:style>
  <w:style w:type="paragraph" w:styleId="List3">
    <w:name w:val="List 3"/>
    <w:basedOn w:val="Normal"/>
    <w:semiHidden/>
    <w:rsid w:val="00EF66FD"/>
    <w:pPr>
      <w:ind w:left="849" w:hanging="283"/>
    </w:pPr>
  </w:style>
  <w:style w:type="paragraph" w:styleId="List4">
    <w:name w:val="List 4"/>
    <w:basedOn w:val="Normal"/>
    <w:semiHidden/>
    <w:rsid w:val="00EF66FD"/>
    <w:pPr>
      <w:ind w:left="1132" w:hanging="283"/>
    </w:pPr>
  </w:style>
  <w:style w:type="paragraph" w:styleId="List5">
    <w:name w:val="List 5"/>
    <w:basedOn w:val="Normal"/>
    <w:semiHidden/>
    <w:rsid w:val="00EF66FD"/>
    <w:pPr>
      <w:ind w:left="1415" w:hanging="283"/>
    </w:pPr>
  </w:style>
  <w:style w:type="paragraph" w:styleId="ListBullet">
    <w:name w:val="List Bullet"/>
    <w:basedOn w:val="Normal"/>
    <w:semiHidden/>
    <w:rsid w:val="00EF66FD"/>
    <w:pPr>
      <w:numPr>
        <w:numId w:val="1"/>
      </w:numPr>
    </w:pPr>
  </w:style>
  <w:style w:type="paragraph" w:styleId="ListBullet2">
    <w:name w:val="List Bullet 2"/>
    <w:basedOn w:val="Normal"/>
    <w:semiHidden/>
    <w:rsid w:val="00EF66FD"/>
    <w:pPr>
      <w:numPr>
        <w:numId w:val="11"/>
      </w:numPr>
    </w:pPr>
  </w:style>
  <w:style w:type="paragraph" w:styleId="ListBullet3">
    <w:name w:val="List Bullet 3"/>
    <w:basedOn w:val="Normal"/>
    <w:semiHidden/>
    <w:rsid w:val="00EF66FD"/>
    <w:pPr>
      <w:numPr>
        <w:numId w:val="12"/>
      </w:numPr>
    </w:pPr>
  </w:style>
  <w:style w:type="paragraph" w:styleId="ListBullet4">
    <w:name w:val="List Bullet 4"/>
    <w:basedOn w:val="Normal"/>
    <w:semiHidden/>
    <w:rsid w:val="00EF66FD"/>
    <w:pPr>
      <w:numPr>
        <w:numId w:val="13"/>
      </w:numPr>
    </w:pPr>
  </w:style>
  <w:style w:type="paragraph" w:styleId="ListBullet5">
    <w:name w:val="List Bullet 5"/>
    <w:basedOn w:val="Normal"/>
    <w:semiHidden/>
    <w:rsid w:val="00EF66FD"/>
    <w:pPr>
      <w:numPr>
        <w:numId w:val="14"/>
      </w:numPr>
    </w:pPr>
  </w:style>
  <w:style w:type="paragraph" w:styleId="ListContinue">
    <w:name w:val="List Continue"/>
    <w:basedOn w:val="Normal"/>
    <w:semiHidden/>
    <w:rsid w:val="00EF66FD"/>
    <w:pPr>
      <w:spacing w:after="120"/>
      <w:ind w:left="283"/>
    </w:pPr>
  </w:style>
  <w:style w:type="paragraph" w:styleId="ListContinue2">
    <w:name w:val="List Continue 2"/>
    <w:basedOn w:val="Normal"/>
    <w:semiHidden/>
    <w:rsid w:val="00EF66FD"/>
    <w:pPr>
      <w:spacing w:after="120"/>
      <w:ind w:left="566"/>
    </w:pPr>
  </w:style>
  <w:style w:type="paragraph" w:styleId="ListContinue3">
    <w:name w:val="List Continue 3"/>
    <w:basedOn w:val="Normal"/>
    <w:semiHidden/>
    <w:rsid w:val="00EF66FD"/>
    <w:pPr>
      <w:spacing w:after="120"/>
      <w:ind w:left="849"/>
    </w:pPr>
  </w:style>
  <w:style w:type="paragraph" w:styleId="ListContinue4">
    <w:name w:val="List Continue 4"/>
    <w:basedOn w:val="Normal"/>
    <w:semiHidden/>
    <w:rsid w:val="00EF66FD"/>
    <w:pPr>
      <w:spacing w:after="120"/>
      <w:ind w:left="1132"/>
    </w:pPr>
  </w:style>
  <w:style w:type="paragraph" w:styleId="ListContinue5">
    <w:name w:val="List Continue 5"/>
    <w:basedOn w:val="Normal"/>
    <w:semiHidden/>
    <w:rsid w:val="00EF66FD"/>
    <w:pPr>
      <w:spacing w:after="120"/>
      <w:ind w:left="1415"/>
    </w:pPr>
  </w:style>
  <w:style w:type="paragraph" w:styleId="ListNumber">
    <w:name w:val="List Number"/>
    <w:basedOn w:val="Normal"/>
    <w:semiHidden/>
    <w:rsid w:val="00EF66FD"/>
    <w:pPr>
      <w:numPr>
        <w:numId w:val="15"/>
      </w:numPr>
    </w:pPr>
  </w:style>
  <w:style w:type="paragraph" w:styleId="ListNumber2">
    <w:name w:val="List Number 2"/>
    <w:basedOn w:val="Normal"/>
    <w:semiHidden/>
    <w:rsid w:val="00EF66FD"/>
    <w:pPr>
      <w:numPr>
        <w:numId w:val="16"/>
      </w:numPr>
    </w:pPr>
  </w:style>
  <w:style w:type="paragraph" w:styleId="ListNumber3">
    <w:name w:val="List Number 3"/>
    <w:basedOn w:val="Normal"/>
    <w:semiHidden/>
    <w:rsid w:val="00EF66FD"/>
    <w:pPr>
      <w:numPr>
        <w:numId w:val="17"/>
      </w:numPr>
    </w:pPr>
  </w:style>
  <w:style w:type="paragraph" w:styleId="ListNumber4">
    <w:name w:val="List Number 4"/>
    <w:basedOn w:val="Normal"/>
    <w:semiHidden/>
    <w:rsid w:val="00EF66FD"/>
    <w:pPr>
      <w:numPr>
        <w:numId w:val="18"/>
      </w:numPr>
    </w:pPr>
  </w:style>
  <w:style w:type="paragraph" w:styleId="ListNumber5">
    <w:name w:val="List Number 5"/>
    <w:basedOn w:val="Normal"/>
    <w:semiHidden/>
    <w:rsid w:val="00EF66FD"/>
    <w:pPr>
      <w:numPr>
        <w:numId w:val="19"/>
      </w:numPr>
    </w:pPr>
  </w:style>
  <w:style w:type="paragraph" w:styleId="MacroText">
    <w:name w:val="macro"/>
    <w:semiHidden/>
    <w:rsid w:val="00EF66FD"/>
    <w:pPr>
      <w:tabs>
        <w:tab w:val="left" w:pos="480"/>
        <w:tab w:val="left" w:pos="960"/>
        <w:tab w:val="left" w:pos="1440"/>
        <w:tab w:val="left" w:pos="1920"/>
        <w:tab w:val="left" w:pos="2400"/>
        <w:tab w:val="left" w:pos="2880"/>
        <w:tab w:val="left" w:pos="3360"/>
        <w:tab w:val="left" w:pos="3840"/>
        <w:tab w:val="left" w:pos="4320"/>
      </w:tabs>
      <w:spacing w:after="140" w:line="280" w:lineRule="atLeast"/>
    </w:pPr>
    <w:rPr>
      <w:rFonts w:ascii="Courier New" w:hAnsi="Courier New" w:cs="Angsana New"/>
      <w:lang w:eastAsia="zh-CN" w:bidi="th-TH"/>
    </w:rPr>
  </w:style>
  <w:style w:type="paragraph" w:styleId="MessageHeader">
    <w:name w:val="Message Header"/>
    <w:basedOn w:val="Normal"/>
    <w:semiHidden/>
    <w:rsid w:val="00EF66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NormalWeb">
    <w:name w:val="Normal (Web)"/>
    <w:basedOn w:val="Normal"/>
    <w:uiPriority w:val="99"/>
    <w:semiHidden/>
    <w:rsid w:val="00EF66FD"/>
    <w:rPr>
      <w:sz w:val="24"/>
      <w:szCs w:val="24"/>
    </w:rPr>
  </w:style>
  <w:style w:type="paragraph" w:styleId="NormalIndent">
    <w:name w:val="Normal Indent"/>
    <w:basedOn w:val="Normal"/>
    <w:semiHidden/>
    <w:rsid w:val="00EF66FD"/>
    <w:pPr>
      <w:ind w:left="680"/>
    </w:pPr>
  </w:style>
  <w:style w:type="paragraph" w:styleId="NoteHeading">
    <w:name w:val="Note Heading"/>
    <w:basedOn w:val="Normal"/>
    <w:next w:val="Normal"/>
    <w:semiHidden/>
    <w:rsid w:val="00EF66FD"/>
  </w:style>
  <w:style w:type="paragraph" w:styleId="PlainText">
    <w:name w:val="Plain Text"/>
    <w:basedOn w:val="Normal"/>
    <w:semiHidden/>
    <w:rsid w:val="00EF66FD"/>
    <w:rPr>
      <w:rFonts w:ascii="Courier New" w:hAnsi="Courier New"/>
      <w:sz w:val="20"/>
      <w:szCs w:val="20"/>
    </w:rPr>
  </w:style>
  <w:style w:type="paragraph" w:styleId="Salutation">
    <w:name w:val="Salutation"/>
    <w:basedOn w:val="Normal"/>
    <w:next w:val="Normal"/>
    <w:semiHidden/>
    <w:rsid w:val="00EF66FD"/>
  </w:style>
  <w:style w:type="paragraph" w:styleId="Signature">
    <w:name w:val="Signature"/>
    <w:basedOn w:val="Normal"/>
    <w:semiHidden/>
    <w:rsid w:val="00EF66FD"/>
    <w:pPr>
      <w:ind w:left="4252"/>
    </w:pPr>
  </w:style>
  <w:style w:type="character" w:styleId="Strong">
    <w:name w:val="Strong"/>
    <w:basedOn w:val="DefaultParagraphFont"/>
    <w:qFormat/>
    <w:rsid w:val="00EF66FD"/>
    <w:rPr>
      <w:b/>
      <w:bCs/>
    </w:rPr>
  </w:style>
  <w:style w:type="paragraph" w:styleId="Subtitle">
    <w:name w:val="Subtitle"/>
    <w:basedOn w:val="Normal"/>
    <w:qFormat/>
    <w:rsid w:val="00EF66FD"/>
    <w:pPr>
      <w:spacing w:after="60"/>
      <w:jc w:val="center"/>
      <w:outlineLvl w:val="1"/>
    </w:pPr>
    <w:rPr>
      <w:rFonts w:ascii="Arial" w:hAnsi="Arial"/>
      <w:sz w:val="24"/>
      <w:szCs w:val="24"/>
    </w:rPr>
  </w:style>
  <w:style w:type="table" w:styleId="Table3Deffects1">
    <w:name w:val="Table 3D effects 1"/>
    <w:basedOn w:val="TableNormal"/>
    <w:semiHidden/>
    <w:rsid w:val="00EF66FD"/>
    <w:pPr>
      <w:spacing w:after="1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F66FD"/>
    <w:pPr>
      <w:spacing w:after="1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F66FD"/>
    <w:pPr>
      <w:spacing w:after="1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F66FD"/>
    <w:pPr>
      <w:spacing w:after="1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F66FD"/>
    <w:pPr>
      <w:spacing w:after="1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F66FD"/>
    <w:pPr>
      <w:spacing w:after="1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F66FD"/>
    <w:pPr>
      <w:spacing w:after="140" w:line="28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F66FD"/>
    <w:pPr>
      <w:spacing w:after="1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F66FD"/>
    <w:pPr>
      <w:spacing w:after="1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F66FD"/>
    <w:pPr>
      <w:spacing w:after="140" w:line="28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F66FD"/>
    <w:pPr>
      <w:spacing w:after="140" w:line="28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F66FD"/>
    <w:pPr>
      <w:spacing w:after="140" w:line="28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F66FD"/>
    <w:pPr>
      <w:spacing w:after="140" w:line="28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F66FD"/>
    <w:pPr>
      <w:spacing w:after="1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F66FD"/>
    <w:pPr>
      <w:spacing w:after="140" w:line="28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F66FD"/>
    <w:pPr>
      <w:spacing w:after="140" w:line="28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F66FD"/>
    <w:pPr>
      <w:spacing w:after="140" w:line="28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F66FD"/>
    <w:pPr>
      <w:spacing w:after="140"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F66FD"/>
    <w:pPr>
      <w:spacing w:after="140" w:line="28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F66FD"/>
    <w:pPr>
      <w:spacing w:after="140" w:line="28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F66FD"/>
    <w:pPr>
      <w:spacing w:after="140" w:line="28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F66FD"/>
    <w:pPr>
      <w:spacing w:after="140" w:line="28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F66FD"/>
    <w:pPr>
      <w:spacing w:after="140" w:line="28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F66FD"/>
    <w:pPr>
      <w:spacing w:after="140" w:line="28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F66FD"/>
    <w:pPr>
      <w:spacing w:after="140" w:line="28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F66FD"/>
    <w:pPr>
      <w:spacing w:after="140" w:line="28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F66FD"/>
    <w:pPr>
      <w:spacing w:after="140" w:line="28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F66FD"/>
    <w:pPr>
      <w:spacing w:after="140" w:line="28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F66FD"/>
    <w:pPr>
      <w:spacing w:after="140" w:line="28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F66FD"/>
    <w:pPr>
      <w:ind w:left="220" w:hanging="220"/>
    </w:pPr>
  </w:style>
  <w:style w:type="paragraph" w:styleId="TableofFigures">
    <w:name w:val="table of figures"/>
    <w:basedOn w:val="Normal"/>
    <w:next w:val="Normal"/>
    <w:semiHidden/>
    <w:rsid w:val="00EF66FD"/>
  </w:style>
  <w:style w:type="table" w:styleId="TableProfessional">
    <w:name w:val="Table Professional"/>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F66FD"/>
    <w:pPr>
      <w:spacing w:after="14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F66FD"/>
    <w:pPr>
      <w:spacing w:after="140" w:line="28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F66FD"/>
    <w:pPr>
      <w:spacing w:after="140" w:line="28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F66FD"/>
    <w:pPr>
      <w:spacing w:after="140" w:line="28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F66FD"/>
    <w:pPr>
      <w:spacing w:after="140"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F66FD"/>
    <w:pPr>
      <w:spacing w:after="140" w:line="28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F66FD"/>
    <w:pPr>
      <w:spacing w:after="140" w:line="28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F66FD"/>
    <w:pPr>
      <w:spacing w:after="140" w:line="28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F66FD"/>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rsid w:val="00EF66FD"/>
    <w:pPr>
      <w:spacing w:before="120"/>
    </w:pPr>
    <w:rPr>
      <w:rFonts w:ascii="Arial" w:hAnsi="Arial"/>
      <w:b/>
      <w:bCs/>
      <w:sz w:val="24"/>
      <w:szCs w:val="24"/>
    </w:rPr>
  </w:style>
  <w:style w:type="paragraph" w:styleId="TOC4">
    <w:name w:val="toc 4"/>
    <w:basedOn w:val="Normal"/>
    <w:next w:val="Normal"/>
    <w:autoRedefine/>
    <w:semiHidden/>
    <w:rsid w:val="00EF66FD"/>
    <w:pPr>
      <w:ind w:left="660"/>
    </w:pPr>
  </w:style>
  <w:style w:type="paragraph" w:styleId="TOC5">
    <w:name w:val="toc 5"/>
    <w:basedOn w:val="Normal"/>
    <w:next w:val="Normal"/>
    <w:autoRedefine/>
    <w:semiHidden/>
    <w:rsid w:val="00EF66FD"/>
    <w:pPr>
      <w:ind w:left="880"/>
    </w:pPr>
  </w:style>
  <w:style w:type="paragraph" w:styleId="TOC6">
    <w:name w:val="toc 6"/>
    <w:basedOn w:val="Normal"/>
    <w:next w:val="Normal"/>
    <w:autoRedefine/>
    <w:semiHidden/>
    <w:rsid w:val="00EF66FD"/>
    <w:pPr>
      <w:ind w:left="1100"/>
    </w:pPr>
  </w:style>
  <w:style w:type="paragraph" w:styleId="TOC7">
    <w:name w:val="toc 7"/>
    <w:basedOn w:val="Normal"/>
    <w:next w:val="Normal"/>
    <w:autoRedefine/>
    <w:semiHidden/>
    <w:rsid w:val="00EF66FD"/>
    <w:pPr>
      <w:ind w:left="1320"/>
    </w:pPr>
  </w:style>
  <w:style w:type="paragraph" w:styleId="TOC8">
    <w:name w:val="toc 8"/>
    <w:basedOn w:val="Normal"/>
    <w:next w:val="Normal"/>
    <w:autoRedefine/>
    <w:semiHidden/>
    <w:rsid w:val="00EF66FD"/>
    <w:pPr>
      <w:ind w:left="1540"/>
    </w:pPr>
  </w:style>
  <w:style w:type="paragraph" w:styleId="TOC9">
    <w:name w:val="toc 9"/>
    <w:basedOn w:val="Normal"/>
    <w:next w:val="Normal"/>
    <w:autoRedefine/>
    <w:semiHidden/>
    <w:rsid w:val="00EF66FD"/>
    <w:pPr>
      <w:ind w:left="1760"/>
    </w:pPr>
  </w:style>
  <w:style w:type="paragraph" w:customStyle="1" w:styleId="CoverPageAnnexure">
    <w:name w:val="CoverPageAnnexure"/>
    <w:basedOn w:val="CoverPageTitle"/>
    <w:next w:val="Normal"/>
    <w:rsid w:val="00EF66FD"/>
    <w:pPr>
      <w:outlineLvl w:val="0"/>
    </w:pPr>
  </w:style>
  <w:style w:type="character" w:customStyle="1" w:styleId="MELegal3Char">
    <w:name w:val="ME Legal 3 Char"/>
    <w:aliases w:val="l3 Char Char"/>
    <w:basedOn w:val="DefaultParagraphFont"/>
    <w:link w:val="MELegal3"/>
    <w:rsid w:val="00EF66FD"/>
    <w:rPr>
      <w:rFonts w:cs="Angsana New"/>
      <w:sz w:val="22"/>
      <w:szCs w:val="22"/>
      <w:lang w:eastAsia="zh-CN" w:bidi="th-TH"/>
    </w:rPr>
  </w:style>
  <w:style w:type="character" w:customStyle="1" w:styleId="MELegal2Char">
    <w:name w:val="ME Legal 2 Char"/>
    <w:aliases w:val="l2 Char Char"/>
    <w:basedOn w:val="DefaultParagraphFont"/>
    <w:link w:val="MELegal2"/>
    <w:rsid w:val="00EF66FD"/>
    <w:rPr>
      <w:rFonts w:ascii="Arial" w:hAnsi="Arial" w:cs="Angsana New"/>
      <w:b/>
      <w:bCs/>
      <w:w w:val="95"/>
      <w:sz w:val="24"/>
      <w:szCs w:val="24"/>
      <w:lang w:eastAsia="zh-CN" w:bidi="th-TH"/>
    </w:rPr>
  </w:style>
  <w:style w:type="character" w:customStyle="1" w:styleId="MELegal4Char">
    <w:name w:val="ME Legal 4 Char"/>
    <w:aliases w:val="l4 Char Char,l4 Char"/>
    <w:basedOn w:val="DefaultParagraphFont"/>
    <w:link w:val="MELegal4"/>
    <w:rsid w:val="00EF66FD"/>
    <w:rPr>
      <w:rFonts w:cs="Angsana New"/>
      <w:sz w:val="22"/>
      <w:szCs w:val="22"/>
      <w:lang w:eastAsia="zh-CN" w:bidi="th-TH"/>
    </w:rPr>
  </w:style>
  <w:style w:type="character" w:customStyle="1" w:styleId="MELegal5Char">
    <w:name w:val="ME Legal 5 Char"/>
    <w:aliases w:val="l5 Char"/>
    <w:basedOn w:val="DefaultParagraphFont"/>
    <w:link w:val="MELegal5"/>
    <w:rsid w:val="00EF66FD"/>
    <w:rPr>
      <w:rFonts w:cs="Angsana New"/>
      <w:sz w:val="22"/>
      <w:szCs w:val="22"/>
      <w:lang w:eastAsia="zh-CN" w:bidi="th-TH"/>
    </w:rPr>
  </w:style>
  <w:style w:type="paragraph" w:customStyle="1" w:styleId="Style13">
    <w:name w:val="Style13"/>
    <w:rsid w:val="00EF66FD"/>
    <w:pPr>
      <w:autoSpaceDE w:val="0"/>
      <w:autoSpaceDN w:val="0"/>
      <w:adjustRightInd w:val="0"/>
    </w:pPr>
    <w:rPr>
      <w:rFonts w:ascii="Arial" w:eastAsia="SimSun" w:hAnsi="Arial" w:cs="Angsana New"/>
      <w:sz w:val="24"/>
      <w:szCs w:val="24"/>
      <w:lang w:eastAsia="ja-JP" w:bidi="th-TH"/>
    </w:rPr>
  </w:style>
  <w:style w:type="paragraph" w:customStyle="1" w:styleId="MELegal7">
    <w:name w:val="ME Legal 7"/>
    <w:basedOn w:val="Normal"/>
    <w:next w:val="Normal"/>
    <w:rsid w:val="00EF66FD"/>
    <w:pPr>
      <w:tabs>
        <w:tab w:val="num" w:pos="5103"/>
      </w:tabs>
      <w:spacing w:after="240" w:line="240" w:lineRule="auto"/>
      <w:ind w:left="5103" w:hanging="850"/>
      <w:outlineLvl w:val="6"/>
    </w:pPr>
    <w:rPr>
      <w:sz w:val="24"/>
      <w:szCs w:val="24"/>
      <w:lang w:eastAsia="ja-JP"/>
    </w:rPr>
  </w:style>
  <w:style w:type="character" w:customStyle="1" w:styleId="apple-converted-space">
    <w:name w:val="apple-converted-space"/>
    <w:basedOn w:val="DefaultParagraphFont"/>
    <w:rsid w:val="002D0578"/>
  </w:style>
  <w:style w:type="paragraph" w:styleId="Revision">
    <w:name w:val="Revision"/>
    <w:hidden/>
    <w:uiPriority w:val="99"/>
    <w:semiHidden/>
    <w:rsid w:val="007E2D41"/>
    <w:rPr>
      <w:rFonts w:cs="Angsana New"/>
      <w:sz w:val="22"/>
      <w:szCs w:val="28"/>
      <w:lang w:eastAsia="zh-CN" w:bidi="th-TH"/>
    </w:rPr>
  </w:style>
  <w:style w:type="paragraph" w:customStyle="1" w:styleId="Default">
    <w:name w:val="Default"/>
    <w:rsid w:val="00A9080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554F1"/>
    <w:pPr>
      <w:ind w:left="720"/>
      <w:contextualSpacing/>
    </w:pPr>
    <w:rPr>
      <w:szCs w:val="28"/>
    </w:rPr>
  </w:style>
  <w:style w:type="paragraph" w:customStyle="1" w:styleId="Normal2">
    <w:name w:val="Normal2"/>
    <w:basedOn w:val="Normal"/>
    <w:rsid w:val="00D01AB8"/>
    <w:pPr>
      <w:spacing w:before="120" w:after="120" w:line="240" w:lineRule="auto"/>
      <w:ind w:left="567"/>
    </w:pPr>
    <w:rPr>
      <w:rFonts w:cs="Times New Roman"/>
      <w:szCs w:val="20"/>
      <w:lang w:eastAsia="en-US" w:bidi="ar-SA"/>
    </w:rPr>
  </w:style>
  <w:style w:type="character" w:customStyle="1" w:styleId="ScheduleL4Char">
    <w:name w:val="Schedule L4 Char"/>
    <w:basedOn w:val="DefaultParagraphFont"/>
    <w:link w:val="ScheduleL4"/>
    <w:rsid w:val="00C961F6"/>
    <w:rPr>
      <w:rFonts w:cs="Angsana New"/>
      <w:sz w:val="22"/>
      <w:szCs w:val="22"/>
      <w:lang w:eastAsia="zh-CN" w:bidi="th-TH"/>
    </w:rPr>
  </w:style>
  <w:style w:type="paragraph" w:customStyle="1" w:styleId="Heading10">
    <w:name w:val="Heading 10"/>
    <w:basedOn w:val="Normal"/>
    <w:next w:val="BodyText"/>
    <w:rsid w:val="00F578DE"/>
    <w:pPr>
      <w:keepNext/>
      <w:numPr>
        <w:ilvl w:val="8"/>
        <w:numId w:val="69"/>
      </w:numPr>
      <w:spacing w:before="240" w:after="120" w:line="276" w:lineRule="auto"/>
      <w:outlineLvl w:val="8"/>
    </w:pPr>
    <w:rPr>
      <w:rFonts w:ascii="Calibri" w:eastAsia="DejaVu Sans" w:hAnsi="Calibri" w:cs="Lohit Hindi"/>
      <w:b/>
      <w:bCs/>
      <w:color w:val="365F91"/>
      <w:sz w:val="21"/>
      <w:szCs w:val="21"/>
      <w:lang w:eastAsia="en-US" w:bidi="en-US"/>
    </w:rPr>
  </w:style>
  <w:style w:type="paragraph" w:styleId="TOCHeading">
    <w:name w:val="TOC Heading"/>
    <w:basedOn w:val="Normal"/>
    <w:next w:val="Normal"/>
    <w:uiPriority w:val="39"/>
    <w:unhideWhenUsed/>
    <w:qFormat/>
    <w:rsid w:val="00607CD2"/>
    <w:pPr>
      <w:keepNext/>
      <w:spacing w:before="240" w:after="120" w:line="276" w:lineRule="auto"/>
    </w:pPr>
    <w:rPr>
      <w:rFonts w:ascii="Calibri" w:eastAsia="DejaVu Sans" w:hAnsi="Calibri" w:cs="Lohit Hindi"/>
      <w:b/>
      <w:color w:val="365F91"/>
      <w:sz w:val="28"/>
      <w:szCs w:val="28"/>
      <w:lang w:eastAsia="en-US" w:bidi="en-US"/>
    </w:rPr>
  </w:style>
  <w:style w:type="character" w:customStyle="1" w:styleId="CommentTextChar">
    <w:name w:val="Comment Text Char"/>
    <w:basedOn w:val="DefaultParagraphFont"/>
    <w:link w:val="CommentText"/>
    <w:semiHidden/>
    <w:rsid w:val="00AF63AE"/>
    <w:rPr>
      <w:rFonts w:cs="Angsana New"/>
      <w:lang w:eastAsia="zh-CN"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5270063">
      <w:bodyDiv w:val="1"/>
      <w:marLeft w:val="0"/>
      <w:marRight w:val="0"/>
      <w:marTop w:val="0"/>
      <w:marBottom w:val="0"/>
      <w:divBdr>
        <w:top w:val="none" w:sz="0" w:space="0" w:color="auto"/>
        <w:left w:val="none" w:sz="0" w:space="0" w:color="auto"/>
        <w:bottom w:val="none" w:sz="0" w:space="0" w:color="auto"/>
        <w:right w:val="none" w:sz="0" w:space="0" w:color="auto"/>
      </w:divBdr>
    </w:div>
    <w:div w:id="485904812">
      <w:bodyDiv w:val="1"/>
      <w:marLeft w:val="0"/>
      <w:marRight w:val="0"/>
      <w:marTop w:val="0"/>
      <w:marBottom w:val="0"/>
      <w:divBdr>
        <w:top w:val="none" w:sz="0" w:space="0" w:color="auto"/>
        <w:left w:val="none" w:sz="0" w:space="0" w:color="auto"/>
        <w:bottom w:val="none" w:sz="0" w:space="0" w:color="auto"/>
        <w:right w:val="none" w:sz="0" w:space="0" w:color="auto"/>
      </w:divBdr>
    </w:div>
    <w:div w:id="1235704357">
      <w:bodyDiv w:val="1"/>
      <w:marLeft w:val="0"/>
      <w:marRight w:val="0"/>
      <w:marTop w:val="0"/>
      <w:marBottom w:val="0"/>
      <w:divBdr>
        <w:top w:val="none" w:sz="0" w:space="0" w:color="auto"/>
        <w:left w:val="none" w:sz="0" w:space="0" w:color="auto"/>
        <w:bottom w:val="none" w:sz="0" w:space="0" w:color="auto"/>
        <w:right w:val="none" w:sz="0" w:space="0" w:color="auto"/>
      </w:divBdr>
    </w:div>
    <w:div w:id="18330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66BF3-3113-45D7-A505-B6E4CE515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12000</Words>
  <Characters>66326</Characters>
  <Application>Microsoft Office Word</Application>
  <DocSecurity>0</DocSecurity>
  <Lines>552</Lines>
  <Paragraphs>156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78170</CharactersWithSpaces>
  <SharedDoc>false</SharedDoc>
  <HLinks>
    <vt:vector size="6" baseType="variant">
      <vt:variant>
        <vt:i4>7536711</vt:i4>
      </vt:variant>
      <vt:variant>
        <vt:i4>75</vt:i4>
      </vt:variant>
      <vt:variant>
        <vt:i4>0</vt:i4>
      </vt:variant>
      <vt:variant>
        <vt:i4>5</vt:i4>
      </vt:variant>
      <vt:variant>
        <vt:lpwstr>mailto:glenn.maloney@nectar.org.au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2012-03-05T04:22:00Z</dcterms:created>
  <dcterms:modified xsi:type="dcterms:W3CDTF">2012-03-05T05:21:00Z</dcterms:modified>
</cp:coreProperties>
</file>
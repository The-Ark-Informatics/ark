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06A" w:rsidRDefault="0004606A" w:rsidP="0004673D">
      <w:pPr>
        <w:pStyle w:val="Heading2"/>
        <w:numPr>
          <w:ilvl w:val="0"/>
          <w:numId w:val="0"/>
        </w:numPr>
      </w:pPr>
      <w:bookmarkStart w:id="0" w:name="_GoBack"/>
      <w:r>
        <w:t>D2 Response</w:t>
      </w:r>
    </w:p>
    <w:p w:rsidR="0004606A" w:rsidRPr="00261459" w:rsidRDefault="0004606A" w:rsidP="00F51EB9">
      <w:pPr>
        <w:pStyle w:val="SectionHead"/>
      </w:pPr>
      <w:bookmarkStart w:id="1" w:name="_Toc303782270"/>
      <w:bookmarkEnd w:id="0"/>
      <w:r w:rsidRPr="00261459">
        <w:t xml:space="preserve">Section </w:t>
      </w:r>
      <w:r>
        <w:t>A.</w:t>
      </w:r>
      <w:bookmarkEnd w:id="1"/>
      <w:r>
        <w:t xml:space="preserve"> Header Details</w:t>
      </w:r>
    </w:p>
    <w:p w:rsidR="0004606A" w:rsidRPr="00034C8E" w:rsidRDefault="0004606A" w:rsidP="00F51EB9">
      <w:pPr>
        <w:pStyle w:val="Style1"/>
      </w:pPr>
      <w:r>
        <w:t xml:space="preserve">A.1 </w:t>
      </w:r>
      <w:r w:rsidRPr="00034C8E">
        <w:t>Program and Proposal Title</w:t>
      </w:r>
    </w:p>
    <w:p w:rsidR="0004606A" w:rsidRDefault="0004606A" w:rsidP="00AC5781">
      <w:pPr>
        <w:pStyle w:val="ResponseText"/>
      </w:pPr>
      <w:r>
        <w:t xml:space="preserve">Proposal Title: </w:t>
      </w:r>
      <w:r>
        <w:tab/>
        <w:t>Proteomics Virtual Laboratory</w:t>
      </w:r>
    </w:p>
    <w:p w:rsidR="0004606A" w:rsidRPr="00501D32" w:rsidRDefault="0004606A" w:rsidP="00AC5781">
      <w:pPr>
        <w:pStyle w:val="ResponseText"/>
        <w:rPr>
          <w:lang w:val="pt-BR"/>
        </w:rPr>
      </w:pPr>
      <w:r w:rsidRPr="00501D32">
        <w:rPr>
          <w:lang w:val="pt-BR"/>
        </w:rPr>
        <w:t xml:space="preserve">Abbreviation: </w:t>
      </w:r>
      <w:r w:rsidRPr="00501D32">
        <w:rPr>
          <w:lang w:val="pt-BR"/>
        </w:rPr>
        <w:tab/>
        <w:t>PVL</w:t>
      </w:r>
    </w:p>
    <w:p w:rsidR="0004606A" w:rsidRPr="000F2DA1" w:rsidRDefault="0004606A" w:rsidP="00AC5781">
      <w:pPr>
        <w:pStyle w:val="ResponseText"/>
        <w:rPr>
          <w:lang w:val="pt-BR"/>
        </w:rPr>
      </w:pPr>
      <w:r w:rsidRPr="000F2DA1">
        <w:rPr>
          <w:lang w:val="pt-BR"/>
        </w:rPr>
        <w:t xml:space="preserve">NeCTAR Program: </w:t>
      </w:r>
      <w:r w:rsidRPr="000F2DA1">
        <w:rPr>
          <w:lang w:val="pt-BR"/>
        </w:rPr>
        <w:tab/>
        <w:t>Virtual Laboratories</w:t>
      </w:r>
    </w:p>
    <w:p w:rsidR="0004606A" w:rsidRPr="000F2DA1" w:rsidRDefault="0004606A" w:rsidP="00F51EB9">
      <w:pPr>
        <w:pStyle w:val="Style1"/>
        <w:rPr>
          <w:lang w:val="pt-BR"/>
        </w:rPr>
      </w:pPr>
      <w:r w:rsidRPr="000F2DA1">
        <w:rPr>
          <w:lang w:val="pt-BR"/>
        </w:rPr>
        <w:t>A.2 Proposer</w:t>
      </w:r>
    </w:p>
    <w:tbl>
      <w:tblPr>
        <w:tblW w:w="5000" w:type="pct"/>
        <w:tblBorders>
          <w:top w:val="single" w:sz="2" w:space="0" w:color="808080"/>
          <w:left w:val="single" w:sz="2" w:space="0" w:color="808080"/>
          <w:bottom w:val="single" w:sz="2" w:space="0" w:color="808080"/>
          <w:right w:val="single" w:sz="2" w:space="0" w:color="808080"/>
          <w:insideH w:val="single" w:sz="6" w:space="0" w:color="808080"/>
          <w:insideV w:val="single" w:sz="6" w:space="0" w:color="808080"/>
        </w:tblBorders>
        <w:tblLook w:val="00A0"/>
      </w:tblPr>
      <w:tblGrid>
        <w:gridCol w:w="2567"/>
        <w:gridCol w:w="7089"/>
      </w:tblGrid>
      <w:tr w:rsidR="0004606A" w:rsidRPr="007F7AF2" w:rsidTr="00261459">
        <w:tc>
          <w:tcPr>
            <w:tcW w:w="1329" w:type="pct"/>
            <w:tcBorders>
              <w:top w:val="single" w:sz="2" w:space="0" w:color="808080"/>
            </w:tcBorders>
            <w:shd w:val="clear" w:color="auto" w:fill="BFBFBF"/>
          </w:tcPr>
          <w:p w:rsidR="0004606A" w:rsidRPr="00261459" w:rsidRDefault="0004606A" w:rsidP="00261459">
            <w:pPr>
              <w:pStyle w:val="TableHead"/>
              <w:spacing w:line="240" w:lineRule="auto"/>
            </w:pPr>
            <w:r w:rsidRPr="00261459">
              <w:t xml:space="preserve">Organisation Name </w:t>
            </w:r>
          </w:p>
        </w:tc>
        <w:tc>
          <w:tcPr>
            <w:tcW w:w="3671" w:type="pct"/>
            <w:tcBorders>
              <w:top w:val="single" w:sz="2" w:space="0" w:color="808080"/>
            </w:tcBorders>
          </w:tcPr>
          <w:p w:rsidR="0004606A" w:rsidRPr="005F1EC8" w:rsidRDefault="0004606A" w:rsidP="00261459">
            <w:pPr>
              <w:pStyle w:val="TableData"/>
              <w:spacing w:line="240" w:lineRule="auto"/>
              <w:rPr>
                <w:rFonts w:ascii="Cambria" w:hAnsi="Cambria"/>
              </w:rPr>
            </w:pPr>
            <w:smartTag w:uri="urn:schemas-microsoft-com:office:smarttags" w:element="PlaceName">
              <w:smartTag w:uri="urn:schemas-microsoft-com:office:smarttags" w:element="place">
                <w:r>
                  <w:rPr>
                    <w:rFonts w:ascii="Cambria" w:hAnsi="Cambria"/>
                  </w:rPr>
                  <w:t>Macquarie</w:t>
                </w:r>
              </w:smartTag>
              <w:r>
                <w:rPr>
                  <w:rFonts w:ascii="Cambria" w:hAnsi="Cambria"/>
                </w:rPr>
                <w:t xml:space="preserve"> </w:t>
              </w:r>
              <w:smartTag w:uri="urn:schemas-microsoft-com:office:smarttags" w:element="PlaceType">
                <w:r>
                  <w:rPr>
                    <w:rFonts w:ascii="Cambria" w:hAnsi="Cambria"/>
                  </w:rPr>
                  <w:t>University</w:t>
                </w:r>
              </w:smartTag>
            </w:smartTag>
          </w:p>
        </w:tc>
      </w:tr>
      <w:tr w:rsidR="0004606A" w:rsidRPr="007F7AF2" w:rsidTr="00261459">
        <w:tc>
          <w:tcPr>
            <w:tcW w:w="1329" w:type="pct"/>
            <w:shd w:val="clear" w:color="auto" w:fill="BFBFBF"/>
          </w:tcPr>
          <w:p w:rsidR="0004606A" w:rsidRPr="00261459" w:rsidRDefault="0004606A" w:rsidP="00261459">
            <w:pPr>
              <w:pStyle w:val="TableHead"/>
              <w:spacing w:line="240" w:lineRule="auto"/>
            </w:pPr>
            <w:r w:rsidRPr="00261459">
              <w:t>Contact Name</w:t>
            </w:r>
          </w:p>
        </w:tc>
        <w:tc>
          <w:tcPr>
            <w:tcW w:w="3671" w:type="pct"/>
          </w:tcPr>
          <w:p w:rsidR="0004606A" w:rsidRPr="005F1EC8" w:rsidRDefault="0004606A" w:rsidP="00261459">
            <w:pPr>
              <w:pStyle w:val="TableData"/>
              <w:spacing w:line="240" w:lineRule="auto"/>
              <w:rPr>
                <w:rFonts w:ascii="Cambria" w:hAnsi="Cambria"/>
              </w:rPr>
            </w:pPr>
            <w:r>
              <w:rPr>
                <w:rFonts w:ascii="Cambria" w:hAnsi="Cambria"/>
              </w:rPr>
              <w:t xml:space="preserve">Professor </w:t>
            </w:r>
            <w:proofErr w:type="spellStart"/>
            <w:r>
              <w:rPr>
                <w:rFonts w:ascii="Cambria" w:hAnsi="Cambria"/>
              </w:rPr>
              <w:t>Shoba</w:t>
            </w:r>
            <w:proofErr w:type="spellEnd"/>
            <w:r>
              <w:rPr>
                <w:rFonts w:ascii="Cambria" w:hAnsi="Cambria"/>
              </w:rPr>
              <w:t xml:space="preserve"> </w:t>
            </w:r>
            <w:proofErr w:type="spellStart"/>
            <w:r>
              <w:rPr>
                <w:rFonts w:ascii="Cambria" w:hAnsi="Cambria"/>
              </w:rPr>
              <w:t>Ranganathan</w:t>
            </w:r>
            <w:proofErr w:type="spellEnd"/>
          </w:p>
        </w:tc>
      </w:tr>
      <w:tr w:rsidR="0004606A" w:rsidRPr="007F7AF2" w:rsidTr="00261459">
        <w:tc>
          <w:tcPr>
            <w:tcW w:w="1329" w:type="pct"/>
            <w:shd w:val="clear" w:color="auto" w:fill="BFBFBF"/>
          </w:tcPr>
          <w:p w:rsidR="0004606A" w:rsidRPr="00261459" w:rsidRDefault="0004606A" w:rsidP="00261459">
            <w:pPr>
              <w:pStyle w:val="TableHead"/>
              <w:spacing w:line="240" w:lineRule="auto"/>
            </w:pPr>
            <w:r w:rsidRPr="00261459">
              <w:t>Position</w:t>
            </w:r>
          </w:p>
        </w:tc>
        <w:tc>
          <w:tcPr>
            <w:tcW w:w="3671" w:type="pct"/>
          </w:tcPr>
          <w:p w:rsidR="0004606A" w:rsidRPr="005F1EC8" w:rsidRDefault="0004606A" w:rsidP="00261459">
            <w:pPr>
              <w:pStyle w:val="TableData"/>
              <w:spacing w:line="240" w:lineRule="auto"/>
              <w:rPr>
                <w:rFonts w:ascii="Cambria" w:hAnsi="Cambria"/>
              </w:rPr>
            </w:pPr>
            <w:r>
              <w:rPr>
                <w:rFonts w:ascii="Cambria" w:hAnsi="Cambria"/>
              </w:rPr>
              <w:t>Chair of Bioinformatics</w:t>
            </w:r>
          </w:p>
        </w:tc>
      </w:tr>
      <w:tr w:rsidR="0004606A" w:rsidRPr="007F7AF2" w:rsidTr="00261459">
        <w:tc>
          <w:tcPr>
            <w:tcW w:w="1329" w:type="pct"/>
            <w:shd w:val="clear" w:color="auto" w:fill="BFBFBF"/>
          </w:tcPr>
          <w:p w:rsidR="0004606A" w:rsidRPr="00261459" w:rsidRDefault="0004606A" w:rsidP="00261459">
            <w:pPr>
              <w:pStyle w:val="TableHead"/>
              <w:spacing w:line="240" w:lineRule="auto"/>
            </w:pPr>
            <w:r w:rsidRPr="00261459">
              <w:t>Business Address</w:t>
            </w:r>
          </w:p>
        </w:tc>
        <w:tc>
          <w:tcPr>
            <w:tcW w:w="3671" w:type="pct"/>
          </w:tcPr>
          <w:p w:rsidR="0004606A" w:rsidRDefault="0004606A" w:rsidP="00261459">
            <w:pPr>
              <w:pStyle w:val="TableData"/>
              <w:spacing w:line="240" w:lineRule="auto"/>
              <w:rPr>
                <w:rFonts w:ascii="Cambria" w:hAnsi="Cambria"/>
              </w:rPr>
            </w:pPr>
            <w:r>
              <w:rPr>
                <w:rFonts w:ascii="Cambria" w:hAnsi="Cambria"/>
              </w:rPr>
              <w:t xml:space="preserve">Department of Chemistry and </w:t>
            </w:r>
            <w:proofErr w:type="spellStart"/>
            <w:r>
              <w:rPr>
                <w:rFonts w:ascii="Cambria" w:hAnsi="Cambria"/>
              </w:rPr>
              <w:t>Biomolecular</w:t>
            </w:r>
            <w:proofErr w:type="spellEnd"/>
            <w:r>
              <w:rPr>
                <w:rFonts w:ascii="Cambria" w:hAnsi="Cambria"/>
              </w:rPr>
              <w:t xml:space="preserve"> Sciences &amp; ARC Centre of Excellence in Bioinformatics</w:t>
            </w:r>
          </w:p>
          <w:p w:rsidR="0004606A" w:rsidRPr="005F1EC8" w:rsidRDefault="0004606A" w:rsidP="00261459">
            <w:pPr>
              <w:pStyle w:val="TableData"/>
              <w:spacing w:line="240" w:lineRule="auto"/>
              <w:rPr>
                <w:rFonts w:ascii="Cambria" w:hAnsi="Cambria"/>
              </w:rPr>
            </w:pPr>
            <w:smartTag w:uri="urn:schemas-microsoft-com:office:smarttags" w:element="place">
              <w:r>
                <w:rPr>
                  <w:rFonts w:ascii="Cambria" w:hAnsi="Cambria"/>
                </w:rPr>
                <w:t>Macquarie</w:t>
              </w:r>
            </w:smartTag>
            <w:r>
              <w:rPr>
                <w:rFonts w:ascii="Cambria" w:hAnsi="Cambria"/>
              </w:rPr>
              <w:t xml:space="preserve"> University NSW 2109</w:t>
            </w:r>
          </w:p>
        </w:tc>
      </w:tr>
      <w:tr w:rsidR="0004606A" w:rsidRPr="007F7AF2" w:rsidTr="00261459">
        <w:tc>
          <w:tcPr>
            <w:tcW w:w="1329" w:type="pct"/>
            <w:shd w:val="clear" w:color="auto" w:fill="BFBFBF"/>
          </w:tcPr>
          <w:p w:rsidR="0004606A" w:rsidRPr="00261459" w:rsidRDefault="0004606A" w:rsidP="00261459">
            <w:pPr>
              <w:pStyle w:val="TableHead"/>
              <w:spacing w:line="240" w:lineRule="auto"/>
            </w:pPr>
            <w:r w:rsidRPr="00261459">
              <w:t>Postal Address</w:t>
            </w:r>
          </w:p>
        </w:tc>
        <w:tc>
          <w:tcPr>
            <w:tcW w:w="3671" w:type="pct"/>
          </w:tcPr>
          <w:p w:rsidR="0004606A" w:rsidRDefault="0004606A" w:rsidP="00314B9B">
            <w:pPr>
              <w:pStyle w:val="TableData"/>
              <w:spacing w:line="240" w:lineRule="auto"/>
              <w:rPr>
                <w:rFonts w:ascii="Cambria" w:hAnsi="Cambria"/>
              </w:rPr>
            </w:pPr>
            <w:r>
              <w:rPr>
                <w:rFonts w:ascii="Cambria" w:hAnsi="Cambria"/>
              </w:rPr>
              <w:t xml:space="preserve">Department of Chemistry and </w:t>
            </w:r>
            <w:proofErr w:type="spellStart"/>
            <w:r>
              <w:rPr>
                <w:rFonts w:ascii="Cambria" w:hAnsi="Cambria"/>
              </w:rPr>
              <w:t>Biomolecular</w:t>
            </w:r>
            <w:proofErr w:type="spellEnd"/>
            <w:r>
              <w:rPr>
                <w:rFonts w:ascii="Cambria" w:hAnsi="Cambria"/>
              </w:rPr>
              <w:t xml:space="preserve"> Sciences </w:t>
            </w:r>
          </w:p>
          <w:p w:rsidR="0004606A" w:rsidRPr="005F1EC8" w:rsidRDefault="0004606A" w:rsidP="00314B9B">
            <w:pPr>
              <w:pStyle w:val="TableData"/>
              <w:spacing w:line="240" w:lineRule="auto"/>
              <w:rPr>
                <w:rFonts w:ascii="Cambria" w:hAnsi="Cambria"/>
              </w:rPr>
            </w:pPr>
            <w:smartTag w:uri="urn:schemas-microsoft-com:office:smarttags" w:element="place">
              <w:r>
                <w:rPr>
                  <w:rFonts w:ascii="Cambria" w:hAnsi="Cambria"/>
                </w:rPr>
                <w:t>Macquarie</w:t>
              </w:r>
            </w:smartTag>
            <w:r>
              <w:rPr>
                <w:rFonts w:ascii="Cambria" w:hAnsi="Cambria"/>
              </w:rPr>
              <w:t xml:space="preserve"> University NSW 2109</w:t>
            </w:r>
          </w:p>
        </w:tc>
      </w:tr>
      <w:tr w:rsidR="0004606A" w:rsidRPr="007F7AF2" w:rsidTr="00261459">
        <w:tc>
          <w:tcPr>
            <w:tcW w:w="1329" w:type="pct"/>
            <w:shd w:val="clear" w:color="auto" w:fill="BFBFBF"/>
          </w:tcPr>
          <w:p w:rsidR="0004606A" w:rsidRPr="00261459" w:rsidRDefault="0004606A" w:rsidP="00261459">
            <w:pPr>
              <w:pStyle w:val="TableHead"/>
              <w:spacing w:line="240" w:lineRule="auto"/>
            </w:pPr>
            <w:r w:rsidRPr="00261459">
              <w:t>Telephone</w:t>
            </w:r>
          </w:p>
        </w:tc>
        <w:tc>
          <w:tcPr>
            <w:tcW w:w="3671" w:type="pct"/>
          </w:tcPr>
          <w:p w:rsidR="0004606A" w:rsidRPr="005F1EC8" w:rsidRDefault="0004606A" w:rsidP="00261459">
            <w:pPr>
              <w:pStyle w:val="TableData"/>
              <w:spacing w:line="240" w:lineRule="auto"/>
              <w:rPr>
                <w:rFonts w:ascii="Cambria" w:hAnsi="Cambria"/>
              </w:rPr>
            </w:pPr>
            <w:r>
              <w:rPr>
                <w:rFonts w:ascii="Cambria" w:hAnsi="Cambria"/>
              </w:rPr>
              <w:t>02 9850 6262</w:t>
            </w:r>
          </w:p>
        </w:tc>
      </w:tr>
      <w:tr w:rsidR="0004606A" w:rsidRPr="007F7AF2" w:rsidTr="00261459">
        <w:tc>
          <w:tcPr>
            <w:tcW w:w="1329" w:type="pct"/>
            <w:shd w:val="clear" w:color="auto" w:fill="BFBFBF"/>
          </w:tcPr>
          <w:p w:rsidR="0004606A" w:rsidRPr="00261459" w:rsidRDefault="0004606A" w:rsidP="00261459">
            <w:pPr>
              <w:pStyle w:val="TableHead"/>
              <w:spacing w:line="240" w:lineRule="auto"/>
            </w:pPr>
            <w:r w:rsidRPr="00261459">
              <w:t>Facsimile</w:t>
            </w:r>
          </w:p>
        </w:tc>
        <w:tc>
          <w:tcPr>
            <w:tcW w:w="3671" w:type="pct"/>
          </w:tcPr>
          <w:p w:rsidR="0004606A" w:rsidRPr="005F1EC8" w:rsidRDefault="0004606A" w:rsidP="00261459">
            <w:pPr>
              <w:pStyle w:val="TableData"/>
              <w:spacing w:line="240" w:lineRule="auto"/>
              <w:rPr>
                <w:rFonts w:ascii="Cambria" w:hAnsi="Cambria"/>
              </w:rPr>
            </w:pPr>
            <w:r>
              <w:rPr>
                <w:rFonts w:ascii="Cambria" w:hAnsi="Cambria"/>
              </w:rPr>
              <w:t>02 9850 8313</w:t>
            </w:r>
          </w:p>
        </w:tc>
      </w:tr>
      <w:tr w:rsidR="0004606A" w:rsidRPr="007F7AF2" w:rsidTr="00261459">
        <w:tc>
          <w:tcPr>
            <w:tcW w:w="1329" w:type="pct"/>
            <w:shd w:val="clear" w:color="auto" w:fill="BFBFBF"/>
          </w:tcPr>
          <w:p w:rsidR="0004606A" w:rsidRPr="00261459" w:rsidRDefault="0004606A" w:rsidP="00261459">
            <w:pPr>
              <w:pStyle w:val="TableHead"/>
              <w:spacing w:line="240" w:lineRule="auto"/>
            </w:pPr>
            <w:r w:rsidRPr="00261459">
              <w:t>Mobile Phone</w:t>
            </w:r>
          </w:p>
        </w:tc>
        <w:tc>
          <w:tcPr>
            <w:tcW w:w="3671" w:type="pct"/>
          </w:tcPr>
          <w:p w:rsidR="0004606A" w:rsidRPr="005F1EC8" w:rsidRDefault="0004606A" w:rsidP="00261459">
            <w:pPr>
              <w:pStyle w:val="TableData"/>
              <w:spacing w:line="240" w:lineRule="auto"/>
              <w:rPr>
                <w:rFonts w:ascii="Cambria" w:hAnsi="Cambria"/>
              </w:rPr>
            </w:pPr>
            <w:r>
              <w:rPr>
                <w:rFonts w:ascii="Cambria" w:hAnsi="Cambria"/>
              </w:rPr>
              <w:t>0418 419 290</w:t>
            </w:r>
          </w:p>
        </w:tc>
      </w:tr>
      <w:tr w:rsidR="0004606A" w:rsidRPr="007F7AF2" w:rsidTr="00261459">
        <w:tc>
          <w:tcPr>
            <w:tcW w:w="1329" w:type="pct"/>
            <w:tcBorders>
              <w:bottom w:val="single" w:sz="2" w:space="0" w:color="808080"/>
            </w:tcBorders>
            <w:shd w:val="clear" w:color="auto" w:fill="BFBFBF"/>
          </w:tcPr>
          <w:p w:rsidR="0004606A" w:rsidRPr="00261459" w:rsidRDefault="0004606A" w:rsidP="00261459">
            <w:pPr>
              <w:pStyle w:val="TableHead"/>
              <w:spacing w:line="240" w:lineRule="auto"/>
            </w:pPr>
            <w:r w:rsidRPr="00261459">
              <w:t>E-mail</w:t>
            </w:r>
          </w:p>
        </w:tc>
        <w:tc>
          <w:tcPr>
            <w:tcW w:w="3671" w:type="pct"/>
            <w:tcBorders>
              <w:bottom w:val="single" w:sz="2" w:space="0" w:color="808080"/>
            </w:tcBorders>
          </w:tcPr>
          <w:p w:rsidR="0004606A" w:rsidRPr="005F1EC8" w:rsidRDefault="0004606A" w:rsidP="00261459">
            <w:pPr>
              <w:pStyle w:val="TableData"/>
              <w:spacing w:line="240" w:lineRule="auto"/>
              <w:rPr>
                <w:rFonts w:ascii="Cambria" w:hAnsi="Cambria"/>
              </w:rPr>
            </w:pPr>
            <w:r>
              <w:rPr>
                <w:rFonts w:ascii="Cambria" w:hAnsi="Cambria"/>
              </w:rPr>
              <w:t>shoba.ranganathan@mq.edu.au</w:t>
            </w:r>
          </w:p>
        </w:tc>
      </w:tr>
    </w:tbl>
    <w:p w:rsidR="0004606A" w:rsidRDefault="0004606A" w:rsidP="00F51EB9">
      <w:pPr>
        <w:pStyle w:val="Style1"/>
      </w:pPr>
      <w:r>
        <w:t xml:space="preserve">A.2.2 </w:t>
      </w:r>
      <w:r w:rsidRPr="00261459">
        <w:t>Participating Organisations</w:t>
      </w:r>
    </w:p>
    <w:tbl>
      <w:tblPr>
        <w:tblW w:w="5000" w:type="pct"/>
        <w:tblBorders>
          <w:top w:val="single" w:sz="2" w:space="0" w:color="808080"/>
          <w:left w:val="single" w:sz="2" w:space="0" w:color="808080"/>
          <w:bottom w:val="single" w:sz="2" w:space="0" w:color="808080"/>
          <w:right w:val="single" w:sz="2" w:space="0" w:color="808080"/>
          <w:insideH w:val="single" w:sz="6" w:space="0" w:color="808080"/>
          <w:insideV w:val="single" w:sz="6" w:space="0" w:color="808080"/>
        </w:tblBorders>
        <w:tblLook w:val="00A0"/>
      </w:tblPr>
      <w:tblGrid>
        <w:gridCol w:w="4645"/>
        <w:gridCol w:w="5011"/>
      </w:tblGrid>
      <w:tr w:rsidR="0004606A" w:rsidRPr="007F7AF2" w:rsidTr="00750222">
        <w:tc>
          <w:tcPr>
            <w:tcW w:w="2405" w:type="pct"/>
            <w:tcBorders>
              <w:top w:val="single" w:sz="2" w:space="0" w:color="808080"/>
            </w:tcBorders>
            <w:vAlign w:val="center"/>
          </w:tcPr>
          <w:p w:rsidR="0004606A" w:rsidRPr="00EA21AB" w:rsidRDefault="0004606A" w:rsidP="00EA21AB">
            <w:pPr>
              <w:pStyle w:val="TableHead"/>
            </w:pPr>
            <w:r w:rsidRPr="00EA21AB">
              <w:t>Organisation / Group Name</w:t>
            </w:r>
            <w:r>
              <w:t xml:space="preserve"> (* part of BPA)</w:t>
            </w:r>
          </w:p>
        </w:tc>
        <w:tc>
          <w:tcPr>
            <w:tcW w:w="2595" w:type="pct"/>
            <w:tcBorders>
              <w:top w:val="single" w:sz="2" w:space="0" w:color="808080"/>
            </w:tcBorders>
            <w:vAlign w:val="center"/>
          </w:tcPr>
          <w:p w:rsidR="0004606A" w:rsidRPr="00EA21AB" w:rsidRDefault="0004606A" w:rsidP="00EA21AB">
            <w:pPr>
              <w:pStyle w:val="TableHead"/>
            </w:pPr>
            <w:r w:rsidRPr="00EA21AB">
              <w:t>Role</w:t>
            </w:r>
          </w:p>
        </w:tc>
      </w:tr>
      <w:tr w:rsidR="0004606A" w:rsidRPr="007F7AF2" w:rsidTr="00750222">
        <w:trPr>
          <w:trHeight w:val="356"/>
        </w:trPr>
        <w:tc>
          <w:tcPr>
            <w:tcW w:w="2405" w:type="pct"/>
            <w:tcBorders>
              <w:top w:val="single" w:sz="2" w:space="0" w:color="808080"/>
            </w:tcBorders>
          </w:tcPr>
          <w:p w:rsidR="0004606A" w:rsidRPr="00EA21AB" w:rsidRDefault="0004606A" w:rsidP="00EA21AB">
            <w:pPr>
              <w:pStyle w:val="TableData"/>
              <w:spacing w:line="240" w:lineRule="auto"/>
              <w:rPr>
                <w:rFonts w:ascii="Cambria" w:hAnsi="Cambria"/>
              </w:rPr>
            </w:pPr>
            <w:smartTag w:uri="urn:schemas-microsoft-com:office:smarttags" w:element="PlaceName">
              <w:smartTag w:uri="urn:schemas-microsoft-com:office:smarttags" w:element="place">
                <w:r>
                  <w:rPr>
                    <w:rFonts w:ascii="Cambria" w:hAnsi="Cambria"/>
                  </w:rPr>
                  <w:t>Macquarie</w:t>
                </w:r>
              </w:smartTag>
              <w:r>
                <w:rPr>
                  <w:rFonts w:ascii="Cambria" w:hAnsi="Cambria"/>
                </w:rPr>
                <w:t xml:space="preserve"> </w:t>
              </w:r>
              <w:smartTag w:uri="urn:schemas-microsoft-com:office:smarttags" w:element="PlaceType">
                <w:r>
                  <w:rPr>
                    <w:rFonts w:ascii="Cambria" w:hAnsi="Cambria"/>
                  </w:rPr>
                  <w:t>University</w:t>
                </w:r>
              </w:smartTag>
            </w:smartTag>
          </w:p>
        </w:tc>
        <w:tc>
          <w:tcPr>
            <w:tcW w:w="2595" w:type="pct"/>
            <w:tcBorders>
              <w:top w:val="single" w:sz="2" w:space="0" w:color="808080"/>
            </w:tcBorders>
          </w:tcPr>
          <w:p w:rsidR="0004606A" w:rsidRPr="00EA21AB" w:rsidRDefault="0004606A" w:rsidP="00E356A6">
            <w:pPr>
              <w:pStyle w:val="TableData"/>
              <w:spacing w:line="240" w:lineRule="auto"/>
              <w:rPr>
                <w:rFonts w:ascii="Cambria" w:hAnsi="Cambria"/>
              </w:rPr>
            </w:pPr>
            <w:r>
              <w:rPr>
                <w:rFonts w:ascii="Cambria" w:hAnsi="Cambria"/>
              </w:rPr>
              <w:t xml:space="preserve">Applicant, </w:t>
            </w:r>
            <w:r w:rsidR="00E356A6">
              <w:rPr>
                <w:rFonts w:ascii="Cambria" w:hAnsi="Cambria"/>
              </w:rPr>
              <w:t>Contributor, Supporter, Beneficiary</w:t>
            </w:r>
          </w:p>
        </w:tc>
      </w:tr>
      <w:tr w:rsidR="0004606A" w:rsidTr="00914D82">
        <w:tc>
          <w:tcPr>
            <w:tcW w:w="2405" w:type="pct"/>
          </w:tcPr>
          <w:p w:rsidR="0004606A" w:rsidRPr="00247A0B" w:rsidRDefault="0004606A" w:rsidP="00914D82">
            <w:pPr>
              <w:pStyle w:val="TableData"/>
              <w:spacing w:line="240" w:lineRule="auto"/>
              <w:rPr>
                <w:rFonts w:ascii="Cambria" w:hAnsi="Cambria"/>
              </w:rPr>
            </w:pPr>
            <w:smartTag w:uri="urn:schemas-microsoft-com:office:smarttags" w:element="City">
              <w:smartTag w:uri="urn:schemas-microsoft-com:office:smarttags" w:element="place">
                <w:r w:rsidRPr="00247A0B">
                  <w:rPr>
                    <w:rFonts w:ascii="Cambria" w:hAnsi="Cambria"/>
                  </w:rPr>
                  <w:t>Adelaide</w:t>
                </w:r>
              </w:smartTag>
            </w:smartTag>
            <w:r w:rsidRPr="00247A0B">
              <w:rPr>
                <w:rFonts w:ascii="Cambria" w:hAnsi="Cambria"/>
              </w:rPr>
              <w:t xml:space="preserve"> Proteomics Centre</w:t>
            </w:r>
            <w:r>
              <w:rPr>
                <w:rFonts w:ascii="Cambria" w:hAnsi="Cambria"/>
              </w:rPr>
              <w:t>*</w:t>
            </w:r>
          </w:p>
        </w:tc>
        <w:tc>
          <w:tcPr>
            <w:tcW w:w="2595" w:type="pct"/>
          </w:tcPr>
          <w:p w:rsidR="0004606A" w:rsidRDefault="00E356A6" w:rsidP="00914D82">
            <w:pPr>
              <w:pStyle w:val="TableData"/>
              <w:spacing w:line="240" w:lineRule="auto"/>
              <w:rPr>
                <w:rFonts w:ascii="Cambria" w:hAnsi="Cambria"/>
              </w:rPr>
            </w:pPr>
            <w:r>
              <w:rPr>
                <w:rFonts w:ascii="Cambria" w:hAnsi="Cambria"/>
              </w:rPr>
              <w:t>Supporter, Beneficiary</w:t>
            </w:r>
          </w:p>
        </w:tc>
      </w:tr>
      <w:tr w:rsidR="0004606A" w:rsidTr="00914D82">
        <w:tc>
          <w:tcPr>
            <w:tcW w:w="2405" w:type="pct"/>
          </w:tcPr>
          <w:p w:rsidR="0004606A" w:rsidRPr="00247A0B" w:rsidRDefault="0004606A" w:rsidP="00914D82">
            <w:pPr>
              <w:pStyle w:val="TableData"/>
              <w:spacing w:line="240" w:lineRule="auto"/>
              <w:rPr>
                <w:rFonts w:ascii="Cambria" w:hAnsi="Cambria"/>
              </w:rPr>
            </w:pPr>
            <w:r>
              <w:rPr>
                <w:rFonts w:ascii="Cambria" w:hAnsi="Cambria"/>
              </w:rPr>
              <w:t>Australasian Proteomics Society</w:t>
            </w:r>
          </w:p>
        </w:tc>
        <w:tc>
          <w:tcPr>
            <w:tcW w:w="2595" w:type="pct"/>
          </w:tcPr>
          <w:p w:rsidR="0004606A" w:rsidRDefault="00E356A6" w:rsidP="00914D82">
            <w:pPr>
              <w:pStyle w:val="TableData"/>
              <w:spacing w:line="240" w:lineRule="auto"/>
              <w:rPr>
                <w:rFonts w:ascii="Cambria" w:hAnsi="Cambria"/>
              </w:rPr>
            </w:pPr>
            <w:r>
              <w:rPr>
                <w:rFonts w:ascii="Cambria" w:hAnsi="Cambria"/>
              </w:rPr>
              <w:t>Supporter, Beneficiary</w:t>
            </w:r>
          </w:p>
        </w:tc>
      </w:tr>
      <w:tr w:rsidR="0004606A" w:rsidRPr="007F7AF2" w:rsidTr="00750222">
        <w:tc>
          <w:tcPr>
            <w:tcW w:w="2405" w:type="pct"/>
          </w:tcPr>
          <w:p w:rsidR="0004606A" w:rsidRPr="00EA21AB" w:rsidRDefault="0004606A" w:rsidP="00EA21AB">
            <w:pPr>
              <w:pStyle w:val="TableData"/>
              <w:spacing w:line="240" w:lineRule="auto"/>
              <w:rPr>
                <w:rFonts w:ascii="Cambria" w:hAnsi="Cambria"/>
              </w:rPr>
            </w:pPr>
            <w:r>
              <w:rPr>
                <w:rFonts w:ascii="Cambria" w:hAnsi="Cambria"/>
              </w:rPr>
              <w:t>Australian Proteome Analysis Facility*</w:t>
            </w:r>
          </w:p>
        </w:tc>
        <w:tc>
          <w:tcPr>
            <w:tcW w:w="2595" w:type="pct"/>
          </w:tcPr>
          <w:p w:rsidR="0004606A" w:rsidRPr="00EA21AB" w:rsidRDefault="00E356A6" w:rsidP="00EA21AB">
            <w:pPr>
              <w:pStyle w:val="TableData"/>
              <w:spacing w:line="240" w:lineRule="auto"/>
              <w:rPr>
                <w:rFonts w:ascii="Cambria" w:hAnsi="Cambria"/>
              </w:rPr>
            </w:pPr>
            <w:r>
              <w:rPr>
                <w:rFonts w:ascii="Cambria" w:hAnsi="Cambria"/>
              </w:rPr>
              <w:t>Contributor, Supporter, Beneficiary</w:t>
            </w:r>
          </w:p>
        </w:tc>
      </w:tr>
      <w:tr w:rsidR="0004606A" w:rsidRPr="007F7AF2" w:rsidTr="00750222">
        <w:tc>
          <w:tcPr>
            <w:tcW w:w="2405" w:type="pct"/>
          </w:tcPr>
          <w:p w:rsidR="0004606A" w:rsidRPr="00EA21AB" w:rsidRDefault="0004606A" w:rsidP="002C7CB0">
            <w:pPr>
              <w:pStyle w:val="TableData"/>
              <w:spacing w:line="240" w:lineRule="auto"/>
              <w:rPr>
                <w:rFonts w:ascii="Cambria" w:hAnsi="Cambria"/>
              </w:rPr>
            </w:pPr>
            <w:proofErr w:type="spellStart"/>
            <w:r>
              <w:rPr>
                <w:rFonts w:ascii="Cambria" w:hAnsi="Cambria"/>
              </w:rPr>
              <w:t>Bioplatforms</w:t>
            </w:r>
            <w:proofErr w:type="spellEnd"/>
            <w:r>
              <w:rPr>
                <w:rFonts w:ascii="Cambria" w:hAnsi="Cambria"/>
              </w:rPr>
              <w:t xml:space="preserve"> Australia </w:t>
            </w:r>
          </w:p>
        </w:tc>
        <w:tc>
          <w:tcPr>
            <w:tcW w:w="2595" w:type="pct"/>
          </w:tcPr>
          <w:p w:rsidR="0004606A" w:rsidRPr="00EA21AB" w:rsidRDefault="00E356A6" w:rsidP="002C7CB0">
            <w:pPr>
              <w:pStyle w:val="TableData"/>
              <w:spacing w:line="240" w:lineRule="auto"/>
              <w:rPr>
                <w:rFonts w:ascii="Cambria" w:hAnsi="Cambria"/>
              </w:rPr>
            </w:pPr>
            <w:r>
              <w:rPr>
                <w:rFonts w:ascii="Cambria" w:hAnsi="Cambria"/>
              </w:rPr>
              <w:t>Supporter, Beneficiary</w:t>
            </w:r>
          </w:p>
        </w:tc>
      </w:tr>
      <w:tr w:rsidR="0004606A" w:rsidRPr="007F7AF2" w:rsidTr="00750222">
        <w:tc>
          <w:tcPr>
            <w:tcW w:w="2405" w:type="pct"/>
          </w:tcPr>
          <w:p w:rsidR="0004606A" w:rsidRPr="00EA21AB" w:rsidRDefault="0004606A" w:rsidP="003D63A7">
            <w:pPr>
              <w:pStyle w:val="TableData"/>
              <w:spacing w:line="240" w:lineRule="auto"/>
              <w:rPr>
                <w:rFonts w:ascii="Cambria" w:hAnsi="Cambria"/>
              </w:rPr>
            </w:pPr>
            <w:r>
              <w:rPr>
                <w:rFonts w:ascii="Cambria" w:hAnsi="Cambria"/>
              </w:rPr>
              <w:t>CSIRO</w:t>
            </w:r>
          </w:p>
        </w:tc>
        <w:tc>
          <w:tcPr>
            <w:tcW w:w="2595" w:type="pct"/>
          </w:tcPr>
          <w:p w:rsidR="0004606A" w:rsidRPr="00EA21AB" w:rsidRDefault="00E356A6" w:rsidP="003D63A7">
            <w:pPr>
              <w:pStyle w:val="TableData"/>
              <w:spacing w:line="240" w:lineRule="auto"/>
              <w:rPr>
                <w:rFonts w:ascii="Cambria" w:hAnsi="Cambria"/>
              </w:rPr>
            </w:pPr>
            <w:r>
              <w:rPr>
                <w:rFonts w:ascii="Cambria" w:hAnsi="Cambria"/>
              </w:rPr>
              <w:t>Contributor, Supporter, Beneficiary</w:t>
            </w:r>
          </w:p>
        </w:tc>
      </w:tr>
      <w:tr w:rsidR="0004606A" w:rsidRPr="007F7AF2" w:rsidTr="00750222">
        <w:tc>
          <w:tcPr>
            <w:tcW w:w="2405" w:type="pct"/>
          </w:tcPr>
          <w:p w:rsidR="0004606A" w:rsidRDefault="0004606A" w:rsidP="004F6B37">
            <w:pPr>
              <w:pStyle w:val="TableData"/>
              <w:spacing w:line="240" w:lineRule="auto"/>
              <w:rPr>
                <w:rFonts w:ascii="Cambria" w:hAnsi="Cambria"/>
              </w:rPr>
            </w:pPr>
            <w:r>
              <w:rPr>
                <w:rFonts w:ascii="Cambria" w:hAnsi="Cambria"/>
              </w:rPr>
              <w:t xml:space="preserve">EMBL </w:t>
            </w:r>
            <w:smartTag w:uri="urn:schemas-microsoft-com:office:smarttags" w:element="country-region">
              <w:r>
                <w:rPr>
                  <w:rFonts w:ascii="Cambria" w:hAnsi="Cambria"/>
                </w:rPr>
                <w:t>Australia</w:t>
              </w:r>
            </w:smartTag>
          </w:p>
        </w:tc>
        <w:tc>
          <w:tcPr>
            <w:tcW w:w="2595" w:type="pct"/>
          </w:tcPr>
          <w:p w:rsidR="0004606A" w:rsidRDefault="00E356A6" w:rsidP="004F6B37">
            <w:pPr>
              <w:pStyle w:val="TableData"/>
              <w:spacing w:line="240" w:lineRule="auto"/>
              <w:rPr>
                <w:rFonts w:ascii="Cambria" w:hAnsi="Cambria"/>
              </w:rPr>
            </w:pPr>
            <w:r>
              <w:rPr>
                <w:rFonts w:ascii="Cambria" w:hAnsi="Cambria"/>
              </w:rPr>
              <w:t>Supporter, Beneficiary</w:t>
            </w:r>
          </w:p>
        </w:tc>
      </w:tr>
      <w:tr w:rsidR="0004606A" w:rsidRPr="007F7AF2" w:rsidTr="00750222">
        <w:tc>
          <w:tcPr>
            <w:tcW w:w="2405" w:type="pct"/>
          </w:tcPr>
          <w:p w:rsidR="0004606A" w:rsidRPr="001A3A53" w:rsidRDefault="0004606A" w:rsidP="00881F51">
            <w:pPr>
              <w:pStyle w:val="TableData"/>
              <w:spacing w:line="240" w:lineRule="auto"/>
              <w:rPr>
                <w:rFonts w:ascii="Cambria" w:hAnsi="Cambria"/>
              </w:rPr>
            </w:pPr>
            <w:proofErr w:type="spellStart"/>
            <w:r>
              <w:rPr>
                <w:rFonts w:ascii="Cambria" w:hAnsi="Cambria"/>
              </w:rPr>
              <w:t>Garvan</w:t>
            </w:r>
            <w:proofErr w:type="spellEnd"/>
            <w:r>
              <w:rPr>
                <w:rFonts w:ascii="Cambria" w:hAnsi="Cambria"/>
              </w:rPr>
              <w:t xml:space="preserve"> Institute for Medical Research</w:t>
            </w:r>
          </w:p>
        </w:tc>
        <w:tc>
          <w:tcPr>
            <w:tcW w:w="2595" w:type="pct"/>
          </w:tcPr>
          <w:p w:rsidR="0004606A" w:rsidRDefault="00E356A6" w:rsidP="00881F51">
            <w:pPr>
              <w:pStyle w:val="TableData"/>
              <w:spacing w:line="240" w:lineRule="auto"/>
              <w:rPr>
                <w:rFonts w:ascii="Cambria" w:hAnsi="Cambria"/>
              </w:rPr>
            </w:pPr>
            <w:r>
              <w:rPr>
                <w:rFonts w:ascii="Cambria" w:hAnsi="Cambria"/>
              </w:rPr>
              <w:t>Contributor, Supporter, Beneficiary</w:t>
            </w:r>
          </w:p>
        </w:tc>
      </w:tr>
      <w:tr w:rsidR="0004606A" w:rsidRPr="007F7AF2" w:rsidTr="00750222">
        <w:tc>
          <w:tcPr>
            <w:tcW w:w="2405" w:type="pct"/>
          </w:tcPr>
          <w:p w:rsidR="0004606A" w:rsidRDefault="0004606A" w:rsidP="00881F51">
            <w:pPr>
              <w:pStyle w:val="TableData"/>
              <w:spacing w:line="240" w:lineRule="auto"/>
              <w:rPr>
                <w:rFonts w:ascii="Cambria" w:hAnsi="Cambria"/>
              </w:rPr>
            </w:pPr>
            <w:r>
              <w:rPr>
                <w:rFonts w:ascii="Cambria" w:hAnsi="Cambria"/>
              </w:rPr>
              <w:t xml:space="preserve">Genomics Virtual Lab, </w:t>
            </w:r>
            <w:smartTag w:uri="urn:schemas-microsoft-com:office:smarttags" w:element="country-region">
              <w:smartTag w:uri="urn:schemas-microsoft-com:office:smarttags" w:element="country-region">
                <w:r>
                  <w:rPr>
                    <w:rFonts w:ascii="Cambria" w:hAnsi="Cambria"/>
                  </w:rPr>
                  <w:t>University</w:t>
                </w:r>
              </w:smartTag>
              <w:r>
                <w:rPr>
                  <w:rFonts w:ascii="Cambria" w:hAnsi="Cambria"/>
                </w:rPr>
                <w:t xml:space="preserve"> of </w:t>
              </w:r>
              <w:smartTag w:uri="urn:schemas-microsoft-com:office:smarttags" w:element="country-region">
                <w:r>
                  <w:rPr>
                    <w:rFonts w:ascii="Cambria" w:hAnsi="Cambria"/>
                  </w:rPr>
                  <w:t>Queensland</w:t>
                </w:r>
              </w:smartTag>
            </w:smartTag>
          </w:p>
        </w:tc>
        <w:tc>
          <w:tcPr>
            <w:tcW w:w="2595" w:type="pct"/>
          </w:tcPr>
          <w:p w:rsidR="0004606A" w:rsidRDefault="00E356A6" w:rsidP="00881F51">
            <w:pPr>
              <w:pStyle w:val="TableData"/>
              <w:spacing w:line="240" w:lineRule="auto"/>
              <w:rPr>
                <w:rFonts w:ascii="Cambria" w:hAnsi="Cambria"/>
              </w:rPr>
            </w:pPr>
            <w:r>
              <w:rPr>
                <w:rFonts w:ascii="Cambria" w:hAnsi="Cambria"/>
              </w:rPr>
              <w:t>Contributor, Supporter, Beneficiary</w:t>
            </w:r>
          </w:p>
        </w:tc>
      </w:tr>
      <w:tr w:rsidR="0004606A" w:rsidRPr="007F7AF2" w:rsidTr="00750222">
        <w:tc>
          <w:tcPr>
            <w:tcW w:w="2405" w:type="pct"/>
          </w:tcPr>
          <w:p w:rsidR="0004606A" w:rsidRDefault="0004606A" w:rsidP="00FA4CBF">
            <w:pPr>
              <w:pStyle w:val="TableData"/>
              <w:spacing w:line="240" w:lineRule="auto"/>
              <w:rPr>
                <w:rFonts w:ascii="Cambria" w:hAnsi="Cambria"/>
              </w:rPr>
            </w:pPr>
            <w:r w:rsidRPr="001A3A53">
              <w:rPr>
                <w:rFonts w:ascii="Cambria" w:hAnsi="Cambria"/>
              </w:rPr>
              <w:t>Hunter Medical Research Institute</w:t>
            </w:r>
          </w:p>
        </w:tc>
        <w:tc>
          <w:tcPr>
            <w:tcW w:w="2595" w:type="pct"/>
          </w:tcPr>
          <w:p w:rsidR="0004606A" w:rsidRDefault="0004606A" w:rsidP="00FA4CBF">
            <w:pPr>
              <w:pStyle w:val="TableData"/>
              <w:spacing w:line="240" w:lineRule="auto"/>
              <w:rPr>
                <w:rFonts w:ascii="Cambria" w:hAnsi="Cambria"/>
              </w:rPr>
            </w:pPr>
            <w:r>
              <w:rPr>
                <w:rFonts w:ascii="Cambria" w:hAnsi="Cambria"/>
              </w:rPr>
              <w:t>Developer, User</w:t>
            </w:r>
          </w:p>
        </w:tc>
      </w:tr>
      <w:tr w:rsidR="0004606A" w:rsidRPr="007F7AF2" w:rsidTr="00750222">
        <w:tc>
          <w:tcPr>
            <w:tcW w:w="2405" w:type="pct"/>
          </w:tcPr>
          <w:p w:rsidR="0004606A" w:rsidRDefault="0004606A" w:rsidP="001A68FA">
            <w:pPr>
              <w:pStyle w:val="TableData"/>
              <w:spacing w:line="240" w:lineRule="auto"/>
              <w:rPr>
                <w:rFonts w:ascii="Cambria" w:hAnsi="Cambria"/>
              </w:rPr>
            </w:pPr>
            <w:r>
              <w:rPr>
                <w:rFonts w:ascii="Cambria" w:hAnsi="Cambria"/>
              </w:rPr>
              <w:t>Intersect</w:t>
            </w:r>
          </w:p>
        </w:tc>
        <w:tc>
          <w:tcPr>
            <w:tcW w:w="2595" w:type="pct"/>
          </w:tcPr>
          <w:p w:rsidR="0004606A" w:rsidRDefault="00E356A6" w:rsidP="001A68FA">
            <w:pPr>
              <w:pStyle w:val="TableData"/>
              <w:spacing w:line="240" w:lineRule="auto"/>
              <w:rPr>
                <w:rFonts w:ascii="Cambria" w:hAnsi="Cambria"/>
              </w:rPr>
            </w:pPr>
            <w:r>
              <w:rPr>
                <w:rFonts w:ascii="Cambria" w:hAnsi="Cambria"/>
              </w:rPr>
              <w:t>Contributor, Supporter, Beneficiary</w:t>
            </w:r>
          </w:p>
        </w:tc>
      </w:tr>
      <w:tr w:rsidR="0004606A" w:rsidRPr="007F7AF2" w:rsidTr="00750222">
        <w:tc>
          <w:tcPr>
            <w:tcW w:w="2405" w:type="pct"/>
          </w:tcPr>
          <w:p w:rsidR="0004606A" w:rsidRDefault="0004606A" w:rsidP="0036321B">
            <w:pPr>
              <w:pStyle w:val="TableData"/>
              <w:spacing w:line="240" w:lineRule="auto"/>
              <w:rPr>
                <w:rFonts w:ascii="Cambria" w:hAnsi="Cambria"/>
              </w:rPr>
            </w:pPr>
            <w:r>
              <w:rPr>
                <w:rFonts w:ascii="Cambria" w:hAnsi="Cambria"/>
              </w:rPr>
              <w:t>Monash Antibody Technologies Facility*</w:t>
            </w:r>
          </w:p>
        </w:tc>
        <w:tc>
          <w:tcPr>
            <w:tcW w:w="2595" w:type="pct"/>
          </w:tcPr>
          <w:p w:rsidR="0004606A" w:rsidRDefault="00E356A6" w:rsidP="0036321B">
            <w:pPr>
              <w:pStyle w:val="TableData"/>
              <w:spacing w:line="240" w:lineRule="auto"/>
              <w:rPr>
                <w:rFonts w:ascii="Cambria" w:hAnsi="Cambria"/>
              </w:rPr>
            </w:pPr>
            <w:r>
              <w:rPr>
                <w:rFonts w:ascii="Cambria" w:hAnsi="Cambria"/>
              </w:rPr>
              <w:t>Supporter, Beneficiary</w:t>
            </w:r>
          </w:p>
        </w:tc>
      </w:tr>
      <w:tr w:rsidR="0004606A" w:rsidRPr="007F7AF2" w:rsidTr="00750222">
        <w:tc>
          <w:tcPr>
            <w:tcW w:w="2405" w:type="pct"/>
          </w:tcPr>
          <w:p w:rsidR="0004606A" w:rsidRDefault="0004606A" w:rsidP="0036321B">
            <w:pPr>
              <w:pStyle w:val="TableData"/>
              <w:spacing w:line="240" w:lineRule="auto"/>
              <w:rPr>
                <w:rFonts w:ascii="Cambria" w:hAnsi="Cambria"/>
              </w:rPr>
            </w:pPr>
            <w:r>
              <w:rPr>
                <w:rFonts w:ascii="Cambria" w:hAnsi="Cambria"/>
              </w:rPr>
              <w:t>Monash Biomedical Proteomics Facility*</w:t>
            </w:r>
          </w:p>
        </w:tc>
        <w:tc>
          <w:tcPr>
            <w:tcW w:w="2595" w:type="pct"/>
          </w:tcPr>
          <w:p w:rsidR="0004606A" w:rsidRDefault="00E356A6" w:rsidP="0036321B">
            <w:pPr>
              <w:pStyle w:val="TableData"/>
              <w:spacing w:line="240" w:lineRule="auto"/>
              <w:rPr>
                <w:rFonts w:ascii="Cambria" w:hAnsi="Cambria"/>
              </w:rPr>
            </w:pPr>
            <w:r>
              <w:rPr>
                <w:rFonts w:ascii="Cambria" w:hAnsi="Cambria"/>
              </w:rPr>
              <w:t>Supporter, Beneficiary</w:t>
            </w:r>
          </w:p>
        </w:tc>
      </w:tr>
      <w:tr w:rsidR="00E356A6" w:rsidRPr="007F7AF2" w:rsidTr="00750222">
        <w:tc>
          <w:tcPr>
            <w:tcW w:w="2405" w:type="pct"/>
          </w:tcPr>
          <w:p w:rsidR="00E356A6" w:rsidRDefault="00E356A6" w:rsidP="0036321B">
            <w:pPr>
              <w:pStyle w:val="TableData"/>
              <w:spacing w:line="240" w:lineRule="auto"/>
              <w:rPr>
                <w:rFonts w:ascii="Cambria" w:hAnsi="Cambria"/>
              </w:rPr>
            </w:pPr>
            <w:r>
              <w:rPr>
                <w:rFonts w:ascii="Cambria" w:hAnsi="Cambria"/>
              </w:rPr>
              <w:t>Monash University</w:t>
            </w:r>
          </w:p>
        </w:tc>
        <w:tc>
          <w:tcPr>
            <w:tcW w:w="2595" w:type="pct"/>
          </w:tcPr>
          <w:p w:rsidR="00E356A6" w:rsidRDefault="00E356A6" w:rsidP="00E356A6">
            <w:pPr>
              <w:pStyle w:val="TableData"/>
              <w:spacing w:line="240" w:lineRule="auto"/>
              <w:rPr>
                <w:rFonts w:ascii="Cambria" w:hAnsi="Cambria"/>
              </w:rPr>
            </w:pPr>
            <w:r>
              <w:rPr>
                <w:rFonts w:ascii="Cambria" w:hAnsi="Cambria"/>
              </w:rPr>
              <w:t>Contributor, Supporter, Beneficiary</w:t>
            </w:r>
          </w:p>
        </w:tc>
      </w:tr>
      <w:tr w:rsidR="00362776" w:rsidRPr="007F7AF2" w:rsidTr="00750222">
        <w:tc>
          <w:tcPr>
            <w:tcW w:w="2405" w:type="pct"/>
          </w:tcPr>
          <w:p w:rsidR="00362776" w:rsidRDefault="00362776" w:rsidP="0036321B">
            <w:pPr>
              <w:pStyle w:val="TableData"/>
              <w:spacing w:line="240" w:lineRule="auto"/>
              <w:rPr>
                <w:rFonts w:ascii="Cambria" w:hAnsi="Cambria"/>
              </w:rPr>
            </w:pPr>
            <w:r>
              <w:rPr>
                <w:rFonts w:ascii="Cambria" w:hAnsi="Cambria"/>
              </w:rPr>
              <w:t>Proteomics Australia</w:t>
            </w:r>
          </w:p>
        </w:tc>
        <w:tc>
          <w:tcPr>
            <w:tcW w:w="2595" w:type="pct"/>
          </w:tcPr>
          <w:p w:rsidR="00362776" w:rsidRDefault="00362776" w:rsidP="00E356A6">
            <w:pPr>
              <w:pStyle w:val="TableData"/>
              <w:spacing w:line="240" w:lineRule="auto"/>
              <w:rPr>
                <w:rFonts w:ascii="Cambria" w:hAnsi="Cambria"/>
              </w:rPr>
            </w:pPr>
            <w:r>
              <w:rPr>
                <w:rFonts w:ascii="Cambria" w:hAnsi="Cambria"/>
              </w:rPr>
              <w:t>Supporter, Beneficiary</w:t>
            </w:r>
          </w:p>
        </w:tc>
      </w:tr>
      <w:tr w:rsidR="00E356A6" w:rsidTr="00914D82">
        <w:tc>
          <w:tcPr>
            <w:tcW w:w="2405" w:type="pct"/>
          </w:tcPr>
          <w:p w:rsidR="00E356A6" w:rsidRDefault="00E356A6" w:rsidP="00914D82">
            <w:pPr>
              <w:pStyle w:val="TableData"/>
              <w:spacing w:line="240" w:lineRule="auto"/>
              <w:rPr>
                <w:rFonts w:ascii="Cambria" w:hAnsi="Cambria"/>
              </w:rPr>
            </w:pPr>
            <w:r>
              <w:rPr>
                <w:rFonts w:ascii="Cambria" w:hAnsi="Cambria"/>
              </w:rPr>
              <w:t>Queensland Institute of Medical Research*</w:t>
            </w:r>
          </w:p>
        </w:tc>
        <w:tc>
          <w:tcPr>
            <w:tcW w:w="2595" w:type="pct"/>
          </w:tcPr>
          <w:p w:rsidR="00E356A6" w:rsidRDefault="00E356A6" w:rsidP="00914D82">
            <w:pPr>
              <w:pStyle w:val="TableData"/>
              <w:spacing w:line="240" w:lineRule="auto"/>
              <w:rPr>
                <w:rFonts w:ascii="Cambria" w:hAnsi="Cambria"/>
              </w:rPr>
            </w:pPr>
            <w:r>
              <w:rPr>
                <w:rFonts w:ascii="Cambria" w:hAnsi="Cambria"/>
              </w:rPr>
              <w:t>Supporter, Beneficiary</w:t>
            </w:r>
          </w:p>
        </w:tc>
      </w:tr>
      <w:tr w:rsidR="00E356A6" w:rsidTr="00914D82">
        <w:tc>
          <w:tcPr>
            <w:tcW w:w="2405" w:type="pct"/>
          </w:tcPr>
          <w:p w:rsidR="00E356A6" w:rsidRDefault="00E356A6" w:rsidP="00914D82">
            <w:pPr>
              <w:pStyle w:val="TableData"/>
              <w:spacing w:line="240" w:lineRule="auto"/>
              <w:rPr>
                <w:rFonts w:ascii="Cambria" w:hAnsi="Cambria"/>
              </w:rPr>
            </w:pPr>
            <w:r>
              <w:rPr>
                <w:rFonts w:ascii="Cambria" w:hAnsi="Cambria"/>
              </w:rPr>
              <w:t>Queensland University of Technology</w:t>
            </w:r>
          </w:p>
        </w:tc>
        <w:tc>
          <w:tcPr>
            <w:tcW w:w="2595" w:type="pct"/>
          </w:tcPr>
          <w:p w:rsidR="00E356A6" w:rsidRDefault="00E356A6" w:rsidP="00914D82">
            <w:pPr>
              <w:pStyle w:val="TableData"/>
              <w:spacing w:line="240" w:lineRule="auto"/>
              <w:rPr>
                <w:rFonts w:ascii="Cambria" w:hAnsi="Cambria"/>
              </w:rPr>
            </w:pPr>
            <w:r>
              <w:rPr>
                <w:rFonts w:ascii="Cambria" w:hAnsi="Cambria"/>
              </w:rPr>
              <w:t>Contributor, Supporter, Beneficiary</w:t>
            </w:r>
          </w:p>
        </w:tc>
      </w:tr>
      <w:tr w:rsidR="00E356A6" w:rsidTr="00914D82">
        <w:tc>
          <w:tcPr>
            <w:tcW w:w="2405" w:type="pct"/>
          </w:tcPr>
          <w:p w:rsidR="00E356A6" w:rsidRDefault="00E356A6" w:rsidP="00914D82">
            <w:pPr>
              <w:pStyle w:val="TableData"/>
              <w:spacing w:line="240" w:lineRule="auto"/>
              <w:rPr>
                <w:rFonts w:ascii="Cambria" w:hAnsi="Cambria"/>
              </w:rPr>
            </w:pPr>
            <w:r>
              <w:rPr>
                <w:rFonts w:ascii="Cambria" w:hAnsi="Cambria"/>
              </w:rPr>
              <w:t xml:space="preserve">TGR </w:t>
            </w:r>
            <w:proofErr w:type="spellStart"/>
            <w:r>
              <w:rPr>
                <w:rFonts w:ascii="Cambria" w:hAnsi="Cambria"/>
              </w:rPr>
              <w:t>BioSciences</w:t>
            </w:r>
            <w:proofErr w:type="spellEnd"/>
            <w:r>
              <w:rPr>
                <w:rFonts w:ascii="Cambria" w:hAnsi="Cambria"/>
              </w:rPr>
              <w:t>*</w:t>
            </w:r>
          </w:p>
        </w:tc>
        <w:tc>
          <w:tcPr>
            <w:tcW w:w="2595" w:type="pct"/>
          </w:tcPr>
          <w:p w:rsidR="00E356A6" w:rsidRDefault="00E356A6" w:rsidP="00914D82">
            <w:pPr>
              <w:pStyle w:val="TableData"/>
              <w:spacing w:line="240" w:lineRule="auto"/>
              <w:rPr>
                <w:rFonts w:ascii="Cambria" w:hAnsi="Cambria"/>
              </w:rPr>
            </w:pPr>
            <w:r>
              <w:rPr>
                <w:rFonts w:ascii="Cambria" w:hAnsi="Cambria"/>
              </w:rPr>
              <w:t>Supporter, Beneficiary</w:t>
            </w:r>
          </w:p>
        </w:tc>
      </w:tr>
      <w:tr w:rsidR="00E356A6" w:rsidTr="00CD4364">
        <w:tc>
          <w:tcPr>
            <w:tcW w:w="2405" w:type="pct"/>
          </w:tcPr>
          <w:p w:rsidR="00E356A6" w:rsidRDefault="00E356A6" w:rsidP="00CD4364">
            <w:pPr>
              <w:pStyle w:val="TableData"/>
              <w:spacing w:line="240" w:lineRule="auto"/>
              <w:rPr>
                <w:rFonts w:ascii="Cambria" w:hAnsi="Cambria"/>
              </w:rPr>
            </w:pPr>
            <w:smartTag w:uri="urn:schemas-microsoft-com:office:smarttags" w:element="country-region">
              <w:smartTag w:uri="urn:schemas-microsoft-com:office:smarttags" w:element="country-region">
                <w:r>
                  <w:rPr>
                    <w:rFonts w:ascii="Cambria" w:hAnsi="Cambria"/>
                  </w:rPr>
                  <w:t>University</w:t>
                </w:r>
              </w:smartTag>
              <w:r>
                <w:rPr>
                  <w:rFonts w:ascii="Cambria" w:hAnsi="Cambria"/>
                </w:rPr>
                <w:t xml:space="preserve"> of </w:t>
              </w:r>
              <w:smartTag w:uri="urn:schemas-microsoft-com:office:smarttags" w:element="country-region">
                <w:r>
                  <w:rPr>
                    <w:rFonts w:ascii="Cambria" w:hAnsi="Cambria"/>
                  </w:rPr>
                  <w:t>Western Australia</w:t>
                </w:r>
              </w:smartTag>
            </w:smartTag>
          </w:p>
        </w:tc>
        <w:tc>
          <w:tcPr>
            <w:tcW w:w="2595" w:type="pct"/>
          </w:tcPr>
          <w:p w:rsidR="00E356A6" w:rsidRDefault="00E356A6" w:rsidP="00B52838">
            <w:pPr>
              <w:pStyle w:val="TableData"/>
              <w:spacing w:line="240" w:lineRule="auto"/>
              <w:rPr>
                <w:rFonts w:ascii="Cambria" w:hAnsi="Cambria"/>
              </w:rPr>
            </w:pPr>
            <w:r>
              <w:rPr>
                <w:rFonts w:ascii="Cambria" w:hAnsi="Cambria"/>
              </w:rPr>
              <w:t>Contributor, Supporter, Beneficiary</w:t>
            </w:r>
          </w:p>
        </w:tc>
      </w:tr>
      <w:tr w:rsidR="00E356A6" w:rsidTr="00CD4364">
        <w:tc>
          <w:tcPr>
            <w:tcW w:w="2405" w:type="pct"/>
          </w:tcPr>
          <w:p w:rsidR="00E356A6" w:rsidRDefault="00E356A6" w:rsidP="00CD4364">
            <w:pPr>
              <w:pStyle w:val="TableData"/>
              <w:spacing w:line="240" w:lineRule="auto"/>
              <w:rPr>
                <w:rFonts w:ascii="Cambria" w:hAnsi="Cambria"/>
              </w:rPr>
            </w:pPr>
            <w:r>
              <w:rPr>
                <w:rFonts w:ascii="Cambria" w:hAnsi="Cambria"/>
              </w:rPr>
              <w:lastRenderedPageBreak/>
              <w:t>NSW Systems Biology Initiative (UNSW)</w:t>
            </w:r>
          </w:p>
        </w:tc>
        <w:tc>
          <w:tcPr>
            <w:tcW w:w="2595" w:type="pct"/>
          </w:tcPr>
          <w:p w:rsidR="00E356A6" w:rsidRDefault="00E356A6" w:rsidP="00CD4364">
            <w:pPr>
              <w:pStyle w:val="TableData"/>
              <w:spacing w:line="240" w:lineRule="auto"/>
              <w:rPr>
                <w:rFonts w:ascii="Cambria" w:hAnsi="Cambria"/>
              </w:rPr>
            </w:pPr>
            <w:r>
              <w:rPr>
                <w:rFonts w:ascii="Cambria" w:hAnsi="Cambria"/>
              </w:rPr>
              <w:t>Supporter, Beneficiary</w:t>
            </w:r>
          </w:p>
        </w:tc>
      </w:tr>
      <w:tr w:rsidR="00E356A6" w:rsidTr="00CD4364">
        <w:tc>
          <w:tcPr>
            <w:tcW w:w="2405" w:type="pct"/>
            <w:tcBorders>
              <w:bottom w:val="single" w:sz="2" w:space="0" w:color="808080"/>
            </w:tcBorders>
          </w:tcPr>
          <w:p w:rsidR="00E356A6" w:rsidRDefault="00E356A6" w:rsidP="00CD4364">
            <w:pPr>
              <w:pStyle w:val="TableData"/>
              <w:spacing w:line="240" w:lineRule="auto"/>
              <w:rPr>
                <w:rFonts w:ascii="Cambria" w:hAnsi="Cambria"/>
              </w:rPr>
            </w:pPr>
            <w:r>
              <w:rPr>
                <w:rFonts w:ascii="Cambria" w:hAnsi="Cambria"/>
              </w:rPr>
              <w:t>VLSCI</w:t>
            </w:r>
          </w:p>
        </w:tc>
        <w:tc>
          <w:tcPr>
            <w:tcW w:w="2595" w:type="pct"/>
            <w:tcBorders>
              <w:bottom w:val="single" w:sz="2" w:space="0" w:color="808080"/>
            </w:tcBorders>
          </w:tcPr>
          <w:p w:rsidR="00E356A6" w:rsidRDefault="00E356A6" w:rsidP="00CD4364">
            <w:pPr>
              <w:pStyle w:val="TableData"/>
              <w:spacing w:line="240" w:lineRule="auto"/>
              <w:rPr>
                <w:rFonts w:ascii="Cambria" w:hAnsi="Cambria"/>
              </w:rPr>
            </w:pPr>
            <w:r>
              <w:rPr>
                <w:rFonts w:ascii="Cambria" w:hAnsi="Cambria"/>
              </w:rPr>
              <w:t>Supporter, Beneficiary</w:t>
            </w:r>
          </w:p>
        </w:tc>
      </w:tr>
      <w:tr w:rsidR="00E356A6" w:rsidTr="00914D82">
        <w:tc>
          <w:tcPr>
            <w:tcW w:w="2405" w:type="pct"/>
          </w:tcPr>
          <w:p w:rsidR="00E356A6" w:rsidRPr="00247A0B" w:rsidRDefault="00E356A6" w:rsidP="00914D82">
            <w:pPr>
              <w:pStyle w:val="TableData"/>
              <w:spacing w:line="240" w:lineRule="auto"/>
              <w:rPr>
                <w:rFonts w:ascii="Cambria" w:hAnsi="Cambria"/>
              </w:rPr>
            </w:pPr>
            <w:r w:rsidRPr="00247A0B">
              <w:rPr>
                <w:rFonts w:ascii="Cambria" w:hAnsi="Cambria"/>
              </w:rPr>
              <w:t>WAIMR, Proteomics International</w:t>
            </w:r>
            <w:r>
              <w:rPr>
                <w:rFonts w:ascii="Cambria" w:hAnsi="Cambria"/>
              </w:rPr>
              <w:t>*</w:t>
            </w:r>
          </w:p>
        </w:tc>
        <w:tc>
          <w:tcPr>
            <w:tcW w:w="2595" w:type="pct"/>
          </w:tcPr>
          <w:p w:rsidR="00E356A6" w:rsidRDefault="00E356A6" w:rsidP="00914D82">
            <w:pPr>
              <w:pStyle w:val="TableData"/>
              <w:spacing w:line="240" w:lineRule="auto"/>
              <w:rPr>
                <w:rFonts w:ascii="Cambria" w:hAnsi="Cambria"/>
              </w:rPr>
            </w:pPr>
            <w:r>
              <w:rPr>
                <w:rFonts w:ascii="Cambria" w:hAnsi="Cambria"/>
              </w:rPr>
              <w:t>Supporter, Beneficiary</w:t>
            </w:r>
          </w:p>
        </w:tc>
      </w:tr>
      <w:tr w:rsidR="00E356A6" w:rsidRPr="007F7AF2" w:rsidTr="006720C6">
        <w:tc>
          <w:tcPr>
            <w:tcW w:w="2405" w:type="pct"/>
            <w:tcBorders>
              <w:bottom w:val="single" w:sz="2" w:space="0" w:color="808080"/>
            </w:tcBorders>
          </w:tcPr>
          <w:p w:rsidR="00E356A6" w:rsidRPr="001A3A53" w:rsidRDefault="00E356A6" w:rsidP="00EA21AB">
            <w:pPr>
              <w:pStyle w:val="TableData"/>
              <w:spacing w:line="240" w:lineRule="auto"/>
              <w:rPr>
                <w:rFonts w:ascii="Cambria" w:hAnsi="Cambria"/>
              </w:rPr>
            </w:pPr>
            <w:r>
              <w:rPr>
                <w:rFonts w:ascii="Cambria" w:hAnsi="Cambria"/>
              </w:rPr>
              <w:t>Wound Management Innovation CRC</w:t>
            </w:r>
          </w:p>
        </w:tc>
        <w:tc>
          <w:tcPr>
            <w:tcW w:w="2595" w:type="pct"/>
            <w:tcBorders>
              <w:bottom w:val="single" w:sz="2" w:space="0" w:color="808080"/>
            </w:tcBorders>
          </w:tcPr>
          <w:p w:rsidR="00E356A6" w:rsidRDefault="00E356A6" w:rsidP="00EA21AB">
            <w:pPr>
              <w:pStyle w:val="TableData"/>
              <w:spacing w:line="240" w:lineRule="auto"/>
              <w:rPr>
                <w:rFonts w:ascii="Cambria" w:hAnsi="Cambria"/>
              </w:rPr>
            </w:pPr>
            <w:r>
              <w:rPr>
                <w:rFonts w:ascii="Cambria" w:hAnsi="Cambria"/>
              </w:rPr>
              <w:t>Supporter, Beneficiary</w:t>
            </w:r>
          </w:p>
        </w:tc>
      </w:tr>
    </w:tbl>
    <w:p w:rsidR="0004606A" w:rsidRDefault="0004606A" w:rsidP="00F51EB9">
      <w:pPr>
        <w:pStyle w:val="Style1"/>
      </w:pPr>
      <w:r>
        <w:t>A.2.3 Project Funding Summary</w:t>
      </w:r>
    </w:p>
    <w:p w:rsidR="0004606A" w:rsidRPr="00681B3E" w:rsidRDefault="0004606A" w:rsidP="00AF2CCC">
      <w:pPr>
        <w:pStyle w:val="explanatoryText"/>
      </w:pPr>
      <w:r w:rsidRPr="002E2CA3">
        <w:t xml:space="preserve">Identify the </w:t>
      </w:r>
      <w:r>
        <w:t>total</w:t>
      </w:r>
      <w:r w:rsidRPr="002E2CA3">
        <w:t xml:space="preserve">, amount of </w:t>
      </w:r>
      <w:proofErr w:type="spellStart"/>
      <w:r>
        <w:t>NeCTAR</w:t>
      </w:r>
      <w:proofErr w:type="spellEnd"/>
      <w:r>
        <w:t xml:space="preserve"> EIF Funds requested</w:t>
      </w:r>
      <w:r w:rsidRPr="002E2CA3">
        <w:t>,</w:t>
      </w:r>
      <w:r>
        <w:t xml:space="preserve"> and the</w:t>
      </w:r>
      <w:r w:rsidRPr="002E2CA3">
        <w:t xml:space="preserve"> a</w:t>
      </w:r>
      <w:r>
        <w:t>mount of co-investment proposed. These should match the totals in Part D3: this is still to be worked on and is in progress</w:t>
      </w:r>
    </w:p>
    <w:tbl>
      <w:tblPr>
        <w:tblW w:w="5000" w:type="pct"/>
        <w:tblBorders>
          <w:top w:val="single" w:sz="2" w:space="0" w:color="808080"/>
          <w:left w:val="single" w:sz="2" w:space="0" w:color="808080"/>
          <w:bottom w:val="single" w:sz="2" w:space="0" w:color="808080"/>
          <w:right w:val="single" w:sz="2" w:space="0" w:color="808080"/>
          <w:insideH w:val="single" w:sz="6" w:space="0" w:color="808080"/>
          <w:insideV w:val="single" w:sz="6" w:space="0" w:color="808080"/>
        </w:tblBorders>
        <w:tblLook w:val="00A0"/>
      </w:tblPr>
      <w:tblGrid>
        <w:gridCol w:w="4645"/>
        <w:gridCol w:w="5011"/>
      </w:tblGrid>
      <w:tr w:rsidR="0004606A" w:rsidRPr="007F7AF2" w:rsidTr="005D150B">
        <w:tc>
          <w:tcPr>
            <w:tcW w:w="2405" w:type="pct"/>
            <w:tcBorders>
              <w:top w:val="single" w:sz="2" w:space="0" w:color="808080"/>
            </w:tcBorders>
            <w:vAlign w:val="center"/>
          </w:tcPr>
          <w:p w:rsidR="0004606A" w:rsidRPr="00EA21AB" w:rsidRDefault="0004606A" w:rsidP="005D150B">
            <w:pPr>
              <w:pStyle w:val="TableHead"/>
            </w:pPr>
            <w:r>
              <w:t>EIF Funds Requested</w:t>
            </w:r>
          </w:p>
        </w:tc>
        <w:tc>
          <w:tcPr>
            <w:tcW w:w="2595" w:type="pct"/>
            <w:tcBorders>
              <w:top w:val="single" w:sz="2" w:space="0" w:color="808080"/>
            </w:tcBorders>
            <w:vAlign w:val="center"/>
          </w:tcPr>
          <w:p w:rsidR="0004606A" w:rsidRPr="00EA21AB" w:rsidRDefault="0004606A" w:rsidP="005D150B">
            <w:pPr>
              <w:pStyle w:val="TableHead"/>
            </w:pPr>
            <w:r>
              <w:t>Total Co-investment Offered</w:t>
            </w:r>
          </w:p>
        </w:tc>
      </w:tr>
      <w:tr w:rsidR="0004606A" w:rsidRPr="007F7AF2" w:rsidTr="005D150B">
        <w:trPr>
          <w:trHeight w:val="356"/>
        </w:trPr>
        <w:tc>
          <w:tcPr>
            <w:tcW w:w="2405" w:type="pct"/>
            <w:tcBorders>
              <w:top w:val="single" w:sz="2" w:space="0" w:color="808080"/>
              <w:bottom w:val="single" w:sz="2" w:space="0" w:color="808080"/>
            </w:tcBorders>
          </w:tcPr>
          <w:p w:rsidR="0004606A" w:rsidRPr="00E57DD2" w:rsidRDefault="0004606A" w:rsidP="005D150B">
            <w:pPr>
              <w:pStyle w:val="TableData"/>
              <w:spacing w:line="240" w:lineRule="auto"/>
              <w:rPr>
                <w:rFonts w:ascii="Cambria" w:hAnsi="Cambria"/>
                <w:i/>
              </w:rPr>
            </w:pPr>
            <w:r w:rsidRPr="00E57DD2">
              <w:rPr>
                <w:rFonts w:ascii="Cambria" w:hAnsi="Cambria"/>
                <w:i/>
              </w:rPr>
              <w:t>$1.4-1.5M</w:t>
            </w:r>
          </w:p>
        </w:tc>
        <w:tc>
          <w:tcPr>
            <w:tcW w:w="2595" w:type="pct"/>
            <w:tcBorders>
              <w:top w:val="single" w:sz="2" w:space="0" w:color="808080"/>
              <w:bottom w:val="single" w:sz="2" w:space="0" w:color="808080"/>
            </w:tcBorders>
          </w:tcPr>
          <w:p w:rsidR="0004606A" w:rsidRPr="00E57DD2" w:rsidRDefault="00362776" w:rsidP="005D150B">
            <w:pPr>
              <w:pStyle w:val="TableData"/>
              <w:spacing w:line="240" w:lineRule="auto"/>
              <w:rPr>
                <w:rFonts w:ascii="Cambria" w:hAnsi="Cambria"/>
                <w:i/>
              </w:rPr>
            </w:pPr>
            <w:r>
              <w:rPr>
                <w:rFonts w:ascii="Cambria" w:hAnsi="Cambria"/>
                <w:i/>
              </w:rPr>
              <w:t>At least same amount: more will be better</w:t>
            </w:r>
          </w:p>
        </w:tc>
      </w:tr>
    </w:tbl>
    <w:p w:rsidR="0004606A" w:rsidRDefault="0004606A" w:rsidP="00F51EB9">
      <w:pPr>
        <w:pStyle w:val="SectionHead"/>
      </w:pPr>
    </w:p>
    <w:p w:rsidR="0004606A" w:rsidRDefault="0004606A" w:rsidP="00F51EB9">
      <w:pPr>
        <w:pStyle w:val="SectionHead"/>
      </w:pPr>
      <w:r>
        <w:br w:type="page"/>
      </w:r>
      <w:r>
        <w:lastRenderedPageBreak/>
        <w:t>Section B. Proposal Summary</w:t>
      </w:r>
    </w:p>
    <w:p w:rsidR="0004606A" w:rsidRDefault="0004606A" w:rsidP="00F51EB9">
      <w:pPr>
        <w:pStyle w:val="Style1"/>
      </w:pPr>
      <w:r>
        <w:t>B.1</w:t>
      </w:r>
      <w:r w:rsidRPr="00034C8E">
        <w:tab/>
        <w:t>Executive Summary</w:t>
      </w:r>
      <w:r>
        <w:t xml:space="preserve"> (1 pg)</w:t>
      </w:r>
    </w:p>
    <w:p w:rsidR="0004606A" w:rsidRPr="00C47B93" w:rsidRDefault="0004606A" w:rsidP="00AC5781">
      <w:pPr>
        <w:pStyle w:val="ResponseText"/>
      </w:pPr>
      <w:r w:rsidRPr="00C47B93">
        <w:t xml:space="preserve">The Proteomics Virtual Laboratory (PVL) seeks to provide digital connectivity on a national scale for Australian proteomics researchers, seamlessly linking them to niche data repositories and novel analysis and annotation workflows, providing an innovative research environment. PVL seeks to position Australian researchers at the forefront of global proteomics research </w:t>
      </w:r>
      <w:r w:rsidRPr="00C47B93">
        <w:rPr>
          <w:i/>
        </w:rPr>
        <w:t>via</w:t>
      </w:r>
      <w:r w:rsidRPr="00C47B93">
        <w:t xml:space="preserve"> sophisticated analysis using unique datasets on national computational infrastructure, sharing resources and expertise and enhancing support for collaborations across the country.</w:t>
      </w:r>
    </w:p>
    <w:p w:rsidR="0004606A" w:rsidRPr="00C47B93" w:rsidRDefault="0004606A" w:rsidP="00AC5781">
      <w:pPr>
        <w:pStyle w:val="ResponseText"/>
      </w:pPr>
      <w:smartTag w:uri="urn:schemas-microsoft-com:office:smarttags" w:element="country-region">
        <w:r w:rsidRPr="00C47B93">
          <w:t>Australia</w:t>
        </w:r>
      </w:smartTag>
      <w:r w:rsidRPr="00C47B93">
        <w:t xml:space="preserve"> is a global leader in protein and proteome research, starting with the coining of “proteomics” at </w:t>
      </w:r>
      <w:smartTag w:uri="urn:schemas-microsoft-com:office:smarttags" w:element="country-region">
        <w:smartTag w:uri="urn:schemas-microsoft-com:office:smarttags" w:element="country-region">
          <w:r w:rsidRPr="00C47B93">
            <w:t>Macquarie</w:t>
          </w:r>
        </w:smartTag>
        <w:r w:rsidRPr="00C47B93">
          <w:t xml:space="preserve"> </w:t>
        </w:r>
        <w:smartTag w:uri="urn:schemas-microsoft-com:office:smarttags" w:element="country-region">
          <w:r w:rsidRPr="00C47B93">
            <w:t>University</w:t>
          </w:r>
        </w:smartTag>
      </w:smartTag>
      <w:r w:rsidRPr="00C47B93">
        <w:t xml:space="preserve"> in 1995, and looking beyond the genes to the proteins they produce, while the rest of the world was focussed on sequencing the human genome. As the final products of genes, proteins are abundant and used as disease biomarkers, in molecular diagnostics, as drug targets and as vaccines. The </w:t>
      </w:r>
      <w:r w:rsidRPr="00C47B93">
        <w:rPr>
          <w:bCs/>
        </w:rPr>
        <w:t>proteome</w:t>
      </w:r>
      <w:r w:rsidRPr="00C47B93">
        <w:t xml:space="preserve"> is the entire set of proteins expressed by a genome, cell, tissue or organism. More specifically, it is the set of expressed proteins in a given type of cell or an organism. While the genome is static and is the same in each cell of an organism, the proteome is dynamic and varies with the tissue type as well as the environment and state of the cell. With technological advancements in high throughput gel-free methodologies, array-based proteomics, structural proteomics and clinical proteomics, the informatics challenge lies in unambiguously identifying proteomics data given the variations arising from single nucleotide polymorphisms, splice variants and the plethora of post-translational modifications; implementing rigorous standards and proper annotation of gene function and in incorporating interaction data from protein ‘cross-talk’, with active interfaces to the underlying genome and transcriptome data as well as the metabolites modified by proteins. </w:t>
      </w:r>
    </w:p>
    <w:p w:rsidR="0004606A" w:rsidRPr="00C47B93" w:rsidRDefault="0004606A" w:rsidP="00AC5781">
      <w:pPr>
        <w:pStyle w:val="ResponseText"/>
      </w:pPr>
      <w:r w:rsidRPr="00C47B93">
        <w:tab/>
        <w:t xml:space="preserve">PVL will provide an additional layer of integration to the NCRIS-funded proteomics facilities, building on their substantial computational and data-storage infrastructure already available and addressing analytical deficiencies identified by these and other proteomics researchers Australia-wide to provide an internationally competitive, accessible virtual lab. PVL will utilise infrastructure provided by </w:t>
      </w:r>
      <w:proofErr w:type="spellStart"/>
      <w:r w:rsidRPr="00C47B93">
        <w:t>Bioplatforms</w:t>
      </w:r>
      <w:proofErr w:type="spellEnd"/>
      <w:r w:rsidRPr="00C47B93">
        <w:t xml:space="preserve"> </w:t>
      </w:r>
      <w:smartTag w:uri="urn:schemas-microsoft-com:office:smarttags" w:element="country-region">
        <w:r w:rsidRPr="00C47B93">
          <w:t>Australia</w:t>
        </w:r>
      </w:smartTag>
      <w:r w:rsidRPr="00C47B93">
        <w:t xml:space="preserve">, Australian National Data Service and the EMBL Australia mirror of EMBL-EBI and national projects such as </w:t>
      </w:r>
      <w:proofErr w:type="spellStart"/>
      <w:r w:rsidRPr="00C47B93">
        <w:t>NeCTAR</w:t>
      </w:r>
      <w:proofErr w:type="spellEnd"/>
      <w:r w:rsidRPr="00C47B93">
        <w:t xml:space="preserve">, RDSI and NCI. PVL is collaborating with the Genomics Virtual Laboratory (GVL), integrating relevant </w:t>
      </w:r>
      <w:proofErr w:type="spellStart"/>
      <w:r w:rsidRPr="00C47B93">
        <w:t>eTools</w:t>
      </w:r>
      <w:proofErr w:type="spellEnd"/>
      <w:r w:rsidRPr="00C47B93">
        <w:t xml:space="preserve">, </w:t>
      </w:r>
      <w:proofErr w:type="gramStart"/>
      <w:r w:rsidRPr="00C47B93">
        <w:t>analysis</w:t>
      </w:r>
      <w:proofErr w:type="gramEnd"/>
      <w:r w:rsidRPr="00C47B93">
        <w:t xml:space="preserve"> and for comprehensive protein annotation </w:t>
      </w:r>
      <w:proofErr w:type="spellStart"/>
      <w:r w:rsidRPr="00C47B93">
        <w:t>annotation</w:t>
      </w:r>
      <w:proofErr w:type="spellEnd"/>
      <w:r w:rsidRPr="00C47B93">
        <w:t xml:space="preserve"> workflows, and visualization of protein/proteome analysis results.</w:t>
      </w:r>
    </w:p>
    <w:p w:rsidR="0004606A" w:rsidRPr="00C47B93" w:rsidRDefault="0004606A" w:rsidP="00AC5781">
      <w:pPr>
        <w:pStyle w:val="ResponseText"/>
      </w:pPr>
      <w:r w:rsidRPr="00C47B93">
        <w:tab/>
        <w:t xml:space="preserve">PVL envisages integrating niche protein databases and analysis software into a virtual proteomics lab, aimed at addressing the roadblocks facing the proteomics community in </w:t>
      </w:r>
      <w:smartTag w:uri="urn:schemas-microsoft-com:office:smarttags" w:element="country-region">
        <w:r w:rsidRPr="00C47B93">
          <w:t>Australia</w:t>
        </w:r>
      </w:smartTag>
      <w:r w:rsidRPr="00C47B93">
        <w:t>. While individual labs may have in-house datasets or work-</w:t>
      </w:r>
      <w:proofErr w:type="spellStart"/>
      <w:r w:rsidRPr="00C47B93">
        <w:t>abouts</w:t>
      </w:r>
      <w:proofErr w:type="spellEnd"/>
      <w:r w:rsidRPr="00C47B93">
        <w:t xml:space="preserve">, PVL proposes to make large-scale protein variation databases and comprehensive analysis and annotation workflows, harnessing extreme computational infrastructure in a shared collaborative environment available Australia-wide. The </w:t>
      </w:r>
      <w:r w:rsidR="00362776">
        <w:t xml:space="preserve">overall </w:t>
      </w:r>
      <w:r w:rsidR="004427FB">
        <w:t>goals</w:t>
      </w:r>
      <w:r w:rsidRPr="00C47B93">
        <w:t xml:space="preserve"> of PVL are:</w:t>
      </w:r>
    </w:p>
    <w:p w:rsidR="00362776" w:rsidRDefault="004427FB" w:rsidP="00AC5781">
      <w:pPr>
        <w:pStyle w:val="ResponseText"/>
      </w:pPr>
      <w:r>
        <w:t xml:space="preserve">to </w:t>
      </w:r>
      <w:r w:rsidR="00362776">
        <w:t xml:space="preserve">integrate tools, workflows and data into an accessible and shareable environment at local and national HPCs, </w:t>
      </w:r>
    </w:p>
    <w:p w:rsidR="0004606A" w:rsidRDefault="00362776" w:rsidP="00AC5781">
      <w:pPr>
        <w:pStyle w:val="ResponseText"/>
      </w:pPr>
      <w:r>
        <w:t xml:space="preserve">to implement proteomics analysis standards making experiments and workflows more reproducible and robust with data provenance recorded, </w:t>
      </w:r>
    </w:p>
    <w:p w:rsidR="00362776" w:rsidRDefault="004427FB" w:rsidP="00AC5781">
      <w:pPr>
        <w:pStyle w:val="ResponseText"/>
      </w:pPr>
      <w:r>
        <w:t xml:space="preserve">to facilitate a forum for proteomics researchers to collaborate and share data, workflows and analysis results </w:t>
      </w:r>
      <w:r w:rsidR="004F5190">
        <w:t>,</w:t>
      </w:r>
    </w:p>
    <w:p w:rsidR="004427FB" w:rsidRDefault="004427FB" w:rsidP="00AC5781">
      <w:pPr>
        <w:pStyle w:val="ResponseText"/>
      </w:pPr>
      <w:r>
        <w:t xml:space="preserve">to address the compute-intensive infrastructure demands of proteomics researchers working with large datasets with multiple dimensions (e.g. mass spectrometric data, peptides, protein sequences, protein structures, protein interaction networks, metabolic pathways, functional domains and motifs, homologous sequences and structures, </w:t>
      </w:r>
      <w:proofErr w:type="spellStart"/>
      <w:r>
        <w:t>ligand</w:t>
      </w:r>
      <w:proofErr w:type="spellEnd"/>
      <w:r>
        <w:t>/metabolite binding sites, variational data)</w:t>
      </w:r>
      <w:r w:rsidR="004F5190">
        <w:t>,</w:t>
      </w:r>
    </w:p>
    <w:p w:rsidR="00CD0DA7" w:rsidRDefault="00CD0DA7" w:rsidP="00AC5781">
      <w:pPr>
        <w:pStyle w:val="ResponseText"/>
      </w:pPr>
      <w:r>
        <w:t>Develop training materials for imparting skills in cutting-edge proteomics research and</w:t>
      </w:r>
    </w:p>
    <w:p w:rsidR="00CD0DA7" w:rsidRPr="00C47B93" w:rsidRDefault="00CD0DA7" w:rsidP="00AC5781">
      <w:pPr>
        <w:pStyle w:val="ResponseText"/>
      </w:pPr>
      <w:r>
        <w:t>Mirror PVL data and resources at multiple national locations for continuity of service.</w:t>
      </w:r>
    </w:p>
    <w:p w:rsidR="0004606A" w:rsidRDefault="004427FB" w:rsidP="00AC5781">
      <w:pPr>
        <w:pStyle w:val="ResponseText"/>
      </w:pPr>
      <w:r>
        <w:t>PVL’s aims are:</w:t>
      </w:r>
    </w:p>
    <w:p w:rsidR="004427FB" w:rsidRDefault="004427FB" w:rsidP="00AC5781">
      <w:pPr>
        <w:pStyle w:val="ResponseText"/>
      </w:pPr>
      <w:r>
        <w:t xml:space="preserve">improve </w:t>
      </w:r>
      <w:r w:rsidR="00432D5F">
        <w:t>accurate protein</w:t>
      </w:r>
      <w:r>
        <w:t xml:space="preserve"> </w:t>
      </w:r>
      <w:r w:rsidR="00432D5F">
        <w:t>identification</w:t>
      </w:r>
      <w:r>
        <w:t xml:space="preserve"> by incorporating protein variation (mutations, single </w:t>
      </w:r>
      <w:r w:rsidR="00432D5F">
        <w:t>nucleotide</w:t>
      </w:r>
      <w:r>
        <w:t xml:space="preserve"> polymorphisms, alternative splicing) information</w:t>
      </w:r>
      <w:r w:rsidR="00432D5F">
        <w:t xml:space="preserve"> for mapping proteomic peptides,</w:t>
      </w:r>
    </w:p>
    <w:p w:rsidR="004427FB" w:rsidRDefault="00CD0DA7" w:rsidP="00AC5781">
      <w:pPr>
        <w:pStyle w:val="ResponseText"/>
      </w:pPr>
      <w:r>
        <w:t xml:space="preserve">develop a </w:t>
      </w:r>
      <w:proofErr w:type="spellStart"/>
      <w:r>
        <w:t>proteogenomic</w:t>
      </w:r>
      <w:proofErr w:type="spellEnd"/>
      <w:r>
        <w:t xml:space="preserve"> analysis pipeline</w:t>
      </w:r>
      <w:r w:rsidR="004427FB">
        <w:t xml:space="preserve"> </w:t>
      </w:r>
      <w:r>
        <w:t>for mapping proteomic peptides to their cognate genomes for accurate gene definition,</w:t>
      </w:r>
    </w:p>
    <w:p w:rsidR="00CD0DA7" w:rsidRDefault="00CD0DA7" w:rsidP="00AC5781">
      <w:pPr>
        <w:pStyle w:val="ResponseText"/>
      </w:pPr>
      <w:r>
        <w:t xml:space="preserve">provide comprehensive analysis, annotation and data visualization tools to ascribe putative biological function for the “missing” proteins/peptides, leveraging on ANDS- and </w:t>
      </w:r>
      <w:proofErr w:type="spellStart"/>
      <w:r>
        <w:t>NeCTAR</w:t>
      </w:r>
      <w:proofErr w:type="spellEnd"/>
      <w:r>
        <w:t xml:space="preserve">-funded </w:t>
      </w:r>
      <w:proofErr w:type="spellStart"/>
      <w:r>
        <w:t>eTools</w:t>
      </w:r>
      <w:proofErr w:type="spellEnd"/>
      <w:r>
        <w:t xml:space="preserve"> and services,</w:t>
      </w:r>
    </w:p>
    <w:p w:rsidR="00CD0DA7" w:rsidRDefault="00CD0DA7" w:rsidP="00AC5781">
      <w:pPr>
        <w:pStyle w:val="ResponseText"/>
      </w:pPr>
      <w:r>
        <w:t xml:space="preserve">interface with the </w:t>
      </w:r>
      <w:proofErr w:type="spellStart"/>
      <w:r>
        <w:t>NeCTAR</w:t>
      </w:r>
      <w:proofErr w:type="spellEnd"/>
      <w:r>
        <w:t>-funded GVL for gene/transcript related sequence analysis data and tools and reciprocally address protein analysis data and tools from GVL,</w:t>
      </w:r>
    </w:p>
    <w:p w:rsidR="00CD0DA7" w:rsidRPr="00C47B93" w:rsidRDefault="00CD0DA7" w:rsidP="00AC5781">
      <w:pPr>
        <w:pStyle w:val="ResponseText"/>
      </w:pPr>
      <w:proofErr w:type="gramStart"/>
      <w:r>
        <w:t>provide</w:t>
      </w:r>
      <w:proofErr w:type="gramEnd"/>
      <w:r>
        <w:t xml:space="preserve"> proteomic data visualization at a chromosomal level, similar to available genome browsers; protein 3D structure viewers to understand functional locations within proteins.</w:t>
      </w:r>
    </w:p>
    <w:p w:rsidR="0004606A" w:rsidRDefault="0004606A" w:rsidP="00AC5781">
      <w:pPr>
        <w:pStyle w:val="ResponseText"/>
      </w:pPr>
      <w:r w:rsidRPr="00C47B93">
        <w:t>PVL will facilitate new research initiatives as a result of increased collaboration among proteome researchers and among institutions, address the limited or non-existent access to advanced analysis and niche data for the individual biomedical researcher and leveraging of the infrastructure investments, to improve clinical diagnostics, lead to new drug discovery and address plant and animal health and productivity.</w:t>
      </w:r>
      <w:r>
        <w:br w:type="page"/>
      </w:r>
      <w:r>
        <w:lastRenderedPageBreak/>
        <w:t>B.1.1</w:t>
      </w:r>
      <w:r>
        <w:tab/>
        <w:t xml:space="preserve"> Summary for Public Release (0.5 pg)</w:t>
      </w:r>
    </w:p>
    <w:p w:rsidR="0004606A" w:rsidRDefault="0004606A" w:rsidP="00EF525C">
      <w:pPr>
        <w:pStyle w:val="explanatoryText"/>
      </w:pPr>
      <w:r>
        <w:t>Provide a one or two paragraph descriptor of the purpose and expected outcome of the project, which is suitable for media or other publicity material.</w:t>
      </w:r>
    </w:p>
    <w:p w:rsidR="0004606A" w:rsidRPr="00D3485F" w:rsidRDefault="0004606A" w:rsidP="00AC5781">
      <w:pPr>
        <w:pStyle w:val="ResponseText"/>
      </w:pPr>
      <w:r w:rsidRPr="00D3485F">
        <w:t>The Proteomics Virtual Laboratory (PVL) empowers proteomics research institutes and researchers across Australia to participate in a connected, collaborative high-performance computational infrastructure, accessing relevant niche protein and proteome datasets and advanced analysis, annotation and visualization tools, to generate globally competitive research results.</w:t>
      </w:r>
    </w:p>
    <w:p w:rsidR="0004606A" w:rsidRPr="00D3485F" w:rsidRDefault="0004606A" w:rsidP="00AC5781">
      <w:pPr>
        <w:pStyle w:val="ResponseText"/>
      </w:pPr>
      <w:r w:rsidRPr="00D3485F">
        <w:tab/>
        <w:t xml:space="preserve">PVL is aimed at both sequence and 3D-structure level proteome-related life sciences, leading to disease biomarkers, in molecular diagnostics, as drug targets (especially in the case of enzymes) and as vaccines. PVL will provide researchers with access to </w:t>
      </w:r>
      <w:proofErr w:type="spellStart"/>
      <w:r w:rsidRPr="00D3485F">
        <w:t>NeCTAR</w:t>
      </w:r>
      <w:proofErr w:type="spellEnd"/>
      <w:r w:rsidRPr="00D3485F">
        <w:t xml:space="preserve"> </w:t>
      </w:r>
      <w:proofErr w:type="spellStart"/>
      <w:r w:rsidRPr="00D3485F">
        <w:t>eTools</w:t>
      </w:r>
      <w:proofErr w:type="spellEnd"/>
      <w:r w:rsidRPr="00D3485F">
        <w:t xml:space="preserve"> and annotation and analysis software from CSIRO and Macquarie University, accessing national-scale projects including RDSI, NCI, </w:t>
      </w:r>
      <w:proofErr w:type="spellStart"/>
      <w:r w:rsidRPr="00D3485F">
        <w:t>Bioplatforms</w:t>
      </w:r>
      <w:proofErr w:type="spellEnd"/>
      <w:r w:rsidRPr="00D3485F">
        <w:t xml:space="preserve"> Australia (BPA), Australian National Data Service, the EMBL Australia mirror of EMBL-EBI and the Genomics Virtual Laboratory for gene-related analysis.</w:t>
      </w:r>
    </w:p>
    <w:p w:rsidR="0004606A" w:rsidRPr="00D3485F" w:rsidRDefault="0004606A" w:rsidP="00AC5781">
      <w:pPr>
        <w:pStyle w:val="ResponseText"/>
      </w:pPr>
      <w:r w:rsidRPr="00D3485F">
        <w:tab/>
        <w:t xml:space="preserve">PVL will be developed by </w:t>
      </w:r>
      <w:r>
        <w:t xml:space="preserve">primarily by </w:t>
      </w:r>
      <w:r w:rsidRPr="00D3485F">
        <w:t xml:space="preserve">Macquarie University and the Australian Proteome Analysis Facility, </w:t>
      </w:r>
      <w:r>
        <w:t xml:space="preserve">with </w:t>
      </w:r>
      <w:r w:rsidR="009443F6">
        <w:t>support</w:t>
      </w:r>
      <w:r>
        <w:t xml:space="preserve"> from Genomics Virtual Lab, BPA, CSIRO, </w:t>
      </w:r>
      <w:proofErr w:type="spellStart"/>
      <w:r>
        <w:t>Garvan</w:t>
      </w:r>
      <w:proofErr w:type="spellEnd"/>
      <w:r>
        <w:t xml:space="preserve"> Institute for Medical Research, Queensland University of Technology and the University of </w:t>
      </w:r>
      <w:r w:rsidR="009443F6">
        <w:t>W</w:t>
      </w:r>
      <w:r>
        <w:t xml:space="preserve">estern Australia, operated by Intersect and Victorian Life Science Computational Initiative </w:t>
      </w:r>
      <w:r w:rsidRPr="00D3485F">
        <w:t xml:space="preserve">and endorsed by </w:t>
      </w:r>
      <w:r>
        <w:t xml:space="preserve">the Australasian Proteomics Society, the Wound Management Innovation CRC and </w:t>
      </w:r>
      <w:r w:rsidRPr="00D3485F">
        <w:t xml:space="preserve">EMBL Australia. </w:t>
      </w:r>
      <w:r w:rsidRPr="00D3485F">
        <w:rPr>
          <w:i/>
        </w:rPr>
        <w:t>Members include</w:t>
      </w:r>
      <w:r w:rsidR="009443F6">
        <w:rPr>
          <w:i/>
        </w:rPr>
        <w:t xml:space="preserve"> the Universities of Queensland,</w:t>
      </w:r>
      <w:r w:rsidRPr="00D3485F">
        <w:rPr>
          <w:i/>
        </w:rPr>
        <w:t xml:space="preserve"> Melbourne, </w:t>
      </w:r>
      <w:r w:rsidR="009443F6">
        <w:rPr>
          <w:i/>
        </w:rPr>
        <w:t>NSW and</w:t>
      </w:r>
      <w:r>
        <w:rPr>
          <w:i/>
        </w:rPr>
        <w:t xml:space="preserve"> Western Australia, Queensland University of Technology</w:t>
      </w:r>
      <w:r w:rsidRPr="00D3485F">
        <w:rPr>
          <w:i/>
        </w:rPr>
        <w:t xml:space="preserve"> and Monash University; CSIRO, and other universities and research institutes, representing </w:t>
      </w:r>
      <w:r w:rsidR="009443F6">
        <w:rPr>
          <w:i/>
        </w:rPr>
        <w:t xml:space="preserve">a </w:t>
      </w:r>
      <w:r w:rsidR="009443F6" w:rsidRPr="009443F6">
        <w:rPr>
          <w:b/>
          <w:i/>
        </w:rPr>
        <w:t>thousand</w:t>
      </w:r>
      <w:r w:rsidR="009443F6">
        <w:rPr>
          <w:i/>
        </w:rPr>
        <w:t>(?)</w:t>
      </w:r>
      <w:r w:rsidRPr="00D3485F">
        <w:rPr>
          <w:i/>
        </w:rPr>
        <w:t xml:space="preserve"> researchers.</w:t>
      </w:r>
      <w:r w:rsidRPr="00D3485F">
        <w:t xml:space="preserve"> The primary aims will be to:</w:t>
      </w:r>
    </w:p>
    <w:p w:rsidR="0004606A" w:rsidRPr="00D3485F" w:rsidRDefault="0004606A" w:rsidP="00AC5781">
      <w:pPr>
        <w:pStyle w:val="ResponseText"/>
      </w:pPr>
      <w:r w:rsidRPr="00D3485F">
        <w:t xml:space="preserve">make </w:t>
      </w:r>
      <w:r>
        <w:t xml:space="preserve">proteomics </w:t>
      </w:r>
      <w:r w:rsidRPr="00D3485F">
        <w:t xml:space="preserve">tools, workflows, data and </w:t>
      </w:r>
      <w:r w:rsidRPr="00D3485F">
        <w:rPr>
          <w:i/>
        </w:rPr>
        <w:t xml:space="preserve">in </w:t>
      </w:r>
      <w:proofErr w:type="spellStart"/>
      <w:r w:rsidRPr="00D3485F">
        <w:rPr>
          <w:i/>
        </w:rPr>
        <w:t>silico</w:t>
      </w:r>
      <w:proofErr w:type="spellEnd"/>
      <w:r w:rsidRPr="00D3485F">
        <w:rPr>
          <w:i/>
        </w:rPr>
        <w:t xml:space="preserve"> </w:t>
      </w:r>
      <w:r w:rsidRPr="00D3485F">
        <w:t>experiments more accessible, reproducible and robust;</w:t>
      </w:r>
    </w:p>
    <w:p w:rsidR="0004606A" w:rsidRPr="00D3485F" w:rsidRDefault="0004606A" w:rsidP="00AC5781">
      <w:pPr>
        <w:pStyle w:val="ResponseText"/>
      </w:pPr>
      <w:r w:rsidRPr="00D3485F">
        <w:t>facilitate access to HPC resources</w:t>
      </w:r>
      <w:r>
        <w:t xml:space="preserve"> to improve productivity</w:t>
      </w:r>
      <w:r w:rsidRPr="00D3485F">
        <w:t>;</w:t>
      </w:r>
    </w:p>
    <w:p w:rsidR="0004606A" w:rsidRPr="00D3485F" w:rsidRDefault="0004606A" w:rsidP="00AC5781">
      <w:pPr>
        <w:pStyle w:val="ResponseText"/>
      </w:pPr>
      <w:r w:rsidRPr="00D3485F">
        <w:t xml:space="preserve">provide infrastructure tailored to the </w:t>
      </w:r>
      <w:r>
        <w:t>specific data</w:t>
      </w:r>
      <w:r w:rsidRPr="00D3485F">
        <w:t xml:space="preserve"> demands of </w:t>
      </w:r>
      <w:r>
        <w:t>proteomics</w:t>
      </w:r>
      <w:r w:rsidRPr="00D3485F">
        <w:t>;</w:t>
      </w:r>
    </w:p>
    <w:p w:rsidR="0004606A" w:rsidRPr="00D3485F" w:rsidRDefault="0004606A" w:rsidP="00AC5781">
      <w:pPr>
        <w:pStyle w:val="ResponseText"/>
      </w:pPr>
      <w:r w:rsidRPr="00D3485F">
        <w:t>provide a forum for proteomics researchers to collaborate and share data and workflows;</w:t>
      </w:r>
    </w:p>
    <w:p w:rsidR="0004606A" w:rsidRPr="00D3485F" w:rsidRDefault="0004606A" w:rsidP="00AC5781">
      <w:pPr>
        <w:pStyle w:val="ResponseText"/>
      </w:pPr>
      <w:r w:rsidRPr="00D3485F">
        <w:t>promote the use of proteome informatics through training courses and outreach programs; and</w:t>
      </w:r>
    </w:p>
    <w:p w:rsidR="0004606A" w:rsidRPr="00D3485F" w:rsidRDefault="0004606A" w:rsidP="00AC5781">
      <w:pPr>
        <w:pStyle w:val="ResponseText"/>
      </w:pPr>
      <w:proofErr w:type="gramStart"/>
      <w:r w:rsidRPr="00D3485F">
        <w:t>build</w:t>
      </w:r>
      <w:proofErr w:type="gramEnd"/>
      <w:r w:rsidRPr="00D3485F">
        <w:t xml:space="preserve"> </w:t>
      </w:r>
      <w:r>
        <w:t>a proteome informatics platform</w:t>
      </w:r>
      <w:r w:rsidRPr="00D3485F">
        <w:t xml:space="preserve"> on national infrastructure to interact seamlessly and interchange data and tools with other -</w:t>
      </w:r>
      <w:proofErr w:type="spellStart"/>
      <w:r w:rsidRPr="00D3485F">
        <w:t>omics</w:t>
      </w:r>
      <w:proofErr w:type="spellEnd"/>
      <w:r w:rsidRPr="00D3485F">
        <w:t xml:space="preserve"> and </w:t>
      </w:r>
      <w:r>
        <w:t xml:space="preserve">life </w:t>
      </w:r>
      <w:r w:rsidRPr="00D3485F">
        <w:t xml:space="preserve">science resources. </w:t>
      </w:r>
    </w:p>
    <w:p w:rsidR="0004606A" w:rsidRDefault="0004606A" w:rsidP="00AC5781">
      <w:pPr>
        <w:pStyle w:val="ResponseText"/>
      </w:pPr>
    </w:p>
    <w:p w:rsidR="0004606A" w:rsidRPr="000F708E" w:rsidRDefault="0004606A" w:rsidP="00F51EB9">
      <w:pPr>
        <w:pStyle w:val="Style1"/>
      </w:pPr>
      <w:r>
        <w:br w:type="page"/>
      </w:r>
      <w:r>
        <w:lastRenderedPageBreak/>
        <w:t>B.2</w:t>
      </w:r>
      <w:r w:rsidRPr="000F708E">
        <w:tab/>
        <w:t>Research Community Profile (1</w:t>
      </w:r>
      <w:r>
        <w:t xml:space="preserve"> pg</w:t>
      </w:r>
      <w:r w:rsidRPr="000F708E">
        <w:t>)</w:t>
      </w:r>
    </w:p>
    <w:p w:rsidR="0004606A" w:rsidRDefault="0004606A" w:rsidP="00EB045E">
      <w:pPr>
        <w:pStyle w:val="explanatoryText"/>
      </w:pPr>
      <w:r w:rsidRPr="00034C8E">
        <w:t>Provide a profile of the research community that is sponsoring the proposal; include the aims of the community, geographic spread or location and membership size.</w:t>
      </w:r>
    </w:p>
    <w:p w:rsidR="0004606A" w:rsidRPr="009443F6" w:rsidRDefault="0004606A" w:rsidP="00AC5781">
      <w:pPr>
        <w:pStyle w:val="ResponseText"/>
        <w:rPr>
          <w:i/>
        </w:rPr>
      </w:pPr>
      <w:r w:rsidRPr="006C74CC">
        <w:t xml:space="preserve">Proteomics underpins Australian life science research and industry and contributes to all areas of life sciences, agriculture and livestock, and human health. </w:t>
      </w:r>
      <w:r w:rsidR="009443F6" w:rsidRPr="009443F6">
        <w:rPr>
          <w:i/>
        </w:rPr>
        <w:t>(More to be written)</w:t>
      </w:r>
    </w:p>
    <w:p w:rsidR="0004606A" w:rsidRPr="00133E70" w:rsidRDefault="0004606A" w:rsidP="00F51EB9">
      <w:pPr>
        <w:pStyle w:val="Style1"/>
        <w:rPr>
          <w:lang w:val="fr-FR"/>
        </w:rPr>
      </w:pPr>
      <w:r w:rsidRPr="00501D32">
        <w:rPr>
          <w:lang w:val="fr-FR"/>
        </w:rPr>
        <w:br w:type="page"/>
      </w:r>
      <w:r w:rsidRPr="00133E70">
        <w:rPr>
          <w:lang w:val="fr-FR"/>
        </w:rPr>
        <w:lastRenderedPageBreak/>
        <w:t>B.3</w:t>
      </w:r>
      <w:r w:rsidRPr="00133E70">
        <w:rPr>
          <w:lang w:val="fr-FR"/>
        </w:rPr>
        <w:tab/>
      </w:r>
      <w:proofErr w:type="spellStart"/>
      <w:r w:rsidRPr="00133E70">
        <w:rPr>
          <w:lang w:val="fr-FR"/>
        </w:rPr>
        <w:t>Development</w:t>
      </w:r>
      <w:proofErr w:type="spellEnd"/>
      <w:r w:rsidRPr="00133E70">
        <w:rPr>
          <w:lang w:val="fr-FR"/>
        </w:rPr>
        <w:t xml:space="preserve"> Organisation Profile </w:t>
      </w:r>
      <w:r>
        <w:rPr>
          <w:lang w:val="fr-FR"/>
        </w:rPr>
        <w:t xml:space="preserve">                                                                                                                                                                                      </w:t>
      </w:r>
      <w:r w:rsidRPr="00133E70">
        <w:rPr>
          <w:lang w:val="fr-FR"/>
        </w:rPr>
        <w:t>(2 pages)</w:t>
      </w:r>
    </w:p>
    <w:p w:rsidR="0004606A" w:rsidRPr="008C4325" w:rsidRDefault="0004606A" w:rsidP="00AC5781">
      <w:pPr>
        <w:pStyle w:val="ResponseText"/>
      </w:pPr>
      <w:r w:rsidRPr="008C4325">
        <w:t xml:space="preserve">The </w:t>
      </w:r>
      <w:r w:rsidRPr="008C4325">
        <w:rPr>
          <w:u w:val="single"/>
        </w:rPr>
        <w:t xml:space="preserve">lead </w:t>
      </w:r>
      <w:r w:rsidR="009443F6">
        <w:rPr>
          <w:u w:val="single"/>
        </w:rPr>
        <w:t>supporting</w:t>
      </w:r>
      <w:r w:rsidRPr="008C4325">
        <w:rPr>
          <w:u w:val="single"/>
        </w:rPr>
        <w:t xml:space="preserve"> organizations</w:t>
      </w:r>
      <w:r w:rsidRPr="008C4325">
        <w:t xml:space="preserve"> of the Proteomics Virtual Laboratory are Macquarie University, the Australian Proteomics Analysis Facility (APAF)</w:t>
      </w:r>
      <w:r w:rsidR="009443F6">
        <w:t>, Macquarie University</w:t>
      </w:r>
      <w:r w:rsidRPr="008C4325">
        <w:t xml:space="preserve"> and Intersect Australia Ltd.</w:t>
      </w:r>
    </w:p>
    <w:p w:rsidR="0004606A" w:rsidRPr="00F268E0" w:rsidRDefault="0004606A" w:rsidP="00AC5781">
      <w:pPr>
        <w:pStyle w:val="ResponseText"/>
      </w:pPr>
    </w:p>
    <w:p w:rsidR="0004606A" w:rsidRPr="008C4325" w:rsidRDefault="0004606A" w:rsidP="00AC5781">
      <w:pPr>
        <w:pStyle w:val="ResponseText"/>
      </w:pPr>
      <w:r w:rsidRPr="008C4325">
        <w:rPr>
          <w:b/>
        </w:rPr>
        <w:t xml:space="preserve">Macquarie University (MQ): </w:t>
      </w:r>
      <w:r w:rsidRPr="008C4325">
        <w:t xml:space="preserve">Macquarie University has a track record of </w:t>
      </w:r>
      <w:proofErr w:type="spellStart"/>
      <w:r w:rsidRPr="008C4325">
        <w:t>eResearch</w:t>
      </w:r>
      <w:proofErr w:type="spellEnd"/>
      <w:r w:rsidRPr="008C4325">
        <w:t xml:space="preserve"> initiatives. In 2005, the DADA-HCS (Distributed Access and Data Annotation for the Human Communication Science) project was funded by the ARC Special Research Initiative on </w:t>
      </w:r>
      <w:proofErr w:type="spellStart"/>
      <w:r w:rsidRPr="008C4325">
        <w:t>eResearch</w:t>
      </w:r>
      <w:proofErr w:type="spellEnd"/>
      <w:r w:rsidRPr="008C4325">
        <w:t xml:space="preserve">, to build infrastructure to allow collaborative annotation of Linguistic resources and sharing of these resources among researchers around Australia. </w:t>
      </w:r>
      <w:proofErr w:type="spellStart"/>
      <w:r w:rsidRPr="008C4325">
        <w:t>UniCarbKB</w:t>
      </w:r>
      <w:proofErr w:type="spellEnd"/>
      <w:r w:rsidRPr="008C4325">
        <w:t xml:space="preserve"> is a </w:t>
      </w:r>
      <w:proofErr w:type="spellStart"/>
      <w:r w:rsidRPr="008C4325">
        <w:t>NeCTAR</w:t>
      </w:r>
      <w:proofErr w:type="spellEnd"/>
      <w:r w:rsidRPr="008C4325">
        <w:t xml:space="preserve">-funded </w:t>
      </w:r>
      <w:proofErr w:type="spellStart"/>
      <w:r w:rsidRPr="008C4325">
        <w:t>eResearch</w:t>
      </w:r>
      <w:proofErr w:type="spellEnd"/>
      <w:r w:rsidRPr="008C4325">
        <w:t xml:space="preserve"> Tool developed by the Department of Chemistry and </w:t>
      </w:r>
      <w:proofErr w:type="spellStart"/>
      <w:r w:rsidRPr="008C4325">
        <w:t>Biomolecular</w:t>
      </w:r>
      <w:proofErr w:type="spellEnd"/>
      <w:r w:rsidRPr="008C4325">
        <w:t xml:space="preserve"> Sciences, while the Centre for Media History is a participant in the $1.33M </w:t>
      </w:r>
      <w:proofErr w:type="spellStart"/>
      <w:r w:rsidRPr="008C4325">
        <w:t>NeCTAR</w:t>
      </w:r>
      <w:proofErr w:type="spellEnd"/>
      <w:r w:rsidRPr="008C4325">
        <w:t>-funded Humanities Networked Infrastructure (</w:t>
      </w:r>
      <w:proofErr w:type="spellStart"/>
      <w:r w:rsidRPr="008C4325">
        <w:t>HuNI</w:t>
      </w:r>
      <w:proofErr w:type="spellEnd"/>
      <w:r w:rsidRPr="008C4325">
        <w:t xml:space="preserve">): Unlocking and Uniting Australia's Cultural Data. </w:t>
      </w:r>
    </w:p>
    <w:p w:rsidR="0004606A" w:rsidRPr="00F268E0" w:rsidRDefault="0004606A" w:rsidP="00AC5781">
      <w:pPr>
        <w:pStyle w:val="ResponseText"/>
      </w:pPr>
    </w:p>
    <w:p w:rsidR="0004606A" w:rsidRPr="00F268E0" w:rsidRDefault="0004606A" w:rsidP="00AC5781">
      <w:pPr>
        <w:pStyle w:val="ResponseText"/>
      </w:pPr>
      <w:r w:rsidRPr="008C4325">
        <w:rPr>
          <w:b/>
        </w:rPr>
        <w:t>Australian Proteomics Analysis Facility (APAF):</w:t>
      </w:r>
      <w:r>
        <w:t xml:space="preserve"> APAF is the leading provider of proteomics services since 1995 and was the world’s first dedicated high-throughput proteomics laboratory. APAF has over 15 years experience in providing proteomics services, combined with leading edge infrastructure and expertise. APAF’s mission is to assist the scientific community address their protein analysis needs. </w:t>
      </w:r>
      <w:r w:rsidRPr="00F268E0">
        <w:t xml:space="preserve">APAF is generously supported by </w:t>
      </w:r>
      <w:proofErr w:type="spellStart"/>
      <w:r w:rsidRPr="00F268E0">
        <w:t>BioPlatforms</w:t>
      </w:r>
      <w:proofErr w:type="spellEnd"/>
      <w:r w:rsidRPr="00F268E0">
        <w:t xml:space="preserve"> Australia under the Commonwealth Government's National Collaborative Research Infrastructure Strategy (NCRIS) and Education Investment Fund (EIF).</w:t>
      </w:r>
      <w:r>
        <w:t xml:space="preserve"> </w:t>
      </w:r>
      <w:r w:rsidRPr="00F268E0">
        <w:t>APAF is also supported by the New South Wales State Government Science Leverage Fund</w:t>
      </w:r>
      <w:r w:rsidR="009443F6">
        <w:t xml:space="preserve"> (SLF) and Macquarie University and is currently a part of the Department of Chemistry and </w:t>
      </w:r>
      <w:proofErr w:type="spellStart"/>
      <w:r w:rsidR="009443F6">
        <w:t>Biomolecular</w:t>
      </w:r>
      <w:proofErr w:type="spellEnd"/>
      <w:r w:rsidR="009443F6">
        <w:t xml:space="preserve"> Sciences, Macquarie University.</w:t>
      </w:r>
    </w:p>
    <w:p w:rsidR="0004606A" w:rsidRPr="00DB7FDD" w:rsidRDefault="0004606A" w:rsidP="00AC5781">
      <w:pPr>
        <w:pStyle w:val="ResponseText"/>
      </w:pPr>
    </w:p>
    <w:p w:rsidR="0004606A" w:rsidRPr="009927D5" w:rsidRDefault="0004606A" w:rsidP="00AC5781">
      <w:pPr>
        <w:pStyle w:val="ResponseText"/>
      </w:pPr>
      <w:r w:rsidRPr="008C4325">
        <w:rPr>
          <w:b/>
        </w:rPr>
        <w:t>Intersect:</w:t>
      </w:r>
      <w:r>
        <w:t xml:space="preserve"> </w:t>
      </w:r>
      <w:r w:rsidRPr="009927D5">
        <w:t xml:space="preserve">Intersect Australia Ltd is a not-for-profit company limited by guarantee, owned and funded by its members; the universities in NSW; state government departments; and other organisations undertaking research in NSW. </w:t>
      </w:r>
      <w:r>
        <w:rPr>
          <w:b/>
        </w:rPr>
        <w:t xml:space="preserve"> </w:t>
      </w:r>
      <w:r w:rsidRPr="009927D5">
        <w:t>Intersect has a strategic focus on national research infrastructure. Intersect is a member of The National Computational Infrastructure (NCI), and the Australian Access Federation (AAF). Intersect has undertaken and is undertaking many projects deploying data capture and management solutions for the Australian National Data Service (ANDS). The software Intersect develops integrates with infrastructure provided through these bodies.</w:t>
      </w:r>
    </w:p>
    <w:p w:rsidR="0004606A" w:rsidRPr="009927D5" w:rsidRDefault="0004606A" w:rsidP="00AC5781">
      <w:pPr>
        <w:pStyle w:val="ResponseText"/>
      </w:pPr>
      <w:r w:rsidRPr="009927D5">
        <w:t xml:space="preserve">Since its establishment, Intersect has demonstrated that it is one of Australia’s leading </w:t>
      </w:r>
      <w:proofErr w:type="spellStart"/>
      <w:r w:rsidRPr="009927D5">
        <w:t>eResearch</w:t>
      </w:r>
      <w:proofErr w:type="spellEnd"/>
      <w:r w:rsidRPr="009927D5">
        <w:t xml:space="preserve"> organizations in having the capability and capacity for undertaking </w:t>
      </w:r>
      <w:proofErr w:type="spellStart"/>
      <w:r w:rsidRPr="009927D5">
        <w:t>eResearch</w:t>
      </w:r>
      <w:proofErr w:type="spellEnd"/>
      <w:r w:rsidRPr="009927D5">
        <w:t xml:space="preserve"> projects.</w:t>
      </w:r>
    </w:p>
    <w:p w:rsidR="0004606A" w:rsidRPr="009927D5" w:rsidRDefault="0004606A" w:rsidP="00AC5781">
      <w:pPr>
        <w:pStyle w:val="ResponseText"/>
      </w:pPr>
      <w:r w:rsidRPr="008C4325">
        <w:rPr>
          <w:b/>
          <w:i/>
        </w:rPr>
        <w:t>Capacity and capabilities:</w:t>
      </w:r>
      <w:r w:rsidRPr="008C4325">
        <w:rPr>
          <w:i/>
        </w:rPr>
        <w:t xml:space="preserve"> </w:t>
      </w:r>
      <w:r w:rsidRPr="008C4325">
        <w:t>With approximately 50 staff, Intersect</w:t>
      </w:r>
      <w:r w:rsidRPr="009927D5">
        <w:t xml:space="preserve"> has established a capacity and capability to </w:t>
      </w:r>
      <w:proofErr w:type="gramStart"/>
      <w:r w:rsidRPr="009927D5">
        <w:t>develop,</w:t>
      </w:r>
      <w:proofErr w:type="gramEnd"/>
      <w:r w:rsidRPr="009927D5">
        <w:t xml:space="preserve"> deploy and support substantial and complex </w:t>
      </w:r>
      <w:proofErr w:type="spellStart"/>
      <w:r w:rsidRPr="009927D5">
        <w:t>eResearch</w:t>
      </w:r>
      <w:proofErr w:type="spellEnd"/>
      <w:r w:rsidRPr="009927D5">
        <w:t xml:space="preserve"> infrastructure, that is unique in Australia. This capability is built on a company culture which emphasises a focus on the client and of engineering excellence. Intersect has built a team that delivers </w:t>
      </w:r>
      <w:proofErr w:type="spellStart"/>
      <w:r w:rsidRPr="009927D5">
        <w:t>eResearch</w:t>
      </w:r>
      <w:proofErr w:type="spellEnd"/>
      <w:r w:rsidRPr="009927D5">
        <w:t xml:space="preserve"> solutions on time, on budget and of value.</w:t>
      </w:r>
      <w:r>
        <w:rPr>
          <w:b/>
        </w:rPr>
        <w:t xml:space="preserve"> </w:t>
      </w:r>
      <w:r w:rsidRPr="009927D5">
        <w:t xml:space="preserve">The </w:t>
      </w:r>
      <w:proofErr w:type="gramStart"/>
      <w:r w:rsidRPr="009927D5">
        <w:t>staff</w:t>
      </w:r>
      <w:proofErr w:type="gramEnd"/>
      <w:r w:rsidRPr="009927D5">
        <w:t xml:space="preserve"> in </w:t>
      </w:r>
      <w:proofErr w:type="spellStart"/>
      <w:r w:rsidRPr="009927D5">
        <w:t>Intersect’s</w:t>
      </w:r>
      <w:proofErr w:type="spellEnd"/>
      <w:r w:rsidRPr="009927D5">
        <w:t xml:space="preserve"> Engineering Division brings together many years of commercial experience in developing large scale IT systems across many sectors such as academia, government, banking and enterprise security tools. The team of 30 staff includes user interface designers, specialist test engineers, software and systems engineers and project managers.</w:t>
      </w:r>
    </w:p>
    <w:p w:rsidR="0004606A" w:rsidRPr="009927D5" w:rsidRDefault="0004606A" w:rsidP="00AC5781">
      <w:pPr>
        <w:pStyle w:val="ResponseText"/>
      </w:pPr>
      <w:r w:rsidRPr="009927D5">
        <w:t xml:space="preserve">The </w:t>
      </w:r>
      <w:proofErr w:type="gramStart"/>
      <w:r w:rsidRPr="009927D5">
        <w:t>staff</w:t>
      </w:r>
      <w:proofErr w:type="gramEnd"/>
      <w:r w:rsidRPr="009927D5">
        <w:t xml:space="preserve"> in </w:t>
      </w:r>
      <w:proofErr w:type="spellStart"/>
      <w:r w:rsidRPr="009927D5">
        <w:t>Intersect’s</w:t>
      </w:r>
      <w:proofErr w:type="spellEnd"/>
      <w:r w:rsidRPr="009927D5">
        <w:t xml:space="preserve"> Services Division has backgrounds in publically funded research, commercial research and development, and commercial information technology service provision. The team of eleven staff is responsible for outreach and engagement before, during and after development commences. They provide capability to carry out stakeholder management, requirements gathering, and product ownership.</w:t>
      </w:r>
      <w:r>
        <w:rPr>
          <w:b/>
        </w:rPr>
        <w:t xml:space="preserve"> </w:t>
      </w:r>
      <w:r w:rsidRPr="009927D5">
        <w:t>The Operations Division, comprising five staff, has been centrally involved in systems integration projects and the transitioning of projects from development to commissioning and ongoing hosting.</w:t>
      </w:r>
    </w:p>
    <w:p w:rsidR="0004606A" w:rsidRPr="009927D5" w:rsidRDefault="0004606A" w:rsidP="00AC5781">
      <w:pPr>
        <w:pStyle w:val="ResponseText"/>
      </w:pPr>
      <w:r w:rsidRPr="008C4325">
        <w:rPr>
          <w:b/>
          <w:i/>
        </w:rPr>
        <w:t>Track record and relevant experience:</w:t>
      </w:r>
      <w:r>
        <w:rPr>
          <w:i/>
        </w:rPr>
        <w:t xml:space="preserve"> </w:t>
      </w:r>
      <w:r w:rsidRPr="009927D5">
        <w:t>Intersect has undertaken and successfully delivered approximately 25</w:t>
      </w:r>
      <w:r>
        <w:rPr>
          <w:b/>
        </w:rPr>
        <w:t xml:space="preserve"> </w:t>
      </w:r>
      <w:proofErr w:type="spellStart"/>
      <w:r w:rsidRPr="008C4325">
        <w:t>eResearch</w:t>
      </w:r>
      <w:proofErr w:type="spellEnd"/>
      <w:r w:rsidRPr="008C4325">
        <w:t xml:space="preserve"> projects till date</w:t>
      </w:r>
      <w:r w:rsidRPr="009927D5">
        <w:t>, including projects with development and integration budgets in excess of $1 million. These projects provide solutions and infrastructure to research efforts across a range of disciplines</w:t>
      </w:r>
      <w:r>
        <w:rPr>
          <w:b/>
        </w:rPr>
        <w:t xml:space="preserve">, </w:t>
      </w:r>
      <w:r w:rsidRPr="008C4325">
        <w:t>including:</w:t>
      </w:r>
      <w:r w:rsidRPr="009927D5">
        <w:t xml:space="preserve"> </w:t>
      </w:r>
    </w:p>
    <w:p w:rsidR="0004606A" w:rsidRPr="009927D5" w:rsidRDefault="0004606A" w:rsidP="00AC5781">
      <w:pPr>
        <w:pStyle w:val="ResponseText"/>
      </w:pPr>
      <w:r w:rsidRPr="009927D5">
        <w:t>analysis and integration projects for many NCRIS capability areas (e.g. AMMRF, PHRN, AAL)</w:t>
      </w:r>
    </w:p>
    <w:p w:rsidR="0004606A" w:rsidRPr="009927D5" w:rsidRDefault="0004606A" w:rsidP="00AC5781">
      <w:pPr>
        <w:pStyle w:val="ResponseText"/>
      </w:pPr>
      <w:r w:rsidRPr="009927D5">
        <w:t>analysis and development projects for non-university research bodies (ANSTO, NSW Office of Environment and Heritage)</w:t>
      </w:r>
    </w:p>
    <w:p w:rsidR="0004606A" w:rsidRPr="009927D5" w:rsidRDefault="0004606A" w:rsidP="00AC5781">
      <w:pPr>
        <w:pStyle w:val="ResponseText"/>
      </w:pPr>
      <w:r w:rsidRPr="009927D5">
        <w:t xml:space="preserve">software development projects funded through </w:t>
      </w:r>
      <w:proofErr w:type="spellStart"/>
      <w:r w:rsidRPr="009927D5">
        <w:t>PfC</w:t>
      </w:r>
      <w:proofErr w:type="spellEnd"/>
      <w:r w:rsidRPr="009927D5">
        <w:t xml:space="preserve"> capabilities (e.g. 11 ANDS data capture projects for 4 universities)</w:t>
      </w:r>
    </w:p>
    <w:p w:rsidR="0004606A" w:rsidRPr="009927D5" w:rsidRDefault="0004606A" w:rsidP="00AC5781">
      <w:pPr>
        <w:pStyle w:val="ResponseText"/>
      </w:pPr>
      <w:r w:rsidRPr="009927D5">
        <w:t>software development projects funded directly by our membership (e.g. Rainfall)</w:t>
      </w:r>
    </w:p>
    <w:p w:rsidR="0004606A" w:rsidRPr="009927D5" w:rsidRDefault="0004606A" w:rsidP="00AC5781">
      <w:pPr>
        <w:pStyle w:val="ResponseText"/>
      </w:pPr>
      <w:r w:rsidRPr="009927D5">
        <w:t>strategic software development projects funded by Intersect (e.g. Genomic Data Repository, Australian Schizophrenia Research Bank)</w:t>
      </w:r>
    </w:p>
    <w:p w:rsidR="0004606A" w:rsidRPr="008C4325" w:rsidRDefault="0004606A" w:rsidP="00AC5781">
      <w:pPr>
        <w:pStyle w:val="ResponseText"/>
      </w:pPr>
      <w:r w:rsidRPr="008C4325">
        <w:t xml:space="preserve">In the vocabulary of </w:t>
      </w:r>
      <w:proofErr w:type="spellStart"/>
      <w:r w:rsidRPr="008C4325">
        <w:t>NeCTAR</w:t>
      </w:r>
      <w:proofErr w:type="spellEnd"/>
      <w:r w:rsidRPr="008C4325">
        <w:t xml:space="preserve">, a number of these projects would fit within the parameters of </w:t>
      </w:r>
      <w:proofErr w:type="spellStart"/>
      <w:r w:rsidRPr="008C4325">
        <w:t>eResearch</w:t>
      </w:r>
      <w:proofErr w:type="spellEnd"/>
      <w:r w:rsidRPr="008C4325">
        <w:t xml:space="preserve"> tools (e.g. ANDS data capture projects, ASRB) or virtual laboratories (e.g. </w:t>
      </w:r>
      <w:proofErr w:type="spellStart"/>
      <w:r w:rsidRPr="008C4325">
        <w:t>PHRNi</w:t>
      </w:r>
      <w:proofErr w:type="spellEnd"/>
      <w:r w:rsidRPr="008C4325">
        <w:t>). Intersect is also currently delivering ANDS-funded projects for six of their members.</w:t>
      </w:r>
    </w:p>
    <w:p w:rsidR="0004606A" w:rsidRPr="009927D5" w:rsidRDefault="0004606A" w:rsidP="00AC5781">
      <w:pPr>
        <w:pStyle w:val="ResponseText"/>
      </w:pPr>
      <w:r w:rsidRPr="008C4325">
        <w:rPr>
          <w:b/>
          <w:i/>
        </w:rPr>
        <w:lastRenderedPageBreak/>
        <w:t>Approach to quality standards:</w:t>
      </w:r>
      <w:r>
        <w:rPr>
          <w:i/>
        </w:rPr>
        <w:t xml:space="preserve"> </w:t>
      </w:r>
      <w:r w:rsidRPr="009927D5">
        <w:t>Intersect has not sought formal certification under any standards (</w:t>
      </w:r>
      <w:proofErr w:type="spellStart"/>
      <w:r w:rsidRPr="009927D5">
        <w:t>eg</w:t>
      </w:r>
      <w:proofErr w:type="spellEnd"/>
      <w:r w:rsidRPr="009927D5">
        <w:t xml:space="preserve"> ISO 9000). Intersect follows a three part method for achieving quality:</w:t>
      </w:r>
    </w:p>
    <w:p w:rsidR="0004606A" w:rsidRPr="009927D5" w:rsidRDefault="0004606A" w:rsidP="00AC5781">
      <w:pPr>
        <w:pStyle w:val="ResponseText"/>
      </w:pPr>
      <w:r w:rsidRPr="009927D5">
        <w:t xml:space="preserve">1. “Say what you are going to do”.  Starting from the concept stage of this project, and continuing throughout the project, we keep the customer informed of what we are doing and how we are doing it.  We have processes covering Consultation, Business Analysis, Project Management and Software Engineering. We work with our clients to tailor these to suit their needs and the project’s needs. </w:t>
      </w:r>
    </w:p>
    <w:p w:rsidR="0004606A" w:rsidRPr="009927D5" w:rsidRDefault="0004606A" w:rsidP="00AC5781">
      <w:pPr>
        <w:pStyle w:val="ResponseText"/>
      </w:pPr>
      <w:r w:rsidRPr="009927D5">
        <w:t>2. “Do what you said you were going to do”. We follow our processes.  If we encounter issues then we talk to our customers to find agreeable solutions.</w:t>
      </w:r>
    </w:p>
    <w:p w:rsidR="0004606A" w:rsidRPr="008C4325" w:rsidRDefault="0004606A" w:rsidP="00AC5781">
      <w:pPr>
        <w:pStyle w:val="ResponseText"/>
      </w:pPr>
      <w:r w:rsidRPr="009927D5">
        <w:t>3. “Prove it”. We keep the smallest quality record possible, as documented in a quality management plan</w:t>
      </w:r>
      <w:r>
        <w:rPr>
          <w:b/>
        </w:rPr>
        <w:t xml:space="preserve">, </w:t>
      </w:r>
      <w:r w:rsidRPr="008C4325">
        <w:t xml:space="preserve">written during the elaboration stage of development (see Item 15), in conjunction between the stakeholders and </w:t>
      </w:r>
      <w:proofErr w:type="spellStart"/>
      <w:r w:rsidRPr="008C4325">
        <w:t>NeCTAR</w:t>
      </w:r>
      <w:proofErr w:type="spellEnd"/>
      <w:r w:rsidRPr="008C4325">
        <w:t>.</w:t>
      </w:r>
    </w:p>
    <w:p w:rsidR="0004606A" w:rsidRPr="009927D5" w:rsidRDefault="0004606A" w:rsidP="00AC5781">
      <w:pPr>
        <w:pStyle w:val="ResponseText"/>
      </w:pPr>
      <w:proofErr w:type="spellStart"/>
      <w:r w:rsidRPr="008C4325">
        <w:t>Intersect’s</w:t>
      </w:r>
      <w:proofErr w:type="spellEnd"/>
      <w:r w:rsidRPr="008C4325">
        <w:t xml:space="preserve"> on-going defect rate is less than one new defect discovered per month, across 25 deployed systems</w:t>
      </w:r>
      <w:r w:rsidRPr="009927D5">
        <w:t>.</w:t>
      </w:r>
    </w:p>
    <w:p w:rsidR="0004606A" w:rsidRPr="009927D5" w:rsidRDefault="0004606A" w:rsidP="00AC5781">
      <w:pPr>
        <w:pStyle w:val="ResponseText"/>
      </w:pPr>
      <w:r w:rsidRPr="008C4325">
        <w:rPr>
          <w:b/>
          <w:i/>
        </w:rPr>
        <w:t>Support and warranty mechanisms:</w:t>
      </w:r>
      <w:r>
        <w:rPr>
          <w:i/>
        </w:rPr>
        <w:t xml:space="preserve"> </w:t>
      </w:r>
      <w:r w:rsidRPr="009927D5">
        <w:t>Intersect issues a formal 3-month warranty for all projects; the warranty commences after user-acceptance testing has completed. During this period all defects are fixed at no cost to the customer.</w:t>
      </w:r>
      <w:r>
        <w:rPr>
          <w:b/>
        </w:rPr>
        <w:t xml:space="preserve"> </w:t>
      </w:r>
      <w:r w:rsidRPr="009927D5">
        <w:t>In practice, our defect rate has been low enough that we have fixed the majority of defects that come to light after the warranty period has expired. Additional feature requests are carried out on a fee-for-service basis.</w:t>
      </w:r>
    </w:p>
    <w:p w:rsidR="0004606A" w:rsidRDefault="0004606A" w:rsidP="00AC5781">
      <w:pPr>
        <w:pStyle w:val="ResponseText"/>
      </w:pPr>
    </w:p>
    <w:p w:rsidR="0004606A" w:rsidRPr="00F268E0" w:rsidRDefault="0004606A" w:rsidP="00AC5781">
      <w:pPr>
        <w:pStyle w:val="ResponseText"/>
      </w:pPr>
      <w:r>
        <w:t>Additionally, the following organizations will be participating in the development of PVL</w:t>
      </w:r>
      <w:r w:rsidRPr="00F268E0">
        <w:t>:</w:t>
      </w:r>
    </w:p>
    <w:p w:rsidR="0004606A" w:rsidRPr="008C4325" w:rsidRDefault="0004606A" w:rsidP="00AC5781">
      <w:pPr>
        <w:pStyle w:val="ResponseText"/>
        <w:rPr>
          <w:rStyle w:val="st"/>
          <w:rFonts w:cs="Gautami"/>
        </w:rPr>
      </w:pPr>
      <w:r w:rsidRPr="008C4325">
        <w:rPr>
          <w:b/>
        </w:rPr>
        <w:t>CSIRO:</w:t>
      </w:r>
      <w:r>
        <w:t xml:space="preserve"> </w:t>
      </w:r>
      <w:r w:rsidRPr="00A5322F">
        <w:t xml:space="preserve">CSIRO has a distinct role as Australia’s leading large-scale multi-disciplinary mission-directed science and technology organization. CSIRO has extensive experience in developing and delivering researcher-driven ICT platforms supporting its flagship projects, aligned with National </w:t>
      </w:r>
      <w:proofErr w:type="spellStart"/>
      <w:r w:rsidRPr="00A5322F">
        <w:t>eResearch</w:t>
      </w:r>
      <w:proofErr w:type="spellEnd"/>
      <w:r w:rsidRPr="00A5322F">
        <w:t xml:space="preserve"> goals. Recent achievements include the successful completion of ANDS-funded data management projects as well as success in securing </w:t>
      </w:r>
      <w:r w:rsidRPr="008C4325">
        <w:rPr>
          <w:rStyle w:val="st"/>
          <w:rFonts w:cs="Gautami"/>
        </w:rPr>
        <w:t>EIF funds for Sustainable Energy for the Square Km Array.</w:t>
      </w:r>
    </w:p>
    <w:p w:rsidR="0004606A" w:rsidRPr="00DB7FDD" w:rsidRDefault="0004606A" w:rsidP="00AC5781">
      <w:pPr>
        <w:pStyle w:val="ResponseText"/>
      </w:pPr>
    </w:p>
    <w:p w:rsidR="0004606A" w:rsidRPr="008C4325" w:rsidRDefault="0004606A" w:rsidP="00AC5781">
      <w:pPr>
        <w:pStyle w:val="ResponseText"/>
        <w:rPr>
          <w:rStyle w:val="st"/>
          <w:rFonts w:cs="Gautami"/>
        </w:rPr>
      </w:pPr>
      <w:proofErr w:type="spellStart"/>
      <w:r w:rsidRPr="008C4325">
        <w:rPr>
          <w:rStyle w:val="st"/>
          <w:rFonts w:cs="Gautami"/>
          <w:b/>
        </w:rPr>
        <w:t>Bioplatforms</w:t>
      </w:r>
      <w:proofErr w:type="spellEnd"/>
      <w:r w:rsidRPr="008C4325">
        <w:rPr>
          <w:rStyle w:val="st"/>
          <w:rFonts w:cs="Gautami"/>
          <w:b/>
        </w:rPr>
        <w:t xml:space="preserve"> Australia (BPA): </w:t>
      </w:r>
      <w:r w:rsidRPr="008C4325">
        <w:rPr>
          <w:rStyle w:val="st"/>
          <w:rFonts w:cs="Gautami"/>
        </w:rPr>
        <w:t xml:space="preserve">BPA is responsible for bolstering Australia’s research capability and capacity in the fields of genomics, proteomics, </w:t>
      </w:r>
      <w:proofErr w:type="spellStart"/>
      <w:r w:rsidRPr="008C4325">
        <w:rPr>
          <w:rStyle w:val="st"/>
          <w:rFonts w:cs="Gautami"/>
        </w:rPr>
        <w:t>metabolomics</w:t>
      </w:r>
      <w:proofErr w:type="spellEnd"/>
      <w:r w:rsidRPr="008C4325">
        <w:rPr>
          <w:rStyle w:val="st"/>
          <w:rFonts w:cs="Gautami"/>
        </w:rPr>
        <w:t xml:space="preserve"> and bioinformatics, with National Collaborative Research Infrastructure Strategy (NCRIS) funding. Besides supporting Australian life science research with crucial investments in state-of-the-art technologies and expertise, BPA is now supporting the generation of framework data established around nationally significant research themes and data analysis systems.</w:t>
      </w:r>
    </w:p>
    <w:p w:rsidR="0004606A" w:rsidRPr="00DB7FDD" w:rsidRDefault="0004606A" w:rsidP="00AC5781">
      <w:pPr>
        <w:pStyle w:val="ResponseText"/>
      </w:pPr>
    </w:p>
    <w:p w:rsidR="0004606A" w:rsidRPr="008C4325" w:rsidRDefault="0004606A" w:rsidP="00AC5781">
      <w:pPr>
        <w:pStyle w:val="ResponseText"/>
        <w:rPr>
          <w:rStyle w:val="st"/>
          <w:rFonts w:cs="Gautami"/>
          <w:b/>
        </w:rPr>
      </w:pPr>
      <w:r w:rsidRPr="008C4325">
        <w:rPr>
          <w:rStyle w:val="st"/>
          <w:rFonts w:cs="Gautami"/>
          <w:b/>
        </w:rPr>
        <w:t xml:space="preserve">EMBL Australia: </w:t>
      </w:r>
      <w:r w:rsidRPr="008C4325">
        <w:rPr>
          <w:rStyle w:val="st"/>
          <w:rFonts w:cs="Gautami"/>
        </w:rPr>
        <w:t>Australia is an associate member of the European Molecular Biology Laboratory (EMBL) and has set up EMBL Australia as a research centre mirroring EMBL data resources. The mirror provides Australian access to the most used data services of the European Bioinformatics Institute (EBI) within the European Molecular Biology Laboratory (EMBL) such as databases, software frameworks and on-line tools for data retrieval, querying, analysis, comparison, integration and visualisation.</w:t>
      </w:r>
    </w:p>
    <w:p w:rsidR="0004606A" w:rsidRPr="00DB7FDD" w:rsidRDefault="0004606A" w:rsidP="00AC5781">
      <w:pPr>
        <w:pStyle w:val="ResponseText"/>
      </w:pPr>
    </w:p>
    <w:p w:rsidR="0004606A" w:rsidRPr="008C4325" w:rsidRDefault="0004606A" w:rsidP="00AC5781">
      <w:pPr>
        <w:pStyle w:val="ResponseText"/>
      </w:pPr>
      <w:r w:rsidRPr="008C4325">
        <w:t xml:space="preserve">The </w:t>
      </w:r>
      <w:proofErr w:type="spellStart"/>
      <w:r w:rsidRPr="008C4325">
        <w:t>Garvan</w:t>
      </w:r>
      <w:proofErr w:type="spellEnd"/>
      <w:r w:rsidRPr="008C4325">
        <w:t xml:space="preserve"> Institute of Medical Research</w:t>
      </w:r>
    </w:p>
    <w:p w:rsidR="0004606A" w:rsidRPr="00DB7FDD" w:rsidRDefault="0004606A" w:rsidP="00AC5781">
      <w:pPr>
        <w:pStyle w:val="ResponseText"/>
      </w:pPr>
    </w:p>
    <w:p w:rsidR="0004606A" w:rsidRDefault="0004606A" w:rsidP="00AC5781">
      <w:pPr>
        <w:pStyle w:val="ResponseText"/>
        <w:rPr>
          <w:rStyle w:val="st"/>
          <w:rFonts w:cs="Gautami"/>
          <w:b/>
        </w:rPr>
      </w:pPr>
      <w:r w:rsidRPr="008C4325">
        <w:rPr>
          <w:rStyle w:val="st"/>
          <w:rFonts w:cs="Gautami"/>
          <w:b/>
        </w:rPr>
        <w:t xml:space="preserve">The University of Queensland: </w:t>
      </w:r>
      <w:r w:rsidRPr="008C4325">
        <w:rPr>
          <w:rStyle w:val="st"/>
          <w:rFonts w:cs="Gautami"/>
        </w:rPr>
        <w:t>hosts the Genomics Virtual Laboratory……</w:t>
      </w:r>
    </w:p>
    <w:p w:rsidR="0004606A" w:rsidRPr="00DB7FDD" w:rsidRDefault="0004606A" w:rsidP="00AC5781">
      <w:pPr>
        <w:pStyle w:val="ResponseText"/>
      </w:pPr>
    </w:p>
    <w:p w:rsidR="0004606A" w:rsidRPr="00F268E0" w:rsidRDefault="0004606A" w:rsidP="00AC5781">
      <w:pPr>
        <w:pStyle w:val="ResponseText"/>
        <w:rPr>
          <w:rStyle w:val="st"/>
          <w:rFonts w:cs="Gautami"/>
        </w:rPr>
      </w:pPr>
      <w:r w:rsidRPr="00F268E0">
        <w:rPr>
          <w:rStyle w:val="st"/>
          <w:rFonts w:cs="Gautami"/>
        </w:rPr>
        <w:t>Victorian Life Sciences Computational Initiative:</w:t>
      </w:r>
    </w:p>
    <w:p w:rsidR="0004606A" w:rsidRDefault="0004606A" w:rsidP="00AC5781">
      <w:pPr>
        <w:pStyle w:val="ResponseText"/>
        <w:rPr>
          <w:ins w:id="2" w:author="pwhite" w:date="2012-06-11T15:27:00Z"/>
          <w:rStyle w:val="st"/>
          <w:rFonts w:cs="Gautami"/>
          <w:b/>
        </w:rPr>
      </w:pPr>
      <w:r>
        <w:rPr>
          <w:rStyle w:val="st"/>
          <w:rFonts w:cs="Gautami"/>
          <w:b/>
        </w:rPr>
        <w:t>(</w:t>
      </w:r>
      <w:proofErr w:type="gramStart"/>
      <w:r>
        <w:rPr>
          <w:rStyle w:val="st"/>
          <w:rFonts w:cs="Gautami"/>
          <w:b/>
        </w:rPr>
        <w:t>others</w:t>
      </w:r>
      <w:proofErr w:type="gramEnd"/>
      <w:r>
        <w:rPr>
          <w:rStyle w:val="st"/>
          <w:rFonts w:cs="Gautami"/>
          <w:b/>
        </w:rPr>
        <w:t xml:space="preserve"> to be listed)…..</w:t>
      </w:r>
    </w:p>
    <w:p w:rsidR="002B425B" w:rsidRDefault="002B425B" w:rsidP="00AC5781">
      <w:pPr>
        <w:pStyle w:val="ResponseText"/>
        <w:rPr>
          <w:ins w:id="3" w:author="pwhite" w:date="2012-06-11T15:27:00Z"/>
          <w:rStyle w:val="st"/>
          <w:rFonts w:cs="Gautami"/>
          <w:b/>
        </w:rPr>
      </w:pPr>
    </w:p>
    <w:p w:rsidR="002B425B" w:rsidRPr="002B425B" w:rsidRDefault="002B425B" w:rsidP="00AC5781">
      <w:pPr>
        <w:pStyle w:val="ResponseText"/>
        <w:rPr>
          <w:rStyle w:val="st"/>
          <w:rFonts w:cs="Gautami"/>
          <w:rPrChange w:id="4" w:author="pwhite" w:date="2012-06-11T15:32:00Z">
            <w:rPr>
              <w:rStyle w:val="st"/>
              <w:rFonts w:cs="Gautami"/>
              <w:b/>
            </w:rPr>
          </w:rPrChange>
        </w:rPr>
      </w:pPr>
      <w:ins w:id="5" w:author="pwhite" w:date="2012-06-11T15:27:00Z">
        <w:r>
          <w:rPr>
            <w:rStyle w:val="st"/>
            <w:rFonts w:cs="Gautami"/>
            <w:b/>
          </w:rPr>
          <w:t xml:space="preserve">The University of Western Australia: </w:t>
        </w:r>
        <w:r w:rsidRPr="002B425B">
          <w:rPr>
            <w:rStyle w:val="st"/>
            <w:rFonts w:cs="Gautami"/>
            <w:rPrChange w:id="6" w:author="pwhite" w:date="2012-06-11T15:28:00Z">
              <w:rPr>
                <w:rStyle w:val="st"/>
                <w:rFonts w:cs="Gautami"/>
                <w:b/>
              </w:rPr>
            </w:rPrChange>
          </w:rPr>
          <w:t xml:space="preserve">The Centre for Genetic Epidemiology &amp; </w:t>
        </w:r>
        <w:r w:rsidRPr="002B425B">
          <w:rPr>
            <w:rStyle w:val="st"/>
            <w:rFonts w:cs="Gautami"/>
            <w:rPrChange w:id="7" w:author="pwhite" w:date="2012-06-11T15:31:00Z">
              <w:rPr>
                <w:rStyle w:val="st"/>
                <w:rFonts w:cs="Gautami"/>
                <w:b/>
              </w:rPr>
            </w:rPrChange>
          </w:rPr>
          <w:t xml:space="preserve">Biostatistics </w:t>
        </w:r>
      </w:ins>
      <w:ins w:id="8" w:author="pwhite" w:date="2012-06-11T15:30:00Z">
        <w:r w:rsidRPr="002B425B">
          <w:rPr>
            <w:rStyle w:val="st"/>
            <w:rFonts w:cs="Gautami"/>
            <w:rPrChange w:id="9" w:author="pwhite" w:date="2012-06-11T15:31:00Z">
              <w:rPr>
                <w:rStyle w:val="st"/>
                <w:rFonts w:cs="Gautami"/>
                <w:b/>
              </w:rPr>
            </w:rPrChange>
          </w:rPr>
          <w:t xml:space="preserve">at UWA comprises a multi-disciplinary team committed to developing ways of investigating the determinants of complex human disease and exploring ways of using genetic information to improve human </w:t>
        </w:r>
        <w:r w:rsidRPr="002B425B">
          <w:rPr>
            <w:rStyle w:val="st"/>
            <w:rFonts w:cs="Gautami"/>
            <w:rPrChange w:id="10" w:author="pwhite" w:date="2012-06-11T15:32:00Z">
              <w:rPr>
                <w:rStyle w:val="st"/>
                <w:rFonts w:cs="Gautami"/>
                <w:b/>
              </w:rPr>
            </w:rPrChange>
          </w:rPr>
          <w:t>health.</w:t>
        </w:r>
      </w:ins>
      <w:ins w:id="11" w:author="pwhite" w:date="2012-06-11T15:31:00Z">
        <w:r w:rsidRPr="002B425B">
          <w:rPr>
            <w:rStyle w:val="st"/>
            <w:rFonts w:cs="Gautami"/>
            <w:rPrChange w:id="12" w:author="pwhite" w:date="2012-06-11T15:32:00Z">
              <w:rPr>
                <w:rStyle w:val="st"/>
                <w:rFonts w:cs="Gautami"/>
                <w:b/>
              </w:rPr>
            </w:rPrChange>
          </w:rPr>
          <w:t xml:space="preserve"> The Cloud-based Bioinformatics Tools project is a </w:t>
        </w:r>
        <w:proofErr w:type="spellStart"/>
        <w:r w:rsidRPr="002B425B">
          <w:rPr>
            <w:rStyle w:val="st"/>
            <w:rFonts w:cs="Gautami"/>
            <w:rPrChange w:id="13" w:author="pwhite" w:date="2012-06-11T15:32:00Z">
              <w:rPr>
                <w:rStyle w:val="st"/>
                <w:rFonts w:cs="Gautami"/>
                <w:b/>
              </w:rPr>
            </w:rPrChange>
          </w:rPr>
          <w:t>NeCTAR</w:t>
        </w:r>
        <w:proofErr w:type="spellEnd"/>
        <w:r w:rsidRPr="002B425B">
          <w:rPr>
            <w:rStyle w:val="st"/>
            <w:rFonts w:cs="Gautami"/>
            <w:rPrChange w:id="14" w:author="pwhite" w:date="2012-06-11T15:32:00Z">
              <w:rPr>
                <w:rStyle w:val="st"/>
                <w:rFonts w:cs="Gautami"/>
                <w:b/>
              </w:rPr>
            </w:rPrChange>
          </w:rPr>
          <w:t xml:space="preserve"> funded </w:t>
        </w:r>
      </w:ins>
      <w:proofErr w:type="spellStart"/>
      <w:ins w:id="15" w:author="pwhite" w:date="2012-06-11T15:33:00Z">
        <w:r>
          <w:rPr>
            <w:rStyle w:val="st"/>
            <w:rFonts w:cs="Gautami"/>
          </w:rPr>
          <w:t>eResearch</w:t>
        </w:r>
        <w:proofErr w:type="spellEnd"/>
        <w:r>
          <w:rPr>
            <w:rStyle w:val="st"/>
            <w:rFonts w:cs="Gautami"/>
          </w:rPr>
          <w:t xml:space="preserve"> Tools project with the objective </w:t>
        </w:r>
      </w:ins>
      <w:ins w:id="16" w:author="pwhite" w:date="2012-06-11T15:36:00Z">
        <w:r>
          <w:rPr>
            <w:rStyle w:val="st"/>
            <w:rFonts w:cs="Gautami"/>
          </w:rPr>
          <w:t>of</w:t>
        </w:r>
      </w:ins>
      <w:ins w:id="17" w:author="pwhite" w:date="2012-06-11T15:35:00Z">
        <w:r>
          <w:rPr>
            <w:rStyle w:val="st"/>
            <w:rFonts w:cs="Gautami"/>
          </w:rPr>
          <w:t xml:space="preserve"> provid</w:t>
        </w:r>
      </w:ins>
      <w:ins w:id="18" w:author="pwhite" w:date="2012-06-11T15:36:00Z">
        <w:r>
          <w:rPr>
            <w:rStyle w:val="st"/>
            <w:rFonts w:cs="Gautami"/>
          </w:rPr>
          <w:t>ing</w:t>
        </w:r>
      </w:ins>
      <w:ins w:id="19" w:author="pwhite" w:date="2012-06-11T15:35:00Z">
        <w:r w:rsidRPr="002B425B">
          <w:rPr>
            <w:rStyle w:val="st"/>
            <w:rFonts w:cs="Gautami"/>
          </w:rPr>
          <w:t xml:space="preserve"> a suite of secure, integrated web-based tools that incorporate the majority of the functionality required to conduct a complex study or clinical trial.</w:t>
        </w:r>
      </w:ins>
      <w:ins w:id="20" w:author="pwhite" w:date="2012-06-11T15:38:00Z">
        <w:r w:rsidR="00350E19">
          <w:rPr>
            <w:rStyle w:val="st"/>
            <w:rFonts w:cs="Gautami"/>
          </w:rPr>
          <w:t xml:space="preserve"> The Centre for </w:t>
        </w:r>
      </w:ins>
      <w:ins w:id="21" w:author="pwhite" w:date="2012-06-11T15:39:00Z">
        <w:r w:rsidR="00350E19">
          <w:rPr>
            <w:rStyle w:val="st"/>
            <w:rFonts w:cs="Gautami"/>
          </w:rPr>
          <w:t>G</w:t>
        </w:r>
      </w:ins>
      <w:ins w:id="22" w:author="pwhite" w:date="2012-06-11T15:38:00Z">
        <w:r w:rsidR="00350E19">
          <w:rPr>
            <w:rStyle w:val="st"/>
            <w:rFonts w:cs="Gautami"/>
          </w:rPr>
          <w:t xml:space="preserve">enetic Epidemiology &amp; Biostatistics is </w:t>
        </w:r>
      </w:ins>
      <w:ins w:id="23" w:author="pwhite" w:date="2012-06-11T15:39:00Z">
        <w:r w:rsidR="00350E19">
          <w:rPr>
            <w:rStyle w:val="st"/>
            <w:rFonts w:cs="Gautami"/>
          </w:rPr>
          <w:t xml:space="preserve">also </w:t>
        </w:r>
      </w:ins>
      <w:ins w:id="24" w:author="pwhite" w:date="2012-06-11T15:38:00Z">
        <w:r w:rsidR="00350E19">
          <w:rPr>
            <w:rStyle w:val="st"/>
            <w:rFonts w:cs="Gautami"/>
          </w:rPr>
          <w:t xml:space="preserve">a collaborative partner in the </w:t>
        </w:r>
        <w:proofErr w:type="spellStart"/>
        <w:r w:rsidR="00350E19">
          <w:rPr>
            <w:rStyle w:val="st"/>
            <w:rFonts w:cs="Gautami"/>
          </w:rPr>
          <w:t>NeCTAR</w:t>
        </w:r>
        <w:proofErr w:type="spellEnd"/>
        <w:r w:rsidR="00350E19">
          <w:rPr>
            <w:rStyle w:val="st"/>
            <w:rFonts w:cs="Gautami"/>
          </w:rPr>
          <w:t xml:space="preserve"> Genomics Virtual Laboratory project.</w:t>
        </w:r>
      </w:ins>
    </w:p>
    <w:p w:rsidR="0004606A" w:rsidRDefault="0004606A" w:rsidP="00F51EB9">
      <w:pPr>
        <w:pStyle w:val="Style1"/>
      </w:pPr>
      <w:r>
        <w:br w:type="page"/>
      </w:r>
      <w:r>
        <w:lastRenderedPageBreak/>
        <w:t>B.4</w:t>
      </w:r>
      <w:r>
        <w:tab/>
      </w:r>
      <w:r w:rsidRPr="00034C8E">
        <w:t>Operational Organisation Profile</w:t>
      </w:r>
      <w:r>
        <w:t xml:space="preserve"> (2)</w:t>
      </w:r>
    </w:p>
    <w:p w:rsidR="0004606A" w:rsidRPr="00034C8E" w:rsidRDefault="0004606A" w:rsidP="00EB045E">
      <w:pPr>
        <w:pStyle w:val="explanatoryText"/>
      </w:pPr>
      <w:r w:rsidRPr="00034C8E">
        <w:t>Provide details of the organisations that will contribute to the development of the proposed infrastructure</w:t>
      </w:r>
      <w:r>
        <w:t xml:space="preserve"> </w:t>
      </w:r>
      <w:r w:rsidRPr="00034C8E">
        <w:t>once they have been commissioned; include information about their capacity and capabilities, their track record and relevant experience in this role, their approach to quality standards, support and warranty mechanisms, etc. Include any supporting statements from Research Users.</w:t>
      </w:r>
    </w:p>
    <w:p w:rsidR="0004606A" w:rsidRDefault="0004606A" w:rsidP="00EB045E">
      <w:pPr>
        <w:pStyle w:val="explanatoryText"/>
      </w:pPr>
      <w:r w:rsidRPr="00034C8E">
        <w:t>Where specific projects are mentioned, indicate specifically the aspects that support your track record or experience.</w:t>
      </w:r>
    </w:p>
    <w:p w:rsidR="0004606A" w:rsidRPr="00D6555A" w:rsidRDefault="0004606A" w:rsidP="00AC5781">
      <w:pPr>
        <w:pStyle w:val="ResponseText"/>
      </w:pPr>
      <w:r w:rsidRPr="00B87C54">
        <w:rPr>
          <w:b/>
        </w:rPr>
        <w:t>Intersect</w:t>
      </w:r>
      <w:r>
        <w:rPr>
          <w:b/>
        </w:rPr>
        <w:t xml:space="preserve">: </w:t>
      </w:r>
      <w:r w:rsidRPr="00D6555A">
        <w:t>Intersect Australia Ltd is also a development partner for this project. Please see above for details of the organization.</w:t>
      </w:r>
    </w:p>
    <w:p w:rsidR="0004606A" w:rsidRPr="00D6555A" w:rsidRDefault="0004606A" w:rsidP="00AC5781">
      <w:pPr>
        <w:pStyle w:val="ResponseText"/>
        <w:rPr>
          <w:b/>
          <w:i/>
        </w:rPr>
      </w:pPr>
      <w:r w:rsidRPr="00B87C54">
        <w:rPr>
          <w:b/>
          <w:i/>
        </w:rPr>
        <w:t>Capacity and capabilities</w:t>
      </w:r>
      <w:r>
        <w:rPr>
          <w:i/>
        </w:rPr>
        <w:t xml:space="preserve">: </w:t>
      </w:r>
      <w:r w:rsidRPr="00D6555A">
        <w:t xml:space="preserve">Intersect provides hosting, operations, outreach, L&amp;D and support for our members’ and affiliates’ </w:t>
      </w:r>
      <w:proofErr w:type="spellStart"/>
      <w:r w:rsidRPr="00D6555A">
        <w:t>eResearch</w:t>
      </w:r>
      <w:proofErr w:type="spellEnd"/>
      <w:r w:rsidRPr="00D6555A">
        <w:t xml:space="preserve"> needs. Intersect hosts its production infrastructure with commercial hosting partners ac3. The hosting is located at the Global Switch </w:t>
      </w:r>
      <w:proofErr w:type="spellStart"/>
      <w:r w:rsidRPr="00D6555A">
        <w:t>datacenter</w:t>
      </w:r>
      <w:proofErr w:type="spellEnd"/>
      <w:r w:rsidRPr="00D6555A">
        <w:t xml:space="preserve"> in Ultimo. Our hosting partners provide managed services, including backup, system monitoring and logging, and core network connectivity for all services. Our systems administration team performs network management, user-level support and troubleshooting, and general systems administration. Intersect has an access agreement with </w:t>
      </w:r>
      <w:proofErr w:type="spellStart"/>
      <w:r w:rsidRPr="00D6555A">
        <w:t>AARNet</w:t>
      </w:r>
      <w:proofErr w:type="spellEnd"/>
      <w:r w:rsidRPr="00D6555A">
        <w:t xml:space="preserve">; all systems hosted by Intersect are “on-net”. Issues with services hosted at ac3 are notified to the head of </w:t>
      </w:r>
      <w:proofErr w:type="spellStart"/>
      <w:r w:rsidRPr="00D6555A">
        <w:t>Intersect’s</w:t>
      </w:r>
      <w:proofErr w:type="spellEnd"/>
      <w:r w:rsidRPr="00D6555A">
        <w:t xml:space="preserve"> systems administration team.</w:t>
      </w:r>
    </w:p>
    <w:p w:rsidR="0004606A" w:rsidRPr="00D6555A" w:rsidRDefault="0004606A" w:rsidP="00AC5781">
      <w:pPr>
        <w:pStyle w:val="ResponseText"/>
      </w:pPr>
      <w:r w:rsidRPr="00D6555A">
        <w:t xml:space="preserve">Operations, advocacy, L&amp;D and support is built on a full-time team of nine </w:t>
      </w:r>
      <w:proofErr w:type="spellStart"/>
      <w:r w:rsidRPr="00D6555A">
        <w:t>eResearch</w:t>
      </w:r>
      <w:proofErr w:type="spellEnd"/>
      <w:r w:rsidRPr="00D6555A">
        <w:t xml:space="preserve"> Analysts, an HPC specialist, a data management specialist and five systems administrators. </w:t>
      </w:r>
    </w:p>
    <w:p w:rsidR="0004606A" w:rsidRPr="00D6555A" w:rsidRDefault="0004606A" w:rsidP="00AC5781">
      <w:pPr>
        <w:pStyle w:val="ResponseText"/>
      </w:pPr>
      <w:r w:rsidRPr="00D6555A">
        <w:t>The team is currently responsible for</w:t>
      </w:r>
      <w:r w:rsidR="00B87C54">
        <w:t>:</w:t>
      </w:r>
    </w:p>
    <w:p w:rsidR="0004606A" w:rsidRPr="00D6555A" w:rsidRDefault="0004606A" w:rsidP="00AC5781">
      <w:pPr>
        <w:pStyle w:val="ResponseText"/>
      </w:pPr>
      <w:r w:rsidRPr="00D6555A">
        <w:t xml:space="preserve">Operations of and merit-based allocation to HPC facilities, both through our own McLaren service, hosted at ac3, and </w:t>
      </w:r>
      <w:proofErr w:type="spellStart"/>
      <w:r w:rsidRPr="00D6555A">
        <w:t>Intersect’s</w:t>
      </w:r>
      <w:proofErr w:type="spellEnd"/>
      <w:r w:rsidRPr="00D6555A">
        <w:t xml:space="preserve"> partner share of NCI.</w:t>
      </w:r>
    </w:p>
    <w:p w:rsidR="0004606A" w:rsidRPr="00D6555A" w:rsidRDefault="0004606A" w:rsidP="00AC5781">
      <w:pPr>
        <w:pStyle w:val="ResponseText"/>
      </w:pPr>
      <w:r w:rsidRPr="00D6555A">
        <w:t xml:space="preserve">Hosting data and applications on behalf of our members’ researchers. We host off-the-shelf applications, customized open-source applications, bespoke software developed by Intersect, data accessible via the </w:t>
      </w:r>
      <w:proofErr w:type="spellStart"/>
      <w:r w:rsidRPr="00D6555A">
        <w:t>DataFabric</w:t>
      </w:r>
      <w:proofErr w:type="spellEnd"/>
      <w:r w:rsidRPr="00D6555A">
        <w:t xml:space="preserve">, and data management systems. Hosted systems include Confluence, </w:t>
      </w:r>
      <w:proofErr w:type="spellStart"/>
      <w:r w:rsidRPr="00D6555A">
        <w:t>Jira</w:t>
      </w:r>
      <w:proofErr w:type="spellEnd"/>
      <w:r w:rsidRPr="00D6555A">
        <w:t xml:space="preserve">, </w:t>
      </w:r>
      <w:proofErr w:type="spellStart"/>
      <w:r w:rsidRPr="00D6555A">
        <w:t>OpenClinica</w:t>
      </w:r>
      <w:proofErr w:type="spellEnd"/>
      <w:r w:rsidRPr="00D6555A">
        <w:t xml:space="preserve"> and </w:t>
      </w:r>
      <w:proofErr w:type="spellStart"/>
      <w:r w:rsidRPr="00D6555A">
        <w:t>OpenCDMS</w:t>
      </w:r>
      <w:proofErr w:type="spellEnd"/>
      <w:r w:rsidRPr="00D6555A">
        <w:t>.</w:t>
      </w:r>
    </w:p>
    <w:p w:rsidR="0004606A" w:rsidRPr="00D6555A" w:rsidRDefault="0004606A" w:rsidP="00AC5781">
      <w:pPr>
        <w:pStyle w:val="ResponseText"/>
      </w:pPr>
      <w:r w:rsidRPr="00D6555A">
        <w:t>Hosting hardware on behalf of our clients, for example the SAX Institute</w:t>
      </w:r>
    </w:p>
    <w:p w:rsidR="0004606A" w:rsidRPr="00D6555A" w:rsidRDefault="0004606A" w:rsidP="00AC5781">
      <w:pPr>
        <w:pStyle w:val="ResponseText"/>
      </w:pPr>
      <w:r w:rsidRPr="00D6555A">
        <w:t>Providing first-tier support for HPC users, as well as users of national services such as the ARCS Data-Fabric, ARCS Grid Computing Service, and AAF’s authentication services.</w:t>
      </w:r>
    </w:p>
    <w:p w:rsidR="0004606A" w:rsidRPr="00D6555A" w:rsidRDefault="0004606A" w:rsidP="00AC5781">
      <w:pPr>
        <w:pStyle w:val="ResponseText"/>
      </w:pPr>
      <w:r w:rsidRPr="00D6555A">
        <w:t>Our team of Analysts has a background in publically funded research, commercial research and development, and commercial information technology. They provide both one-off and ongoing assistance to research groups, and combine experience across a large number of research disciplines.</w:t>
      </w:r>
    </w:p>
    <w:p w:rsidR="0004606A" w:rsidRPr="00D6555A" w:rsidRDefault="0004606A" w:rsidP="00AC5781">
      <w:pPr>
        <w:pStyle w:val="ResponseText"/>
      </w:pPr>
      <w:proofErr w:type="spellStart"/>
      <w:r w:rsidRPr="00D6555A">
        <w:t>Intersect’s</w:t>
      </w:r>
      <w:proofErr w:type="spellEnd"/>
      <w:r w:rsidRPr="00D6555A">
        <w:t xml:space="preserve"> system administration team bring together commercial- and research-based experience supporting and integrating administrative as well as research systems.</w:t>
      </w:r>
    </w:p>
    <w:p w:rsidR="0004606A" w:rsidRPr="00D6555A" w:rsidRDefault="0004606A" w:rsidP="00AC5781">
      <w:pPr>
        <w:pStyle w:val="ResponseText"/>
      </w:pPr>
      <w:r w:rsidRPr="00D6555A">
        <w:t xml:space="preserve">Intersect has applied to the RDSI </w:t>
      </w:r>
      <w:proofErr w:type="spellStart"/>
      <w:r w:rsidRPr="00D6555A">
        <w:t>NoDe</w:t>
      </w:r>
      <w:proofErr w:type="spellEnd"/>
      <w:r w:rsidRPr="00D6555A">
        <w:t xml:space="preserve"> program and has a plan to build and operate an RDSI node. Intersect has applied to the </w:t>
      </w:r>
      <w:proofErr w:type="spellStart"/>
      <w:r w:rsidRPr="00D6555A">
        <w:t>NeCTAR</w:t>
      </w:r>
      <w:proofErr w:type="spellEnd"/>
      <w:r w:rsidRPr="00D6555A">
        <w:t xml:space="preserve"> Research Cloud program, and has a plan to build and operate a research cloud node. Both services will operate </w:t>
      </w:r>
      <w:r w:rsidR="009F64B0" w:rsidRPr="00D6555A">
        <w:t>alongside</w:t>
      </w:r>
      <w:r w:rsidRPr="00D6555A">
        <w:t xml:space="preserve"> our existing infrastructure, hosted in commercial hosting facilities.</w:t>
      </w:r>
    </w:p>
    <w:p w:rsidR="0004606A" w:rsidRPr="00D6555A" w:rsidRDefault="0004606A" w:rsidP="00AC5781">
      <w:pPr>
        <w:pStyle w:val="ResponseText"/>
        <w:rPr>
          <w:b/>
          <w:i/>
        </w:rPr>
      </w:pPr>
      <w:r w:rsidRPr="009F64B0">
        <w:rPr>
          <w:b/>
          <w:i/>
        </w:rPr>
        <w:t>Track record and relevant experience</w:t>
      </w:r>
      <w:r>
        <w:rPr>
          <w:i/>
        </w:rPr>
        <w:t xml:space="preserve">: </w:t>
      </w:r>
      <w:r w:rsidR="009F64B0" w:rsidRPr="009F64B0">
        <w:t>I</w:t>
      </w:r>
      <w:r w:rsidRPr="00D6555A">
        <w:t>ntersect provides operational support for HPC, valued at approximately $1m annually, to its membership. Over the last three years, we have provided support directly to more than 100 research projects comprising hundreds of researchers. In the last year we provided specialist ongoing support, in the form of scripting, troubleshooting, compilation of software, and design of experiments, to approximately 30 research projects.</w:t>
      </w:r>
      <w:r>
        <w:rPr>
          <w:i/>
        </w:rPr>
        <w:t xml:space="preserve"> </w:t>
      </w:r>
      <w:r w:rsidRPr="00D6555A">
        <w:t>Intersect hosts applications or application spaces for approximately 30 groups across seven institutions. Hosting is provided through a combination of in-house infrastructure and in partnership with ac3.</w:t>
      </w:r>
    </w:p>
    <w:p w:rsidR="0004606A" w:rsidRPr="00D6555A" w:rsidRDefault="0004606A" w:rsidP="00AC5781">
      <w:pPr>
        <w:pStyle w:val="ResponseText"/>
      </w:pPr>
      <w:r w:rsidRPr="00D6555A">
        <w:t xml:space="preserve">Systems administrators at Intersect have been involved in the roll-out and support of national services, through most of the </w:t>
      </w:r>
      <w:proofErr w:type="spellStart"/>
      <w:proofErr w:type="gramStart"/>
      <w:r w:rsidRPr="00D6555A">
        <w:t>PfC</w:t>
      </w:r>
      <w:proofErr w:type="spellEnd"/>
      <w:proofErr w:type="gramEnd"/>
      <w:r w:rsidRPr="00D6555A">
        <w:t xml:space="preserve"> programs, including ARCS, the AAF and ANDS. </w:t>
      </w:r>
      <w:proofErr w:type="spellStart"/>
      <w:r w:rsidRPr="00D6555A">
        <w:t>Intersect’s</w:t>
      </w:r>
      <w:proofErr w:type="spellEnd"/>
      <w:r w:rsidRPr="00D6555A">
        <w:t xml:space="preserve"> </w:t>
      </w:r>
      <w:proofErr w:type="spellStart"/>
      <w:r w:rsidRPr="00D6555A">
        <w:t>eResearch</w:t>
      </w:r>
      <w:proofErr w:type="spellEnd"/>
      <w:r w:rsidRPr="00D6555A">
        <w:t xml:space="preserve"> Analysts provide ongoing support comprising engagement and outreach, issue management, and learning and development to hundreds of researchers each year.</w:t>
      </w:r>
    </w:p>
    <w:p w:rsidR="0004606A" w:rsidRPr="00D6555A" w:rsidRDefault="0004606A" w:rsidP="00AC5781">
      <w:pPr>
        <w:pStyle w:val="ResponseText"/>
        <w:rPr>
          <w:b/>
          <w:i/>
        </w:rPr>
      </w:pPr>
      <w:r w:rsidRPr="009F64B0">
        <w:rPr>
          <w:b/>
          <w:i/>
        </w:rPr>
        <w:t>Approach to quality standards:</w:t>
      </w:r>
      <w:r>
        <w:rPr>
          <w:i/>
        </w:rPr>
        <w:t xml:space="preserve"> </w:t>
      </w:r>
      <w:r w:rsidRPr="009F64B0">
        <w:t>I</w:t>
      </w:r>
      <w:r w:rsidRPr="00D6555A">
        <w:t>ntersect has systems and procedures in place that provide quality control and assurance to our customers. The tools used in these systems and procedures include: ‘</w:t>
      </w:r>
      <w:proofErr w:type="spellStart"/>
      <w:r w:rsidRPr="00D6555A">
        <w:t>Jira</w:t>
      </w:r>
      <w:proofErr w:type="spellEnd"/>
      <w:r w:rsidRPr="00D6555A">
        <w:t>’ to raise and track external and internal issues; ‘</w:t>
      </w:r>
      <w:proofErr w:type="spellStart"/>
      <w:r w:rsidRPr="00D6555A">
        <w:t>Nagios</w:t>
      </w:r>
      <w:proofErr w:type="spellEnd"/>
      <w:r w:rsidRPr="00D6555A">
        <w:t>’ to automate service monitoring and raise alerts; ‘Cacti’ for usage trend analysis and reporting; ‘</w:t>
      </w:r>
      <w:proofErr w:type="spellStart"/>
      <w:r w:rsidRPr="00D6555A">
        <w:t>Splunk</w:t>
      </w:r>
      <w:proofErr w:type="spellEnd"/>
      <w:r w:rsidRPr="00D6555A">
        <w:t>’ for log management, troubleshooting and forensics; and ‘Confluence’ to document and manage procedures and processes. There is an end-to-end process for raising and resolving support issues, including a process by which support issues are prioritized and escalated.</w:t>
      </w:r>
    </w:p>
    <w:p w:rsidR="0004606A" w:rsidRPr="009F64B0" w:rsidRDefault="0004606A" w:rsidP="00AC5781">
      <w:pPr>
        <w:pStyle w:val="ResponseText"/>
        <w:rPr>
          <w:b/>
          <w:i/>
        </w:rPr>
      </w:pPr>
      <w:r w:rsidRPr="009F64B0">
        <w:rPr>
          <w:b/>
          <w:i/>
        </w:rPr>
        <w:t>Support and Warranty Mechanisms:</w:t>
      </w:r>
      <w:r w:rsidR="009F64B0">
        <w:rPr>
          <w:b/>
          <w:i/>
        </w:rPr>
        <w:t xml:space="preserve"> </w:t>
      </w:r>
      <w:r w:rsidRPr="00D6555A">
        <w:t>Intersect issues a formal 3-month warranty for all projects; the warranty commences after user-acceptance testing has completed. During this period all defects are fixed at no cost to the customer. In practice, our defect rate has been low enough that we have fixed the majority of defects that come to light after the warranty period has expired. Additional feature requests are carried out on a fee-for-service basis.</w:t>
      </w:r>
    </w:p>
    <w:p w:rsidR="0004606A" w:rsidRDefault="0004606A" w:rsidP="00AC5781">
      <w:pPr>
        <w:pStyle w:val="ResponseText"/>
        <w:rPr>
          <w:b/>
        </w:rPr>
      </w:pPr>
      <w:r w:rsidRPr="00D6555A">
        <w:t xml:space="preserve">The systems administration team provides </w:t>
      </w:r>
      <w:r w:rsidRPr="009F64B0">
        <w:t>user support for hosted services and</w:t>
      </w:r>
      <w:r>
        <w:rPr>
          <w:b/>
        </w:rPr>
        <w:t xml:space="preserve"> </w:t>
      </w:r>
      <w:r w:rsidRPr="00D6555A">
        <w:t xml:space="preserve">works with the customer to configure the initial setup of their service. This work includes making a decision on the appropriate hosting </w:t>
      </w:r>
      <w:r w:rsidRPr="00D6555A">
        <w:lastRenderedPageBreak/>
        <w:t xml:space="preserve">arrangements (e.g. local, Intersect, commercial) based on the required level of service. </w:t>
      </w:r>
      <w:r>
        <w:rPr>
          <w:b/>
        </w:rPr>
        <w:t xml:space="preserve"> </w:t>
      </w:r>
      <w:r w:rsidRPr="00D6555A">
        <w:t xml:space="preserve">After commissioning, issues are tracked using </w:t>
      </w:r>
      <w:proofErr w:type="spellStart"/>
      <w:r w:rsidRPr="00D6555A">
        <w:t>Jira</w:t>
      </w:r>
      <w:proofErr w:type="spellEnd"/>
      <w:r w:rsidRPr="00D6555A">
        <w:t xml:space="preserve">, and issues are triaged into support and defect cases. Defects are escalated to the engineering team. Responsibility for each support issue is assigned to a case manager, who looks after the reporter until the issue is either resolved or escalated. All services are monitored automatically using </w:t>
      </w:r>
      <w:proofErr w:type="spellStart"/>
      <w:r w:rsidRPr="00D6555A">
        <w:t>Nagios</w:t>
      </w:r>
      <w:proofErr w:type="spellEnd"/>
      <w:r w:rsidRPr="00D6555A">
        <w:t>. Outages and anomalies are reported to the systems administration team, and emails are sent to the owners of the service using mailman.</w:t>
      </w:r>
      <w:r>
        <w:rPr>
          <w:b/>
        </w:rPr>
        <w:t xml:space="preserve"> </w:t>
      </w:r>
      <w:r w:rsidRPr="00D6555A">
        <w:t>Scheduled outages are negotiated with the customer as they are required e.g. for upgrade of hardware or maintenance releases of software.</w:t>
      </w:r>
    </w:p>
    <w:p w:rsidR="0004606A" w:rsidRDefault="0004606A" w:rsidP="00AC5781">
      <w:pPr>
        <w:pStyle w:val="ResponseText"/>
      </w:pPr>
      <w:r w:rsidRPr="00D6555A">
        <w:t xml:space="preserve">Services are promoted through </w:t>
      </w:r>
      <w:proofErr w:type="spellStart"/>
      <w:r w:rsidRPr="00D6555A">
        <w:t>Intersect’s</w:t>
      </w:r>
      <w:proofErr w:type="spellEnd"/>
      <w:r w:rsidRPr="00D6555A">
        <w:t xml:space="preserve"> website, newsletter, marketing </w:t>
      </w:r>
      <w:r w:rsidRPr="009F64B0">
        <w:t>collateral and outreach program.</w:t>
      </w:r>
      <w:r>
        <w:rPr>
          <w:b/>
        </w:rPr>
        <w:t xml:space="preserve"> </w:t>
      </w:r>
      <w:r w:rsidRPr="00D6555A">
        <w:t xml:space="preserve">Outreach activities include promotion of services, including through an Intersect-maintained tools register (soon to be integrated with CAUDIT’s </w:t>
      </w:r>
      <w:proofErr w:type="spellStart"/>
      <w:r w:rsidRPr="00D6555A">
        <w:t>eResearch</w:t>
      </w:r>
      <w:proofErr w:type="spellEnd"/>
      <w:r w:rsidRPr="00D6555A">
        <w:t xml:space="preserve"> portal), as well as providing one-on-one assistance to researchers deciding on and </w:t>
      </w:r>
      <w:r w:rsidRPr="009F64B0">
        <w:t>using services in their research.</w:t>
      </w:r>
      <w:r>
        <w:rPr>
          <w:b/>
        </w:rPr>
        <w:t xml:space="preserve"> </w:t>
      </w:r>
      <w:r w:rsidRPr="00D6555A">
        <w:t xml:space="preserve">Training is supported though </w:t>
      </w:r>
      <w:proofErr w:type="spellStart"/>
      <w:r w:rsidRPr="00D6555A">
        <w:t>Intersect’s</w:t>
      </w:r>
      <w:proofErr w:type="spellEnd"/>
      <w:r w:rsidRPr="00D6555A">
        <w:t xml:space="preserve"> learning and development (L&amp;D) program. Existing L&amp;D material has been developed for services including: interactive and self-paced training courses (covering e.g. HPC, Google’s REFINE); written material available through our website (e.g. guides to </w:t>
      </w:r>
      <w:proofErr w:type="spellStart"/>
      <w:r w:rsidRPr="00D6555A">
        <w:t>Evo</w:t>
      </w:r>
      <w:proofErr w:type="spellEnd"/>
      <w:r w:rsidRPr="00D6555A">
        <w:t>, Collaborative Authoring); and an emerging program of web-casts demonstrating concepts and usage of tools (e.g. Subversion).</w:t>
      </w:r>
    </w:p>
    <w:p w:rsidR="009F64B0" w:rsidRDefault="009F64B0" w:rsidP="00AC5781">
      <w:pPr>
        <w:pStyle w:val="ResponseText"/>
      </w:pPr>
    </w:p>
    <w:p w:rsidR="009F64B0" w:rsidRPr="00D6555A" w:rsidRDefault="009F64B0" w:rsidP="00AC5781">
      <w:pPr>
        <w:pStyle w:val="ResponseText"/>
      </w:pPr>
      <w:r>
        <w:rPr>
          <w:b/>
        </w:rPr>
        <w:t xml:space="preserve">VLSCI: </w:t>
      </w:r>
      <w:r>
        <w:t>to be written...</w:t>
      </w:r>
      <w:r w:rsidRPr="00D6555A">
        <w:t>.</w:t>
      </w:r>
    </w:p>
    <w:p w:rsidR="009F64B0" w:rsidRPr="00D6555A" w:rsidRDefault="009F64B0" w:rsidP="00AC5781">
      <w:pPr>
        <w:pStyle w:val="ResponseText"/>
      </w:pPr>
    </w:p>
    <w:p w:rsidR="0004606A" w:rsidRDefault="0004606A" w:rsidP="00F51EB9">
      <w:pPr>
        <w:pStyle w:val="Style1"/>
      </w:pPr>
      <w:r>
        <w:br w:type="page"/>
      </w:r>
      <w:r>
        <w:lastRenderedPageBreak/>
        <w:t>B.5</w:t>
      </w:r>
      <w:r w:rsidRPr="000F708E">
        <w:tab/>
        <w:t>Other Participants (0.5)</w:t>
      </w:r>
    </w:p>
    <w:p w:rsidR="0004606A" w:rsidRDefault="0004606A" w:rsidP="00EB045E">
      <w:pPr>
        <w:pStyle w:val="explanatoryText"/>
      </w:pPr>
      <w:proofErr w:type="gramStart"/>
      <w:r w:rsidRPr="00034C8E">
        <w:t>Name any other institutions or groups that will need to be involved in the project planning</w:t>
      </w:r>
      <w:r>
        <w:t xml:space="preserve"> and execution and their roles.</w:t>
      </w:r>
      <w:proofErr w:type="gramEnd"/>
    </w:p>
    <w:p w:rsidR="00131CB1" w:rsidRDefault="00131CB1" w:rsidP="00AC5781">
      <w:pPr>
        <w:pStyle w:val="ResponseText"/>
      </w:pPr>
      <w:proofErr w:type="spellStart"/>
      <w:r>
        <w:t>PVl</w:t>
      </w:r>
      <w:proofErr w:type="spellEnd"/>
      <w:r>
        <w:t xml:space="preserve"> will work with additional participants including national groups from:</w:t>
      </w:r>
    </w:p>
    <w:p w:rsidR="00131CB1" w:rsidRDefault="00131CB1" w:rsidP="00AC5781">
      <w:pPr>
        <w:pStyle w:val="ResponseText"/>
      </w:pPr>
      <w:proofErr w:type="spellStart"/>
      <w:r>
        <w:t>NeCTAR</w:t>
      </w:r>
      <w:proofErr w:type="spellEnd"/>
      <w:r>
        <w:t xml:space="preserve"> and</w:t>
      </w:r>
    </w:p>
    <w:p w:rsidR="0004606A" w:rsidRDefault="00131CB1" w:rsidP="00AC5781">
      <w:pPr>
        <w:pStyle w:val="ResponseText"/>
      </w:pPr>
      <w:r>
        <w:t>RDSI;</w:t>
      </w:r>
    </w:p>
    <w:p w:rsidR="00131CB1" w:rsidRDefault="00131CB1" w:rsidP="00AC5781">
      <w:pPr>
        <w:pStyle w:val="ResponseText"/>
      </w:pPr>
      <w:proofErr w:type="gramStart"/>
      <w:r>
        <w:t>along</w:t>
      </w:r>
      <w:proofErr w:type="gramEnd"/>
      <w:r>
        <w:t xml:space="preserve"> with international groups/teams representing</w:t>
      </w:r>
    </w:p>
    <w:p w:rsidR="00131CB1" w:rsidRDefault="00131CB1" w:rsidP="00AC5781">
      <w:pPr>
        <w:pStyle w:val="ResponseText"/>
      </w:pPr>
      <w:r>
        <w:t>the Galaxy implementation,</w:t>
      </w:r>
    </w:p>
    <w:p w:rsidR="00131CB1" w:rsidRDefault="00131CB1" w:rsidP="00AC5781">
      <w:pPr>
        <w:pStyle w:val="ResponseText"/>
      </w:pPr>
      <w:r>
        <w:t xml:space="preserve">the </w:t>
      </w:r>
      <w:proofErr w:type="spellStart"/>
      <w:r>
        <w:t>neXtprot</w:t>
      </w:r>
      <w:proofErr w:type="spellEnd"/>
      <w:r>
        <w:t xml:space="preserve"> database at the Swiss Institute of Bioinformatics, Geneva and</w:t>
      </w:r>
    </w:p>
    <w:p w:rsidR="00131CB1" w:rsidRDefault="00131CB1" w:rsidP="00AC5781">
      <w:pPr>
        <w:pStyle w:val="ResponseText"/>
      </w:pPr>
      <w:proofErr w:type="gramStart"/>
      <w:r>
        <w:t>the</w:t>
      </w:r>
      <w:proofErr w:type="gramEnd"/>
      <w:r>
        <w:t xml:space="preserve"> Science Collaboration Framework project. </w:t>
      </w:r>
    </w:p>
    <w:p w:rsidR="0004606A" w:rsidRPr="008744C4" w:rsidRDefault="0004606A" w:rsidP="00F51EB9">
      <w:pPr>
        <w:pStyle w:val="Style1"/>
      </w:pPr>
      <w:r>
        <w:br w:type="page"/>
      </w:r>
      <w:r>
        <w:lastRenderedPageBreak/>
        <w:t>B.6</w:t>
      </w:r>
      <w:r w:rsidRPr="00034C8E">
        <w:tab/>
        <w:t>Key Personnel</w:t>
      </w:r>
      <w:r>
        <w:t xml:space="preserve"> (0.5)</w:t>
      </w:r>
    </w:p>
    <w:p w:rsidR="0004606A" w:rsidRPr="00034C8E" w:rsidRDefault="0004606A" w:rsidP="00EB045E">
      <w:pPr>
        <w:pStyle w:val="explanatoryText"/>
      </w:pPr>
      <w:r w:rsidRPr="00034C8E">
        <w:t>State any key individuals that are required for specific project activities and their availability.</w:t>
      </w:r>
    </w:p>
    <w:p w:rsidR="0004606A" w:rsidRDefault="0004606A" w:rsidP="00EB045E">
      <w:pPr>
        <w:pStyle w:val="explanatoryText"/>
      </w:pPr>
      <w:r w:rsidRPr="00034C8E">
        <w:t>Provide names, organisational locations, and their expected roles.</w:t>
      </w:r>
    </w:p>
    <w:p w:rsidR="0059029E" w:rsidRDefault="0059029E" w:rsidP="00AC5781">
      <w:pPr>
        <w:pStyle w:val="ResponseText"/>
      </w:pPr>
      <w:r>
        <w:t>Project Manager: xxx (Intersect)</w:t>
      </w:r>
    </w:p>
    <w:p w:rsidR="0059029E" w:rsidRDefault="0059029E" w:rsidP="00AC5781">
      <w:pPr>
        <w:pStyle w:val="ResponseText"/>
      </w:pPr>
      <w:r>
        <w:t>PVL integration:</w:t>
      </w:r>
    </w:p>
    <w:p w:rsidR="0059029E" w:rsidRDefault="0059029E" w:rsidP="00AC5781">
      <w:pPr>
        <w:pStyle w:val="ResponseText"/>
      </w:pPr>
    </w:p>
    <w:p w:rsidR="0059029E" w:rsidRDefault="0059029E" w:rsidP="00AC5781">
      <w:pPr>
        <w:pStyle w:val="ResponseText"/>
      </w:pPr>
      <w:r>
        <w:t>Variant Peptide Mapping</w:t>
      </w:r>
    </w:p>
    <w:p w:rsidR="0059029E" w:rsidRDefault="0059029E" w:rsidP="00AC5781">
      <w:pPr>
        <w:pStyle w:val="ResponseText"/>
      </w:pPr>
      <w:r>
        <w:tab/>
        <w:t>Research Leader(s)</w:t>
      </w:r>
    </w:p>
    <w:p w:rsidR="0059029E" w:rsidRDefault="0059029E" w:rsidP="00AC5781">
      <w:pPr>
        <w:pStyle w:val="ResponseText"/>
      </w:pPr>
      <w:r>
        <w:tab/>
        <w:t>Coordinator:</w:t>
      </w:r>
    </w:p>
    <w:p w:rsidR="0059029E" w:rsidRDefault="0059029E" w:rsidP="00AC5781">
      <w:pPr>
        <w:pStyle w:val="ResponseText"/>
      </w:pPr>
    </w:p>
    <w:p w:rsidR="0059029E" w:rsidRDefault="0059029E" w:rsidP="00AC5781">
      <w:pPr>
        <w:pStyle w:val="ResponseText"/>
      </w:pPr>
      <w:r>
        <w:t>Protein analysis, annotation and data visualization</w:t>
      </w:r>
    </w:p>
    <w:p w:rsidR="0059029E" w:rsidRDefault="0059029E" w:rsidP="00AC5781">
      <w:pPr>
        <w:pStyle w:val="ResponseText"/>
      </w:pPr>
      <w:r>
        <w:tab/>
        <w:t>Research Leader(s)</w:t>
      </w:r>
    </w:p>
    <w:p w:rsidR="0059029E" w:rsidRDefault="0059029E" w:rsidP="00AC5781">
      <w:pPr>
        <w:pStyle w:val="ResponseText"/>
      </w:pPr>
      <w:r>
        <w:tab/>
        <w:t>Coordinator:</w:t>
      </w:r>
    </w:p>
    <w:p w:rsidR="0059029E" w:rsidRDefault="0059029E" w:rsidP="00AC5781">
      <w:pPr>
        <w:pStyle w:val="ResponseText"/>
      </w:pPr>
    </w:p>
    <w:p w:rsidR="0059029E" w:rsidRDefault="0059029E" w:rsidP="00AC5781">
      <w:pPr>
        <w:pStyle w:val="ResponseText"/>
      </w:pPr>
      <w:proofErr w:type="spellStart"/>
      <w:r>
        <w:t>Proteogenomics</w:t>
      </w:r>
      <w:proofErr w:type="spellEnd"/>
      <w:r>
        <w:t xml:space="preserve"> and Data exchange</w:t>
      </w:r>
    </w:p>
    <w:p w:rsidR="0059029E" w:rsidRDefault="0059029E" w:rsidP="00AC5781">
      <w:pPr>
        <w:pStyle w:val="ResponseText"/>
      </w:pPr>
      <w:r>
        <w:tab/>
        <w:t>Research Leader(s)</w:t>
      </w:r>
    </w:p>
    <w:p w:rsidR="0059029E" w:rsidRDefault="0059029E" w:rsidP="00AC5781">
      <w:pPr>
        <w:pStyle w:val="ResponseText"/>
      </w:pPr>
      <w:r>
        <w:tab/>
        <w:t>Coordinator:</w:t>
      </w:r>
    </w:p>
    <w:p w:rsidR="0059029E" w:rsidRDefault="0059029E" w:rsidP="00AC5781">
      <w:pPr>
        <w:pStyle w:val="ResponseText"/>
      </w:pPr>
    </w:p>
    <w:p w:rsidR="0059029E" w:rsidRDefault="0059029E" w:rsidP="00AC5781">
      <w:pPr>
        <w:pStyle w:val="ResponseText"/>
      </w:pPr>
    </w:p>
    <w:p w:rsidR="0004606A" w:rsidRDefault="0004606A" w:rsidP="00F51EB9">
      <w:pPr>
        <w:pStyle w:val="Style1"/>
      </w:pPr>
      <w:r>
        <w:br w:type="page"/>
      </w:r>
      <w:r>
        <w:lastRenderedPageBreak/>
        <w:t>B.7</w:t>
      </w:r>
      <w:r w:rsidRPr="00034C8E">
        <w:tab/>
        <w:t>Infrastructure</w:t>
      </w:r>
      <w:r>
        <w:t xml:space="preserve"> (2)</w:t>
      </w:r>
      <w:r w:rsidRPr="00034C8E">
        <w:tab/>
      </w:r>
    </w:p>
    <w:p w:rsidR="0004606A" w:rsidRDefault="0004606A" w:rsidP="00EB045E">
      <w:pPr>
        <w:pStyle w:val="explanatoryText"/>
      </w:pPr>
      <w:r w:rsidRPr="00034C8E">
        <w:t xml:space="preserve">Describe the proposed infrastructure to be developed. Provide supporting documentation, </w:t>
      </w:r>
      <w:r>
        <w:t xml:space="preserve">specifications etc as required. </w:t>
      </w:r>
      <w:r w:rsidRPr="00DD4873">
        <w:t xml:space="preserve">Please </w:t>
      </w:r>
      <w:r>
        <w:t>nominate a</w:t>
      </w:r>
      <w:r w:rsidRPr="00DD4873">
        <w:t xml:space="preserve"> Project Manager </w:t>
      </w:r>
      <w:r>
        <w:t xml:space="preserve">and describe how they </w:t>
      </w:r>
      <w:r w:rsidRPr="00DD4873">
        <w:t xml:space="preserve">will </w:t>
      </w:r>
      <w:r>
        <w:t xml:space="preserve">be given </w:t>
      </w:r>
      <w:r w:rsidRPr="00DD4873">
        <w:t xml:space="preserve">sufficient authority over the project resources across all participating organisations to fulfil the role as described in section </w:t>
      </w:r>
      <w:r w:rsidRPr="007530E5">
        <w:t>A-4.3</w:t>
      </w:r>
      <w:r w:rsidRPr="00A95F7E">
        <w:t>.</w:t>
      </w:r>
    </w:p>
    <w:p w:rsidR="0004606A" w:rsidRDefault="0004606A" w:rsidP="00AC5781">
      <w:pPr>
        <w:pStyle w:val="ResponseText"/>
      </w:pPr>
      <w:r>
        <w:t>The</w:t>
      </w:r>
      <w:r w:rsidR="00AC5781">
        <w:t xml:space="preserve"> PVL</w:t>
      </w:r>
      <w:r>
        <w:t xml:space="preserve"> infrastructure to be developed is targeted at several key user groups</w:t>
      </w:r>
      <w:r w:rsidR="00B566C9">
        <w:t xml:space="preserve"> (to be </w:t>
      </w:r>
      <w:proofErr w:type="spellStart"/>
      <w:r w:rsidR="00B566C9">
        <w:t>wriiten</w:t>
      </w:r>
      <w:proofErr w:type="spellEnd"/>
      <w:r w:rsidR="00B566C9">
        <w:t>)</w:t>
      </w:r>
      <w:r>
        <w:t>:</w:t>
      </w:r>
    </w:p>
    <w:p w:rsidR="00AC5781" w:rsidRDefault="00AC5781" w:rsidP="00AC5781">
      <w:pPr>
        <w:pStyle w:val="ResponseText"/>
      </w:pPr>
    </w:p>
    <w:p w:rsidR="00B566C9" w:rsidRPr="00B566C9" w:rsidRDefault="00B566C9" w:rsidP="00B566C9">
      <w:pPr>
        <w:rPr>
          <w:rFonts w:ascii="Calibri" w:hAnsi="Calibri" w:cs="Calibri"/>
          <w:b/>
          <w:sz w:val="20"/>
          <w:szCs w:val="20"/>
        </w:rPr>
      </w:pPr>
      <w:r w:rsidRPr="00B566C9">
        <w:rPr>
          <w:rFonts w:ascii="Calibri" w:hAnsi="Calibri" w:cs="Calibri"/>
          <w:b/>
          <w:sz w:val="20"/>
          <w:szCs w:val="20"/>
        </w:rPr>
        <w:t>Technologies:</w:t>
      </w:r>
    </w:p>
    <w:p w:rsidR="00B566C9" w:rsidRPr="00B566C9" w:rsidRDefault="00B566C9" w:rsidP="00B566C9">
      <w:pPr>
        <w:rPr>
          <w:rFonts w:ascii="Calibri" w:hAnsi="Calibri" w:cs="Calibri"/>
          <w:sz w:val="20"/>
          <w:szCs w:val="20"/>
        </w:rPr>
      </w:pPr>
      <w:r w:rsidRPr="00B566C9">
        <w:rPr>
          <w:rFonts w:ascii="Calibri" w:hAnsi="Calibri" w:cs="Calibri"/>
          <w:sz w:val="20"/>
          <w:szCs w:val="20"/>
        </w:rPr>
        <w:t>Galaxy (workflows with Intersect)</w:t>
      </w:r>
    </w:p>
    <w:p w:rsidR="00B566C9" w:rsidRPr="00B566C9" w:rsidRDefault="00B566C9" w:rsidP="00B566C9">
      <w:pPr>
        <w:rPr>
          <w:rFonts w:ascii="Calibri" w:hAnsi="Calibri" w:cs="Calibri"/>
          <w:sz w:val="20"/>
          <w:szCs w:val="20"/>
        </w:rPr>
      </w:pPr>
      <w:proofErr w:type="spellStart"/>
      <w:r w:rsidRPr="00B566C9">
        <w:rPr>
          <w:rFonts w:ascii="Calibri" w:hAnsi="Calibri" w:cs="Calibri"/>
          <w:sz w:val="20"/>
          <w:szCs w:val="20"/>
        </w:rPr>
        <w:t>CloudBioLinux</w:t>
      </w:r>
      <w:proofErr w:type="spellEnd"/>
      <w:r w:rsidRPr="00B566C9">
        <w:rPr>
          <w:rFonts w:ascii="Calibri" w:hAnsi="Calibri" w:cs="Calibri"/>
          <w:sz w:val="20"/>
          <w:szCs w:val="20"/>
        </w:rPr>
        <w:t xml:space="preserve"> (like GVL)</w:t>
      </w:r>
    </w:p>
    <w:p w:rsidR="00B566C9" w:rsidRPr="00B566C9" w:rsidRDefault="00B566C9" w:rsidP="00B566C9">
      <w:pPr>
        <w:rPr>
          <w:rFonts w:ascii="Calibri" w:hAnsi="Calibri" w:cs="Calibri"/>
          <w:sz w:val="20"/>
          <w:szCs w:val="20"/>
        </w:rPr>
      </w:pPr>
      <w:r w:rsidRPr="00B566C9">
        <w:rPr>
          <w:rFonts w:ascii="Calibri" w:hAnsi="Calibri" w:cs="Calibri"/>
          <w:sz w:val="20"/>
          <w:szCs w:val="20"/>
        </w:rPr>
        <w:t>Scientific Collaboration Framework (CSIRO)</w:t>
      </w:r>
    </w:p>
    <w:p w:rsidR="00B566C9" w:rsidRPr="00B566C9" w:rsidRDefault="00B566C9" w:rsidP="00B566C9">
      <w:pPr>
        <w:rPr>
          <w:rFonts w:ascii="Calibri" w:hAnsi="Calibri" w:cs="Calibri"/>
          <w:sz w:val="20"/>
          <w:szCs w:val="20"/>
        </w:rPr>
      </w:pPr>
      <w:r w:rsidRPr="00B566C9">
        <w:rPr>
          <w:rFonts w:ascii="Calibri" w:hAnsi="Calibri" w:cs="Calibri"/>
          <w:sz w:val="20"/>
          <w:szCs w:val="20"/>
        </w:rPr>
        <w:t>User authentication and data privacy protocols (Intersect)</w:t>
      </w:r>
    </w:p>
    <w:p w:rsidR="00B566C9" w:rsidRPr="00B566C9" w:rsidRDefault="00B566C9" w:rsidP="00B566C9">
      <w:pPr>
        <w:rPr>
          <w:rFonts w:ascii="Calibri" w:hAnsi="Calibri" w:cs="Calibri"/>
          <w:sz w:val="20"/>
          <w:szCs w:val="20"/>
        </w:rPr>
      </w:pPr>
    </w:p>
    <w:p w:rsidR="00B566C9" w:rsidRPr="00B566C9" w:rsidRDefault="00B566C9" w:rsidP="00B566C9">
      <w:pPr>
        <w:rPr>
          <w:rFonts w:ascii="Calibri" w:hAnsi="Calibri" w:cs="Calibri"/>
          <w:b/>
          <w:sz w:val="20"/>
          <w:szCs w:val="20"/>
        </w:rPr>
      </w:pPr>
      <w:r w:rsidRPr="00B566C9">
        <w:rPr>
          <w:rFonts w:ascii="Calibri" w:hAnsi="Calibri" w:cs="Calibri"/>
          <w:b/>
          <w:sz w:val="20"/>
          <w:szCs w:val="20"/>
        </w:rPr>
        <w:t>Databases</w:t>
      </w:r>
    </w:p>
    <w:p w:rsidR="00B566C9" w:rsidRPr="00B566C9" w:rsidRDefault="00B566C9" w:rsidP="00B566C9">
      <w:pPr>
        <w:rPr>
          <w:rFonts w:ascii="Calibri" w:hAnsi="Calibri" w:cs="Calibri"/>
          <w:sz w:val="20"/>
          <w:szCs w:val="20"/>
        </w:rPr>
      </w:pPr>
      <w:proofErr w:type="spellStart"/>
      <w:r w:rsidRPr="00B566C9">
        <w:rPr>
          <w:rFonts w:ascii="Calibri" w:hAnsi="Calibri" w:cs="Calibri"/>
          <w:sz w:val="20"/>
          <w:szCs w:val="20"/>
        </w:rPr>
        <w:t>UniProt</w:t>
      </w:r>
      <w:proofErr w:type="spellEnd"/>
      <w:r w:rsidRPr="00B566C9">
        <w:rPr>
          <w:rFonts w:ascii="Calibri" w:hAnsi="Calibri" w:cs="Calibri"/>
          <w:sz w:val="20"/>
          <w:szCs w:val="20"/>
        </w:rPr>
        <w:t xml:space="preserve"> (from EMBL-Australia)</w:t>
      </w:r>
    </w:p>
    <w:p w:rsidR="00B566C9" w:rsidRPr="00B566C9" w:rsidRDefault="00B566C9" w:rsidP="00B566C9">
      <w:pPr>
        <w:rPr>
          <w:rFonts w:ascii="Calibri" w:hAnsi="Calibri" w:cs="Calibri"/>
          <w:sz w:val="20"/>
          <w:szCs w:val="20"/>
        </w:rPr>
      </w:pPr>
      <w:proofErr w:type="spellStart"/>
      <w:proofErr w:type="gramStart"/>
      <w:r w:rsidRPr="00B566C9">
        <w:rPr>
          <w:rFonts w:ascii="Calibri" w:hAnsi="Calibri" w:cs="Calibri"/>
          <w:sz w:val="20"/>
          <w:szCs w:val="20"/>
        </w:rPr>
        <w:t>neXtprot</w:t>
      </w:r>
      <w:proofErr w:type="spellEnd"/>
      <w:proofErr w:type="gramEnd"/>
      <w:r w:rsidRPr="00B566C9">
        <w:rPr>
          <w:rFonts w:ascii="Calibri" w:hAnsi="Calibri" w:cs="Calibri"/>
          <w:sz w:val="20"/>
          <w:szCs w:val="20"/>
        </w:rPr>
        <w:t xml:space="preserve"> (SIB-Geneva)</w:t>
      </w:r>
    </w:p>
    <w:p w:rsidR="00B566C9" w:rsidRPr="00B566C9" w:rsidRDefault="00B566C9" w:rsidP="00B566C9">
      <w:pPr>
        <w:rPr>
          <w:rFonts w:ascii="Calibri" w:hAnsi="Calibri" w:cs="Calibri"/>
          <w:sz w:val="20"/>
          <w:szCs w:val="20"/>
        </w:rPr>
      </w:pPr>
      <w:r w:rsidRPr="00B566C9">
        <w:rPr>
          <w:rFonts w:ascii="Calibri" w:hAnsi="Calibri" w:cs="Calibri"/>
          <w:sz w:val="20"/>
          <w:szCs w:val="20"/>
        </w:rPr>
        <w:t>BLAST databases (Genomics VL)</w:t>
      </w:r>
    </w:p>
    <w:p w:rsidR="00B566C9" w:rsidRPr="00B566C9" w:rsidRDefault="00B566C9" w:rsidP="00B566C9">
      <w:pPr>
        <w:rPr>
          <w:rFonts w:ascii="Calibri" w:hAnsi="Calibri" w:cs="Calibri"/>
          <w:sz w:val="20"/>
          <w:szCs w:val="20"/>
        </w:rPr>
      </w:pPr>
      <w:proofErr w:type="spellStart"/>
      <w:proofErr w:type="gramStart"/>
      <w:r w:rsidRPr="00B566C9">
        <w:rPr>
          <w:rFonts w:ascii="Calibri" w:hAnsi="Calibri" w:cs="Calibri"/>
          <w:sz w:val="20"/>
          <w:szCs w:val="20"/>
        </w:rPr>
        <w:t>dbSNP</w:t>
      </w:r>
      <w:proofErr w:type="spellEnd"/>
      <w:proofErr w:type="gramEnd"/>
      <w:r w:rsidRPr="00B566C9">
        <w:rPr>
          <w:rFonts w:ascii="Calibri" w:hAnsi="Calibri" w:cs="Calibri"/>
          <w:sz w:val="20"/>
          <w:szCs w:val="20"/>
        </w:rPr>
        <w:t xml:space="preserve"> (NCBI, USA)</w:t>
      </w:r>
    </w:p>
    <w:p w:rsidR="00B566C9" w:rsidRPr="00B566C9" w:rsidRDefault="00B566C9" w:rsidP="00B566C9">
      <w:pPr>
        <w:rPr>
          <w:rFonts w:ascii="Calibri" w:hAnsi="Calibri" w:cs="Calibri"/>
          <w:sz w:val="20"/>
          <w:szCs w:val="20"/>
        </w:rPr>
      </w:pPr>
      <w:r w:rsidRPr="00B566C9">
        <w:rPr>
          <w:rFonts w:ascii="Calibri" w:hAnsi="Calibri" w:cs="Calibri"/>
          <w:sz w:val="20"/>
          <w:szCs w:val="20"/>
        </w:rPr>
        <w:t>ENSEMBL variation data (EBI, UK)</w:t>
      </w:r>
    </w:p>
    <w:p w:rsidR="00B566C9" w:rsidRPr="00B566C9" w:rsidRDefault="00B566C9" w:rsidP="00B566C9">
      <w:pPr>
        <w:rPr>
          <w:rFonts w:ascii="Calibri" w:hAnsi="Calibri" w:cs="Calibri"/>
          <w:sz w:val="20"/>
          <w:szCs w:val="20"/>
        </w:rPr>
      </w:pPr>
      <w:proofErr w:type="spellStart"/>
      <w:proofErr w:type="gramStart"/>
      <w:r w:rsidRPr="00B566C9">
        <w:rPr>
          <w:rFonts w:ascii="Calibri" w:hAnsi="Calibri" w:cs="Calibri"/>
          <w:sz w:val="20"/>
          <w:szCs w:val="20"/>
        </w:rPr>
        <w:t>RefProteins</w:t>
      </w:r>
      <w:proofErr w:type="spellEnd"/>
      <w:r w:rsidRPr="00B566C9">
        <w:rPr>
          <w:rFonts w:ascii="Calibri" w:hAnsi="Calibri" w:cs="Calibri"/>
          <w:sz w:val="20"/>
          <w:szCs w:val="20"/>
        </w:rPr>
        <w:t>?</w:t>
      </w:r>
      <w:proofErr w:type="gramEnd"/>
    </w:p>
    <w:p w:rsidR="00B566C9" w:rsidRPr="00B566C9" w:rsidRDefault="00B566C9" w:rsidP="00B566C9">
      <w:pPr>
        <w:rPr>
          <w:rFonts w:ascii="Calibri" w:hAnsi="Calibri" w:cs="Calibri"/>
          <w:sz w:val="20"/>
          <w:szCs w:val="20"/>
        </w:rPr>
      </w:pPr>
      <w:proofErr w:type="gramStart"/>
      <w:r w:rsidRPr="00B566C9">
        <w:rPr>
          <w:rFonts w:ascii="Calibri" w:hAnsi="Calibri" w:cs="Calibri"/>
          <w:sz w:val="20"/>
          <w:szCs w:val="20"/>
        </w:rPr>
        <w:t>KEGG?</w:t>
      </w:r>
      <w:proofErr w:type="gramEnd"/>
    </w:p>
    <w:p w:rsidR="00B566C9" w:rsidRPr="00B566C9" w:rsidRDefault="00B566C9" w:rsidP="00B566C9">
      <w:pPr>
        <w:rPr>
          <w:rFonts w:ascii="Calibri" w:hAnsi="Calibri" w:cs="Calibri"/>
          <w:sz w:val="20"/>
          <w:szCs w:val="20"/>
        </w:rPr>
      </w:pPr>
    </w:p>
    <w:p w:rsidR="00B566C9" w:rsidRPr="00B566C9" w:rsidRDefault="00B566C9" w:rsidP="00B566C9">
      <w:pPr>
        <w:rPr>
          <w:rFonts w:ascii="Calibri" w:hAnsi="Calibri" w:cs="Calibri"/>
          <w:b/>
          <w:sz w:val="20"/>
          <w:szCs w:val="20"/>
        </w:rPr>
      </w:pPr>
      <w:proofErr w:type="spellStart"/>
      <w:proofErr w:type="gramStart"/>
      <w:r w:rsidRPr="00B566C9">
        <w:rPr>
          <w:rFonts w:ascii="Calibri" w:hAnsi="Calibri" w:cs="Calibri"/>
          <w:b/>
          <w:sz w:val="20"/>
          <w:szCs w:val="20"/>
        </w:rPr>
        <w:t>eTools</w:t>
      </w:r>
      <w:proofErr w:type="spellEnd"/>
      <w:proofErr w:type="gramEnd"/>
    </w:p>
    <w:p w:rsidR="00B566C9" w:rsidRPr="00B566C9" w:rsidRDefault="00B566C9" w:rsidP="00B566C9">
      <w:pPr>
        <w:rPr>
          <w:rFonts w:ascii="Calibri" w:hAnsi="Calibri" w:cs="Calibri"/>
          <w:sz w:val="20"/>
          <w:szCs w:val="20"/>
        </w:rPr>
      </w:pPr>
      <w:proofErr w:type="spellStart"/>
      <w:r w:rsidRPr="00B566C9">
        <w:rPr>
          <w:rFonts w:ascii="Calibri" w:hAnsi="Calibri" w:cs="Calibri"/>
          <w:sz w:val="20"/>
          <w:szCs w:val="20"/>
        </w:rPr>
        <w:t>NeCTAR</w:t>
      </w:r>
      <w:proofErr w:type="spellEnd"/>
      <w:r w:rsidRPr="00B566C9">
        <w:rPr>
          <w:rFonts w:ascii="Calibri" w:hAnsi="Calibri" w:cs="Calibri"/>
          <w:sz w:val="20"/>
          <w:szCs w:val="20"/>
        </w:rPr>
        <w:t xml:space="preserve"> Cloud-based Bioinformatics </w:t>
      </w:r>
      <w:del w:id="25" w:author="pwhite" w:date="2012-06-11T15:40:00Z">
        <w:r w:rsidRPr="00B566C9" w:rsidDel="006620A7">
          <w:rPr>
            <w:rFonts w:ascii="Calibri" w:hAnsi="Calibri" w:cs="Calibri"/>
            <w:sz w:val="20"/>
            <w:szCs w:val="20"/>
          </w:rPr>
          <w:delText xml:space="preserve">tools </w:delText>
        </w:r>
      </w:del>
      <w:ins w:id="26" w:author="pwhite" w:date="2012-06-11T15:40:00Z">
        <w:r w:rsidR="006620A7">
          <w:rPr>
            <w:rFonts w:ascii="Calibri" w:hAnsi="Calibri" w:cs="Calibri"/>
            <w:sz w:val="20"/>
            <w:szCs w:val="20"/>
          </w:rPr>
          <w:t>T</w:t>
        </w:r>
        <w:r w:rsidR="006620A7" w:rsidRPr="00B566C9">
          <w:rPr>
            <w:rFonts w:ascii="Calibri" w:hAnsi="Calibri" w:cs="Calibri"/>
            <w:sz w:val="20"/>
            <w:szCs w:val="20"/>
          </w:rPr>
          <w:t xml:space="preserve">ools </w:t>
        </w:r>
      </w:ins>
      <w:r w:rsidRPr="00B566C9">
        <w:rPr>
          <w:rFonts w:ascii="Calibri" w:hAnsi="Calibri" w:cs="Calibri"/>
          <w:sz w:val="20"/>
          <w:szCs w:val="20"/>
        </w:rPr>
        <w:t>(White, UWA)</w:t>
      </w:r>
    </w:p>
    <w:p w:rsidR="00B566C9" w:rsidRPr="00B566C9" w:rsidRDefault="00B566C9" w:rsidP="00B566C9">
      <w:pPr>
        <w:rPr>
          <w:rFonts w:ascii="Calibri" w:hAnsi="Calibri" w:cs="Calibri"/>
          <w:sz w:val="20"/>
          <w:szCs w:val="20"/>
        </w:rPr>
      </w:pPr>
      <w:proofErr w:type="spellStart"/>
      <w:r w:rsidRPr="00B566C9">
        <w:rPr>
          <w:rFonts w:ascii="Calibri" w:hAnsi="Calibri" w:cs="Calibri"/>
          <w:sz w:val="20"/>
          <w:szCs w:val="20"/>
        </w:rPr>
        <w:t>NecTAR</w:t>
      </w:r>
      <w:proofErr w:type="spellEnd"/>
      <w:r w:rsidRPr="00B566C9">
        <w:rPr>
          <w:rFonts w:ascii="Calibri" w:hAnsi="Calibri" w:cs="Calibri"/>
          <w:sz w:val="20"/>
          <w:szCs w:val="20"/>
        </w:rPr>
        <w:t xml:space="preserve"> </w:t>
      </w:r>
      <w:proofErr w:type="spellStart"/>
      <w:r w:rsidRPr="00B566C9">
        <w:rPr>
          <w:rFonts w:ascii="Calibri" w:hAnsi="Calibri" w:cs="Calibri"/>
          <w:sz w:val="20"/>
          <w:szCs w:val="20"/>
        </w:rPr>
        <w:t>UniCarbKB</w:t>
      </w:r>
      <w:proofErr w:type="spellEnd"/>
      <w:r w:rsidRPr="00B566C9">
        <w:rPr>
          <w:rFonts w:ascii="Calibri" w:hAnsi="Calibri" w:cs="Calibri"/>
          <w:sz w:val="20"/>
          <w:szCs w:val="20"/>
        </w:rPr>
        <w:t xml:space="preserve"> (Packer, </w:t>
      </w:r>
      <w:proofErr w:type="spellStart"/>
      <w:r w:rsidRPr="00B566C9">
        <w:rPr>
          <w:rFonts w:ascii="Calibri" w:hAnsi="Calibri" w:cs="Calibri"/>
          <w:sz w:val="20"/>
          <w:szCs w:val="20"/>
        </w:rPr>
        <w:t>Macq</w:t>
      </w:r>
      <w:proofErr w:type="spellEnd"/>
      <w:r w:rsidRPr="00B566C9">
        <w:rPr>
          <w:rFonts w:ascii="Calibri" w:hAnsi="Calibri" w:cs="Calibri"/>
          <w:sz w:val="20"/>
          <w:szCs w:val="20"/>
        </w:rPr>
        <w:t xml:space="preserve"> Uni)</w:t>
      </w:r>
    </w:p>
    <w:p w:rsidR="00B566C9" w:rsidRPr="00B566C9" w:rsidRDefault="00B566C9" w:rsidP="00B566C9">
      <w:pPr>
        <w:rPr>
          <w:rFonts w:ascii="Calibri" w:hAnsi="Calibri" w:cs="Calibri"/>
          <w:sz w:val="20"/>
          <w:szCs w:val="20"/>
        </w:rPr>
      </w:pPr>
      <w:r w:rsidRPr="00B566C9">
        <w:rPr>
          <w:rFonts w:ascii="Calibri" w:hAnsi="Calibri" w:cs="Calibri"/>
          <w:sz w:val="20"/>
          <w:szCs w:val="20"/>
        </w:rPr>
        <w:t>Reflect (text-mining) from CSIRO</w:t>
      </w:r>
    </w:p>
    <w:p w:rsidR="00B566C9" w:rsidRPr="00B566C9" w:rsidRDefault="00B566C9" w:rsidP="00B566C9">
      <w:pPr>
        <w:rPr>
          <w:rFonts w:ascii="Calibri" w:hAnsi="Calibri" w:cs="Calibri"/>
          <w:sz w:val="20"/>
          <w:szCs w:val="20"/>
        </w:rPr>
      </w:pPr>
      <w:r w:rsidRPr="00B566C9">
        <w:rPr>
          <w:rFonts w:ascii="Calibri" w:hAnsi="Calibri" w:cs="Calibri"/>
          <w:sz w:val="20"/>
          <w:szCs w:val="20"/>
        </w:rPr>
        <w:t>Machine Learning for Proteomics; Semantic Web and Database Technologies for Bioinformatics (Hogan, QUT)</w:t>
      </w:r>
    </w:p>
    <w:p w:rsidR="00B566C9" w:rsidRPr="00B566C9" w:rsidRDefault="00B566C9" w:rsidP="00B566C9">
      <w:pPr>
        <w:rPr>
          <w:rFonts w:ascii="Calibri" w:hAnsi="Calibri" w:cs="Calibri"/>
          <w:sz w:val="20"/>
          <w:szCs w:val="20"/>
        </w:rPr>
      </w:pPr>
      <w:proofErr w:type="spellStart"/>
      <w:r w:rsidRPr="00B566C9">
        <w:rPr>
          <w:rFonts w:ascii="Calibri" w:hAnsi="Calibri" w:cs="Calibri"/>
          <w:sz w:val="20"/>
          <w:szCs w:val="20"/>
        </w:rPr>
        <w:t>PloGO</w:t>
      </w:r>
      <w:proofErr w:type="spellEnd"/>
      <w:proofErr w:type="gramStart"/>
      <w:r w:rsidRPr="00B566C9">
        <w:rPr>
          <w:rFonts w:ascii="Calibri" w:hAnsi="Calibri" w:cs="Calibri"/>
          <w:sz w:val="20"/>
          <w:szCs w:val="20"/>
        </w:rPr>
        <w:t>;  (</w:t>
      </w:r>
      <w:proofErr w:type="gramEnd"/>
      <w:r w:rsidRPr="00B566C9">
        <w:rPr>
          <w:rFonts w:ascii="Calibri" w:hAnsi="Calibri" w:cs="Calibri"/>
          <w:sz w:val="20"/>
          <w:szCs w:val="20"/>
        </w:rPr>
        <w:t>APAF)</w:t>
      </w:r>
    </w:p>
    <w:p w:rsidR="00B566C9" w:rsidRPr="00B566C9" w:rsidRDefault="00B566C9" w:rsidP="00B566C9">
      <w:pPr>
        <w:rPr>
          <w:rFonts w:ascii="Calibri" w:hAnsi="Calibri" w:cs="Calibri"/>
          <w:sz w:val="20"/>
          <w:szCs w:val="20"/>
        </w:rPr>
      </w:pPr>
    </w:p>
    <w:p w:rsidR="00B566C9" w:rsidRPr="00B566C9" w:rsidRDefault="00B566C9" w:rsidP="00B566C9">
      <w:pPr>
        <w:rPr>
          <w:rFonts w:ascii="Calibri" w:hAnsi="Calibri" w:cs="Calibri"/>
          <w:b/>
          <w:sz w:val="20"/>
          <w:szCs w:val="20"/>
        </w:rPr>
      </w:pPr>
      <w:r w:rsidRPr="00B566C9">
        <w:rPr>
          <w:rFonts w:ascii="Calibri" w:hAnsi="Calibri" w:cs="Calibri"/>
          <w:b/>
          <w:sz w:val="20"/>
          <w:szCs w:val="20"/>
        </w:rPr>
        <w:t>Visualization of results</w:t>
      </w:r>
    </w:p>
    <w:p w:rsidR="00B566C9" w:rsidRPr="00B566C9" w:rsidRDefault="00B566C9" w:rsidP="00B566C9">
      <w:pPr>
        <w:rPr>
          <w:rFonts w:ascii="Calibri" w:hAnsi="Calibri" w:cs="Calibri"/>
          <w:sz w:val="20"/>
          <w:szCs w:val="20"/>
        </w:rPr>
      </w:pPr>
      <w:r w:rsidRPr="00B566C9">
        <w:rPr>
          <w:rFonts w:ascii="Calibri" w:hAnsi="Calibri" w:cs="Calibri"/>
          <w:sz w:val="20"/>
          <w:szCs w:val="20"/>
        </w:rPr>
        <w:t>Proteome Browser (Monash)</w:t>
      </w:r>
    </w:p>
    <w:p w:rsidR="00B566C9" w:rsidRPr="00B566C9" w:rsidRDefault="00B566C9" w:rsidP="00B566C9">
      <w:pPr>
        <w:rPr>
          <w:rFonts w:ascii="Calibri" w:hAnsi="Calibri" w:cs="Calibri"/>
          <w:sz w:val="20"/>
          <w:szCs w:val="20"/>
        </w:rPr>
      </w:pPr>
      <w:r w:rsidRPr="00B566C9">
        <w:rPr>
          <w:rFonts w:ascii="Calibri" w:hAnsi="Calibri" w:cs="Calibri"/>
          <w:sz w:val="20"/>
          <w:szCs w:val="20"/>
        </w:rPr>
        <w:t>Visual Analysis Tools (Hogan, QUT)</w:t>
      </w:r>
    </w:p>
    <w:p w:rsidR="00B566C9" w:rsidRDefault="00B566C9" w:rsidP="00B566C9">
      <w:r w:rsidRPr="00B566C9">
        <w:rPr>
          <w:rFonts w:ascii="Calibri" w:hAnsi="Calibri" w:cs="Calibri"/>
          <w:sz w:val="20"/>
          <w:szCs w:val="20"/>
        </w:rPr>
        <w:t xml:space="preserve">SRS3D from CSIRO (SI </w:t>
      </w:r>
      <w:proofErr w:type="spellStart"/>
      <w:r w:rsidRPr="00B566C9">
        <w:rPr>
          <w:rFonts w:ascii="Calibri" w:hAnsi="Calibri" w:cs="Calibri"/>
          <w:sz w:val="20"/>
          <w:szCs w:val="20"/>
        </w:rPr>
        <w:t>O’Donohue</w:t>
      </w:r>
      <w:proofErr w:type="spellEnd"/>
      <w:r w:rsidRPr="00B566C9">
        <w:rPr>
          <w:rFonts w:ascii="Calibri" w:hAnsi="Calibri" w:cs="Calibri"/>
          <w:sz w:val="20"/>
          <w:szCs w:val="20"/>
        </w:rPr>
        <w:t>, CSIRO)</w:t>
      </w:r>
    </w:p>
    <w:p w:rsidR="00B566C9" w:rsidRDefault="00B566C9" w:rsidP="00AC5781">
      <w:pPr>
        <w:pStyle w:val="ResponseText"/>
      </w:pPr>
    </w:p>
    <w:p w:rsidR="00AC5781" w:rsidRDefault="00AC5781" w:rsidP="00AC5781">
      <w:pPr>
        <w:pStyle w:val="ResponseText"/>
      </w:pPr>
    </w:p>
    <w:p w:rsidR="0004606A" w:rsidRDefault="0004606A" w:rsidP="00AC5781">
      <w:pPr>
        <w:pStyle w:val="ResponseText"/>
      </w:pPr>
      <w:r>
        <w:t xml:space="preserve"> </w:t>
      </w:r>
    </w:p>
    <w:p w:rsidR="00AC5781" w:rsidRPr="00AC5781" w:rsidRDefault="00AC5781" w:rsidP="00AC5781">
      <w:pPr>
        <w:pStyle w:val="ResponseText"/>
      </w:pPr>
      <w:r w:rsidRPr="00AC5781">
        <w:t>The Steering Committee will ensure that the key personnel will have sufficient authority over the project resources to fulfil their roles defined above,</w:t>
      </w:r>
      <w:r>
        <w:t xml:space="preserve"> especially the project manager, named in B.6, to fulfil the role described in A-4.3.</w:t>
      </w:r>
    </w:p>
    <w:p w:rsidR="0004606A" w:rsidRPr="008744C4" w:rsidRDefault="0004606A" w:rsidP="00F51EB9">
      <w:pPr>
        <w:pStyle w:val="SectionHead"/>
      </w:pPr>
      <w:r>
        <w:br w:type="page"/>
      </w:r>
      <w:r w:rsidRPr="008744C4">
        <w:lastRenderedPageBreak/>
        <w:t>RESEARCH COMMUNITY NEEDS &amp; BENEFITS</w:t>
      </w:r>
    </w:p>
    <w:p w:rsidR="0004606A" w:rsidRDefault="0004606A" w:rsidP="00F51EB9">
      <w:pPr>
        <w:pStyle w:val="Style1"/>
      </w:pPr>
      <w:r>
        <w:t>B.8</w:t>
      </w:r>
      <w:r w:rsidRPr="000F708E">
        <w:tab/>
        <w:t>Target Research Community (0.5)</w:t>
      </w:r>
    </w:p>
    <w:p w:rsidR="0004606A" w:rsidRDefault="0004606A" w:rsidP="004A03C3">
      <w:pPr>
        <w:pStyle w:val="explanatoryText"/>
      </w:pPr>
      <w:r w:rsidRPr="002E2CA3">
        <w:t>Identify the research communities and the expected number of users.</w:t>
      </w:r>
    </w:p>
    <w:p w:rsidR="0004606A" w:rsidRDefault="00AC5781" w:rsidP="00AC5781">
      <w:pPr>
        <w:pStyle w:val="ResponseText"/>
      </w:pPr>
      <w:r w:rsidRPr="00AC5781">
        <w:rPr>
          <w:highlight w:val="yellow"/>
        </w:rPr>
        <w:t>APAF to list user community here....</w:t>
      </w:r>
      <w:r w:rsidR="0004606A" w:rsidRPr="00AC5781">
        <w:rPr>
          <w:highlight w:val="yellow"/>
        </w:rPr>
        <w:t>.</w:t>
      </w:r>
    </w:p>
    <w:p w:rsidR="0004606A" w:rsidRDefault="0004606A" w:rsidP="00F51EB9">
      <w:pPr>
        <w:pStyle w:val="Style1"/>
      </w:pPr>
      <w:r>
        <w:br w:type="page"/>
      </w:r>
      <w:r>
        <w:lastRenderedPageBreak/>
        <w:t>B.9</w:t>
      </w:r>
      <w:r w:rsidRPr="000F708E">
        <w:tab/>
        <w:t>Needs and Impact (2)</w:t>
      </w:r>
    </w:p>
    <w:p w:rsidR="0004606A" w:rsidRPr="002E2CA3" w:rsidRDefault="0004606A" w:rsidP="00EB045E">
      <w:pPr>
        <w:pStyle w:val="explanatoryText"/>
      </w:pPr>
      <w:r w:rsidRPr="002E2CA3">
        <w:t>Describe the needs of the research community. Describe the impact on current research practices and any opportunities the new infrastructure will provide to those communities.</w:t>
      </w:r>
    </w:p>
    <w:p w:rsidR="0004606A" w:rsidRPr="002E2CA3" w:rsidRDefault="0004606A" w:rsidP="00EB045E">
      <w:pPr>
        <w:pStyle w:val="explanatoryText"/>
      </w:pPr>
      <w:r w:rsidRPr="002E2CA3">
        <w:t>List the benefits to be derived from the delivered infrastructure, describe them in quantifiable terms where possible.</w:t>
      </w:r>
    </w:p>
    <w:p w:rsidR="0004606A" w:rsidRDefault="0004606A" w:rsidP="00EB045E">
      <w:pPr>
        <w:pStyle w:val="explanatoryText"/>
      </w:pPr>
      <w:r w:rsidRPr="002E2CA3">
        <w:t xml:space="preserve">Outline how the impacts and benefits will be tracked, managed </w:t>
      </w:r>
      <w:r>
        <w:t>and measured. Include specific measures that will be used to report on utilisation and uptake by the research user community.</w:t>
      </w:r>
    </w:p>
    <w:p w:rsidR="0004606A" w:rsidRDefault="0004606A" w:rsidP="00AC5781">
      <w:pPr>
        <w:pStyle w:val="ResponseText"/>
      </w:pPr>
      <w:r>
        <w:t>Type or paste your response here.</w:t>
      </w:r>
    </w:p>
    <w:p w:rsidR="0004606A" w:rsidRDefault="0004606A" w:rsidP="00F51EB9">
      <w:pPr>
        <w:pStyle w:val="Style1"/>
      </w:pPr>
      <w:r>
        <w:br w:type="page"/>
      </w:r>
      <w:r>
        <w:lastRenderedPageBreak/>
        <w:t>B.</w:t>
      </w:r>
      <w:r w:rsidRPr="000F708E">
        <w:t>1</w:t>
      </w:r>
      <w:r>
        <w:t>0</w:t>
      </w:r>
      <w:r w:rsidRPr="000F708E">
        <w:tab/>
        <w:t>Broader adoption (0.5)</w:t>
      </w:r>
    </w:p>
    <w:p w:rsidR="0004606A" w:rsidRDefault="0004606A" w:rsidP="00EB045E">
      <w:pPr>
        <w:pStyle w:val="explanatoryText"/>
      </w:pPr>
      <w:r w:rsidRPr="002E2CA3">
        <w:t>State which additional communities, resource providers or organisations would also be expected to benefit from the use of the new infrastructure and servi</w:t>
      </w:r>
      <w:r>
        <w:t>ces should the project succeed.</w:t>
      </w:r>
    </w:p>
    <w:p w:rsidR="0004606A" w:rsidRDefault="0004606A" w:rsidP="00AC5781">
      <w:pPr>
        <w:pStyle w:val="ResponseText"/>
      </w:pPr>
      <w:r>
        <w:t>Type or paste your response here.</w:t>
      </w:r>
    </w:p>
    <w:p w:rsidR="0004606A" w:rsidRPr="000F708E" w:rsidRDefault="0004606A" w:rsidP="00F51EB9">
      <w:pPr>
        <w:pStyle w:val="Style1"/>
      </w:pPr>
      <w:r>
        <w:br w:type="page"/>
      </w:r>
      <w:r>
        <w:lastRenderedPageBreak/>
        <w:t>B.</w:t>
      </w:r>
      <w:r w:rsidRPr="000F708E">
        <w:t>1</w:t>
      </w:r>
      <w:r>
        <w:t>1</w:t>
      </w:r>
      <w:r w:rsidRPr="000F708E">
        <w:tab/>
        <w:t>Value adding (1)</w:t>
      </w:r>
      <w:r w:rsidRPr="000F708E">
        <w:tab/>
      </w:r>
    </w:p>
    <w:p w:rsidR="0004606A" w:rsidRPr="002E2CA3" w:rsidRDefault="0004606A" w:rsidP="00EB045E">
      <w:pPr>
        <w:pStyle w:val="explanatoryText"/>
      </w:pPr>
      <w:r w:rsidRPr="002E2CA3">
        <w:t>Identify the components of the project that are adding value to existing research infrastructure investment. For example; building new services on top of and using existing research infrastructure.</w:t>
      </w:r>
    </w:p>
    <w:p w:rsidR="0004606A" w:rsidRPr="002E2CA3" w:rsidRDefault="0004606A" w:rsidP="00EB045E">
      <w:pPr>
        <w:pStyle w:val="explanatoryText"/>
      </w:pPr>
      <w:r w:rsidRPr="002E2CA3">
        <w:t xml:space="preserve">Describe the alignment with national research infrastructure and </w:t>
      </w:r>
      <w:proofErr w:type="spellStart"/>
      <w:r w:rsidRPr="002E2CA3">
        <w:t>eResearch</w:t>
      </w:r>
      <w:proofErr w:type="spellEnd"/>
      <w:r w:rsidRPr="002E2CA3">
        <w:t xml:space="preserve"> infrastructure priorities. See </w:t>
      </w:r>
      <w:hyperlink r:id="rId7" w:history="1">
        <w:r w:rsidRPr="002E2CA3">
          <w:t>http://www.innovation.gov.au/Science/ResearchInfrastructure/Pages/default.aspx</w:t>
        </w:r>
      </w:hyperlink>
      <w:r w:rsidRPr="002E2CA3">
        <w:t>.</w:t>
      </w:r>
    </w:p>
    <w:p w:rsidR="0004606A" w:rsidRPr="002E2CA3" w:rsidRDefault="0004606A" w:rsidP="00EB045E">
      <w:pPr>
        <w:pStyle w:val="explanatoryText"/>
      </w:pPr>
      <w:r w:rsidRPr="002E2CA3">
        <w:t>Note how this project will engage with, and leverage off, the other national infrastructure programs such as ANDS, AAF, NCI, and RDSI, as well as any other NCRIS Capability Platforms.</w:t>
      </w:r>
    </w:p>
    <w:p w:rsidR="0004606A" w:rsidRDefault="0004606A" w:rsidP="00EB045E">
      <w:pPr>
        <w:pStyle w:val="explanatoryText"/>
      </w:pPr>
      <w:r w:rsidRPr="002E2CA3">
        <w:t xml:space="preserve">Identify components that could be used by other research communities and organisations to resolve their problem. </w:t>
      </w:r>
      <w:proofErr w:type="gramStart"/>
      <w:r w:rsidRPr="002E2CA3">
        <w:t>For example; a part of the workflow that could be used by other do</w:t>
      </w:r>
      <w:r>
        <w:t>mains and research communities.</w:t>
      </w:r>
      <w:proofErr w:type="gramEnd"/>
    </w:p>
    <w:p w:rsidR="0004606A" w:rsidRDefault="0004606A" w:rsidP="00AC5781">
      <w:pPr>
        <w:pStyle w:val="ResponseText"/>
      </w:pPr>
      <w:r>
        <w:t>Type or paste your response here.</w:t>
      </w:r>
    </w:p>
    <w:p w:rsidR="0004606A" w:rsidRPr="00AD5F97" w:rsidRDefault="0004606A" w:rsidP="00F51EB9">
      <w:pPr>
        <w:pStyle w:val="SectionHead"/>
      </w:pPr>
      <w:r>
        <w:br w:type="page"/>
      </w:r>
      <w:r w:rsidRPr="00AD5F97">
        <w:lastRenderedPageBreak/>
        <w:t>PROJECT MANAGEMENT</w:t>
      </w:r>
    </w:p>
    <w:p w:rsidR="0004606A" w:rsidRPr="000F708E" w:rsidRDefault="0004606A" w:rsidP="00F51EB9">
      <w:pPr>
        <w:pStyle w:val="Style1"/>
      </w:pPr>
      <w:r>
        <w:t>B.12</w:t>
      </w:r>
      <w:r>
        <w:tab/>
        <w:t>Governance (1)</w:t>
      </w:r>
    </w:p>
    <w:p w:rsidR="0004606A" w:rsidRPr="002E2CA3" w:rsidRDefault="0004606A" w:rsidP="00EB045E">
      <w:pPr>
        <w:pStyle w:val="explanatoryText"/>
      </w:pPr>
      <w:r w:rsidRPr="002E2CA3">
        <w:t>State who is accountable for assessing project performance, what process will they apply.</w:t>
      </w:r>
    </w:p>
    <w:p w:rsidR="0004606A" w:rsidRPr="002E2CA3" w:rsidRDefault="0004606A" w:rsidP="00EB045E">
      <w:pPr>
        <w:pStyle w:val="explanatoryText"/>
      </w:pPr>
      <w:r w:rsidRPr="002E2CA3">
        <w:t>Describe the authority structure over resources in the proposed project.</w:t>
      </w:r>
    </w:p>
    <w:p w:rsidR="0004606A" w:rsidRDefault="0004606A" w:rsidP="00EB045E">
      <w:pPr>
        <w:pStyle w:val="explanatoryText"/>
      </w:pPr>
      <w:r w:rsidRPr="002E2CA3">
        <w:t>List all members of the Project Governance Body</w:t>
      </w:r>
      <w:r>
        <w:t xml:space="preserve">, ensuring adequate representation for participating organisations, operators of the infrastructure and research users beyond the organisations participating in the project. Please confirm that the </w:t>
      </w:r>
      <w:proofErr w:type="spellStart"/>
      <w:r w:rsidRPr="002C2471">
        <w:t>NeCTAR</w:t>
      </w:r>
      <w:proofErr w:type="spellEnd"/>
      <w:r w:rsidRPr="002C2471">
        <w:t xml:space="preserve"> </w:t>
      </w:r>
      <w:r>
        <w:t xml:space="preserve">director (or delegate) will be invited to participate as an observer. Describe the frequency that the Project Governance Body will meet (noting that </w:t>
      </w:r>
      <w:proofErr w:type="spellStart"/>
      <w:r>
        <w:t>NeCTAR</w:t>
      </w:r>
      <w:proofErr w:type="spellEnd"/>
      <w:r>
        <w:t xml:space="preserve"> expects governance bodies to meet at least quarterly.)</w:t>
      </w:r>
    </w:p>
    <w:p w:rsidR="0004606A" w:rsidRDefault="0004606A" w:rsidP="00EB045E">
      <w:pPr>
        <w:pStyle w:val="explanatoryText"/>
      </w:pPr>
      <w:r>
        <w:t>Describe how the Governance Body will be provided access to appropriate expert technical advice.</w:t>
      </w:r>
    </w:p>
    <w:p w:rsidR="0004606A" w:rsidRDefault="0004606A" w:rsidP="00EB045E">
      <w:pPr>
        <w:pStyle w:val="explanatoryText"/>
      </w:pPr>
      <w:r w:rsidRPr="002E2CA3">
        <w:t>Describe the organisation’s Project Management methodology, scaled as appropriate for the proposed sub-project, and the maturity of its use within the organisation.</w:t>
      </w:r>
    </w:p>
    <w:p w:rsidR="0004606A" w:rsidRDefault="0004606A" w:rsidP="00EB045E">
      <w:pPr>
        <w:pStyle w:val="explanatoryText"/>
      </w:pPr>
      <w:r w:rsidRPr="002E2CA3">
        <w:t>Describe the key processes and templates used internally by the organisation for gov</w:t>
      </w:r>
      <w:r>
        <w:t>ernance and project management.</w:t>
      </w:r>
    </w:p>
    <w:p w:rsidR="00B566C9" w:rsidRDefault="00B566C9" w:rsidP="00AC5781">
      <w:pPr>
        <w:pStyle w:val="ResponseText"/>
      </w:pPr>
    </w:p>
    <w:p w:rsidR="00B566C9" w:rsidRDefault="00B566C9" w:rsidP="00AC5781">
      <w:pPr>
        <w:pStyle w:val="ResponseText"/>
      </w:pPr>
      <w:r>
        <w:t>Governance Committee (</w:t>
      </w:r>
      <w:proofErr w:type="spellStart"/>
      <w:r>
        <w:t>tbc</w:t>
      </w:r>
      <w:proofErr w:type="spellEnd"/>
      <w:r>
        <w:t>)</w:t>
      </w:r>
    </w:p>
    <w:p w:rsidR="00B566C9" w:rsidRDefault="00B566C9" w:rsidP="00AC5781">
      <w:pPr>
        <w:pStyle w:val="ResponseText"/>
      </w:pPr>
    </w:p>
    <w:p w:rsidR="0004606A" w:rsidRDefault="00B566C9" w:rsidP="00AC5781">
      <w:pPr>
        <w:pStyle w:val="ResponseText"/>
      </w:pPr>
      <w:r>
        <w:t>Professor Jeff Gorman, Proteomics Australia</w:t>
      </w:r>
    </w:p>
    <w:p w:rsidR="00B566C9" w:rsidRDefault="00B566C9" w:rsidP="00AC5781">
      <w:pPr>
        <w:pStyle w:val="ResponseText"/>
      </w:pPr>
    </w:p>
    <w:p w:rsidR="00B566C9" w:rsidRDefault="00B566C9" w:rsidP="00AC5781">
      <w:pPr>
        <w:pStyle w:val="ResponseText"/>
      </w:pPr>
      <w:r>
        <w:t>Professor Richard Simpson, President, Australasian Proteomics Society</w:t>
      </w:r>
    </w:p>
    <w:p w:rsidR="00B566C9" w:rsidRDefault="00B566C9" w:rsidP="00AC5781">
      <w:pPr>
        <w:pStyle w:val="ResponseText"/>
      </w:pPr>
    </w:p>
    <w:p w:rsidR="00B566C9" w:rsidRDefault="00B566C9" w:rsidP="00AC5781">
      <w:pPr>
        <w:pStyle w:val="ResponseText"/>
      </w:pPr>
      <w:r>
        <w:t>Dr David Lovell, Director, Australian Bioinformatics Network</w:t>
      </w:r>
      <w:r w:rsidR="0006143B">
        <w:t xml:space="preserve"> (CSIRO &amp; EMBL-Australia)</w:t>
      </w:r>
    </w:p>
    <w:p w:rsidR="00B566C9" w:rsidRDefault="00B566C9" w:rsidP="00AC5781">
      <w:pPr>
        <w:pStyle w:val="ResponseText"/>
      </w:pPr>
    </w:p>
    <w:p w:rsidR="00B566C9" w:rsidRDefault="0006143B" w:rsidP="00AC5781">
      <w:pPr>
        <w:pStyle w:val="ResponseText"/>
      </w:pPr>
      <w:r>
        <w:t>Prof. Zee Upton, Director, Wound Management Innovation CRC</w:t>
      </w:r>
    </w:p>
    <w:p w:rsidR="0006143B" w:rsidRDefault="0006143B" w:rsidP="00AC5781">
      <w:pPr>
        <w:pStyle w:val="ResponseText"/>
      </w:pPr>
    </w:p>
    <w:p w:rsidR="00E60131" w:rsidRDefault="00E60131" w:rsidP="00AC5781">
      <w:pPr>
        <w:pStyle w:val="ResponseText"/>
      </w:pPr>
      <w:r>
        <w:t xml:space="preserve">Prof. Michael James, </w:t>
      </w:r>
      <w:proofErr w:type="spellStart"/>
      <w:r>
        <w:t>garvan</w:t>
      </w:r>
      <w:proofErr w:type="spellEnd"/>
      <w:r>
        <w:t xml:space="preserve"> </w:t>
      </w:r>
      <w:proofErr w:type="spellStart"/>
      <w:r>
        <w:t>Insitute</w:t>
      </w:r>
      <w:proofErr w:type="spellEnd"/>
      <w:r>
        <w:t xml:space="preserve"> for Medical Research</w:t>
      </w:r>
    </w:p>
    <w:p w:rsidR="00E60131" w:rsidRDefault="00E60131" w:rsidP="00AC5781">
      <w:pPr>
        <w:pStyle w:val="ResponseText"/>
      </w:pPr>
    </w:p>
    <w:p w:rsidR="0006143B" w:rsidRDefault="0006143B" w:rsidP="00AC5781">
      <w:pPr>
        <w:pStyle w:val="ResponseText"/>
      </w:pPr>
      <w:r>
        <w:t>Prof. Marc Wilkins, Director, NSW Systems Biology Initiative</w:t>
      </w:r>
    </w:p>
    <w:p w:rsidR="0006143B" w:rsidRDefault="0006143B" w:rsidP="00AC5781">
      <w:pPr>
        <w:pStyle w:val="ResponseText"/>
      </w:pPr>
    </w:p>
    <w:p w:rsidR="0006143B" w:rsidRDefault="0006143B" w:rsidP="00AC5781">
      <w:pPr>
        <w:pStyle w:val="ResponseText"/>
      </w:pPr>
      <w:r>
        <w:t xml:space="preserve">Dr. </w:t>
      </w:r>
      <w:r w:rsidRPr="0006143B">
        <w:t>Michael Crouch, Chief Scientific Officer</w:t>
      </w:r>
      <w:r>
        <w:t>, TGR Biosciences</w:t>
      </w:r>
    </w:p>
    <w:p w:rsidR="0006143B" w:rsidRDefault="0006143B" w:rsidP="00AC5781">
      <w:pPr>
        <w:pStyle w:val="ResponseText"/>
      </w:pPr>
    </w:p>
    <w:p w:rsidR="0006143B" w:rsidRDefault="0006143B" w:rsidP="00AC5781">
      <w:pPr>
        <w:pStyle w:val="ResponseText"/>
      </w:pPr>
      <w:r>
        <w:t>Assoc. Prof. Andrew Lonie, Head, VLSCI, University of Melbourne</w:t>
      </w:r>
    </w:p>
    <w:p w:rsidR="0006143B" w:rsidRDefault="0006143B" w:rsidP="00AC5781">
      <w:pPr>
        <w:pStyle w:val="ResponseText"/>
      </w:pPr>
    </w:p>
    <w:p w:rsidR="0006143B" w:rsidRDefault="0006143B" w:rsidP="00AC5781">
      <w:pPr>
        <w:pStyle w:val="ResponseText"/>
      </w:pPr>
      <w:r>
        <w:t>Dr. Michael Pheasant, Manager GVL</w:t>
      </w:r>
    </w:p>
    <w:p w:rsidR="0006143B" w:rsidRDefault="0006143B" w:rsidP="00AC5781">
      <w:pPr>
        <w:pStyle w:val="ResponseText"/>
      </w:pPr>
    </w:p>
    <w:p w:rsidR="0006143B" w:rsidRDefault="0006143B" w:rsidP="00AC5781">
      <w:pPr>
        <w:pStyle w:val="ResponseText"/>
      </w:pPr>
      <w:proofErr w:type="spellStart"/>
      <w:r>
        <w:t>Xxxxxx</w:t>
      </w:r>
      <w:proofErr w:type="spellEnd"/>
      <w:r>
        <w:t>, Manager PVL.</w:t>
      </w:r>
    </w:p>
    <w:p w:rsidR="00B566C9" w:rsidRDefault="00B566C9" w:rsidP="00AC5781">
      <w:pPr>
        <w:pStyle w:val="ResponseText"/>
      </w:pPr>
    </w:p>
    <w:p w:rsidR="0004606A" w:rsidRPr="00D20972" w:rsidRDefault="0004606A" w:rsidP="00F51EB9">
      <w:pPr>
        <w:pStyle w:val="Style1"/>
      </w:pPr>
      <w:r>
        <w:br w:type="page"/>
      </w:r>
      <w:r>
        <w:lastRenderedPageBreak/>
        <w:t>B.</w:t>
      </w:r>
      <w:r w:rsidRPr="000F708E">
        <w:t>1</w:t>
      </w:r>
      <w:r>
        <w:t>3</w:t>
      </w:r>
      <w:r w:rsidRPr="000F708E">
        <w:tab/>
      </w:r>
      <w:r>
        <w:t xml:space="preserve">Project Scale, </w:t>
      </w:r>
      <w:r w:rsidRPr="000F708E">
        <w:t>Key Deliverables and Acceptance Criteria (1</w:t>
      </w:r>
      <w:r>
        <w:t>.5</w:t>
      </w:r>
      <w:r w:rsidRPr="000F708E">
        <w:t>)</w:t>
      </w:r>
      <w:r w:rsidRPr="00D20972">
        <w:tab/>
      </w:r>
    </w:p>
    <w:p w:rsidR="0004606A" w:rsidRDefault="0004606A" w:rsidP="00AF2CCC">
      <w:pPr>
        <w:pStyle w:val="explanatoryText"/>
      </w:pPr>
      <w:r>
        <w:t xml:space="preserve">Describe </w:t>
      </w:r>
      <w:r w:rsidRPr="002E2CA3">
        <w:t>the overal</w:t>
      </w:r>
      <w:r>
        <w:t>l scale expected in the project including</w:t>
      </w:r>
      <w:r w:rsidRPr="002E2CA3">
        <w:t xml:space="preserve"> total effort</w:t>
      </w:r>
      <w:r>
        <w:t>.</w:t>
      </w:r>
    </w:p>
    <w:p w:rsidR="0004606A" w:rsidRPr="00034C8E" w:rsidRDefault="0004606A" w:rsidP="005505F8">
      <w:pPr>
        <w:pStyle w:val="explanatoryText"/>
      </w:pPr>
      <w:r>
        <w:t xml:space="preserve">Nominate </w:t>
      </w:r>
      <w:r w:rsidRPr="002E2CA3">
        <w:t>any other participants that have indicated a willingness to participate through providing resources and what they are.</w:t>
      </w:r>
    </w:p>
    <w:p w:rsidR="0004606A" w:rsidRPr="002E2CA3" w:rsidRDefault="0004606A" w:rsidP="00EB045E">
      <w:pPr>
        <w:pStyle w:val="explanatoryText"/>
      </w:pPr>
      <w:r w:rsidRPr="002E2CA3">
        <w:t>Define the key project deliverables.</w:t>
      </w:r>
      <w:r>
        <w:t xml:space="preserve"> </w:t>
      </w:r>
      <w:r w:rsidRPr="002E2CA3">
        <w:t>Deliverables include the services, infrastructure and functionality specified above for development by the sub-project as well as any required project management artefacts.</w:t>
      </w:r>
    </w:p>
    <w:p w:rsidR="0004606A" w:rsidRDefault="0004606A" w:rsidP="00EB045E">
      <w:pPr>
        <w:pStyle w:val="explanatoryText"/>
      </w:pPr>
      <w:r w:rsidRPr="002E2CA3">
        <w:t>Show the Acceptance Criteria against each deliverable. These will be further elaborated during project delivery when Commissioning Tests are prepared.</w:t>
      </w:r>
      <w:r>
        <w:t xml:space="preserve"> </w:t>
      </w:r>
    </w:p>
    <w:p w:rsidR="0004606A" w:rsidRPr="002E2CA3" w:rsidRDefault="0004606A" w:rsidP="00EB045E">
      <w:pPr>
        <w:pStyle w:val="explanatoryText"/>
      </w:pPr>
      <w:r>
        <w:t>Acceptance Criteria should be measurable, and where possible related to end user capabilities.</w:t>
      </w:r>
    </w:p>
    <w:p w:rsidR="0004606A" w:rsidRDefault="0004606A" w:rsidP="00EB045E">
      <w:pPr>
        <w:pStyle w:val="explanatoryText"/>
      </w:pPr>
      <w:r w:rsidRPr="002E2CA3">
        <w:t>Define the Acceptance Criteria specific to Commissioning.</w:t>
      </w:r>
    </w:p>
    <w:p w:rsidR="0004606A" w:rsidRPr="000F77F2" w:rsidRDefault="0004606A" w:rsidP="00EB045E">
      <w:pPr>
        <w:pStyle w:val="explanatoryText"/>
        <w:rPr>
          <w:b/>
        </w:rPr>
      </w:pPr>
      <w:r w:rsidRPr="000F77F2">
        <w:rPr>
          <w:b/>
        </w:rPr>
        <w:t>The deliverables should match those used in the Milestone Template (Part D3.2)</w:t>
      </w:r>
      <w:r>
        <w:rPr>
          <w:b/>
        </w:rPr>
        <w:t>. To assist this, you may wish to assign a unique ID to each key deliverable.</w:t>
      </w:r>
    </w:p>
    <w:p w:rsidR="0004606A" w:rsidRDefault="0004606A" w:rsidP="00EB045E">
      <w:pPr>
        <w:pStyle w:val="explanatoryText"/>
      </w:pPr>
      <w:r>
        <w:t>Please add/delete rows as required.</w:t>
      </w:r>
    </w:p>
    <w:p w:rsidR="0004606A" w:rsidRDefault="0004606A" w:rsidP="00AC5781">
      <w:pPr>
        <w:pStyle w:val="ResponseText"/>
      </w:pPr>
      <w:r>
        <w:t>Type or paste your response here, and complete the table of deliverables and acceptance criteria ensuring the deliverables match those in the Milestone Template (Part D3.2).</w:t>
      </w:r>
    </w:p>
    <w:tbl>
      <w:tblPr>
        <w:tblW w:w="9356" w:type="dxa"/>
        <w:tblLook w:val="00A0"/>
      </w:tblPr>
      <w:tblGrid>
        <w:gridCol w:w="580"/>
        <w:gridCol w:w="3880"/>
        <w:gridCol w:w="4896"/>
      </w:tblGrid>
      <w:tr w:rsidR="0004606A" w:rsidRPr="007F7AF2" w:rsidTr="001A51E6">
        <w:trPr>
          <w:trHeight w:val="300"/>
        </w:trPr>
        <w:tc>
          <w:tcPr>
            <w:tcW w:w="580" w:type="dxa"/>
            <w:tcBorders>
              <w:top w:val="nil"/>
              <w:left w:val="nil"/>
              <w:bottom w:val="nil"/>
              <w:right w:val="nil"/>
            </w:tcBorders>
            <w:noWrap/>
            <w:vAlign w:val="bottom"/>
          </w:tcPr>
          <w:p w:rsidR="0004606A" w:rsidRPr="00760B3B" w:rsidRDefault="0004606A" w:rsidP="001A51E6">
            <w:pPr>
              <w:pStyle w:val="ItemHeader"/>
            </w:pPr>
            <w:r w:rsidRPr="00760B3B">
              <w:t>ID</w:t>
            </w:r>
          </w:p>
        </w:tc>
        <w:tc>
          <w:tcPr>
            <w:tcW w:w="3880" w:type="dxa"/>
            <w:tcBorders>
              <w:top w:val="nil"/>
              <w:left w:val="nil"/>
              <w:bottom w:val="nil"/>
              <w:right w:val="nil"/>
            </w:tcBorders>
            <w:noWrap/>
            <w:vAlign w:val="bottom"/>
          </w:tcPr>
          <w:p w:rsidR="0004606A" w:rsidRPr="00760B3B" w:rsidRDefault="0004606A" w:rsidP="001A51E6">
            <w:pPr>
              <w:pStyle w:val="ItemHeader"/>
            </w:pPr>
            <w:r w:rsidRPr="00760B3B">
              <w:t>Deliverable</w:t>
            </w:r>
          </w:p>
        </w:tc>
        <w:tc>
          <w:tcPr>
            <w:tcW w:w="4896" w:type="dxa"/>
            <w:tcBorders>
              <w:top w:val="nil"/>
              <w:left w:val="nil"/>
              <w:bottom w:val="nil"/>
              <w:right w:val="nil"/>
            </w:tcBorders>
            <w:noWrap/>
            <w:vAlign w:val="bottom"/>
          </w:tcPr>
          <w:p w:rsidR="0004606A" w:rsidRPr="00760B3B" w:rsidRDefault="0004606A" w:rsidP="001A51E6">
            <w:pPr>
              <w:pStyle w:val="ItemHeader"/>
            </w:pPr>
            <w:r w:rsidRPr="00760B3B">
              <w:t>Acceptance Criteria</w:t>
            </w:r>
          </w:p>
        </w:tc>
      </w:tr>
      <w:tr w:rsidR="0004606A" w:rsidRPr="007F7AF2" w:rsidTr="001A51E6">
        <w:trPr>
          <w:trHeight w:val="300"/>
        </w:trPr>
        <w:tc>
          <w:tcPr>
            <w:tcW w:w="580" w:type="dxa"/>
            <w:tcBorders>
              <w:top w:val="single" w:sz="4" w:space="0" w:color="auto"/>
              <w:left w:val="single" w:sz="4" w:space="0" w:color="auto"/>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3880" w:type="dxa"/>
            <w:tcBorders>
              <w:top w:val="single" w:sz="4" w:space="0" w:color="auto"/>
              <w:left w:val="nil"/>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4896" w:type="dxa"/>
            <w:tcBorders>
              <w:top w:val="single" w:sz="4" w:space="0" w:color="auto"/>
              <w:left w:val="nil"/>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r>
      <w:tr w:rsidR="0004606A" w:rsidRPr="007F7AF2" w:rsidTr="001A51E6">
        <w:trPr>
          <w:trHeight w:val="300"/>
        </w:trPr>
        <w:tc>
          <w:tcPr>
            <w:tcW w:w="580" w:type="dxa"/>
            <w:tcBorders>
              <w:top w:val="nil"/>
              <w:left w:val="single" w:sz="4" w:space="0" w:color="auto"/>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3880" w:type="dxa"/>
            <w:tcBorders>
              <w:top w:val="nil"/>
              <w:left w:val="nil"/>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4896" w:type="dxa"/>
            <w:tcBorders>
              <w:top w:val="nil"/>
              <w:left w:val="nil"/>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r>
      <w:tr w:rsidR="0004606A" w:rsidRPr="007F7AF2" w:rsidTr="001A51E6">
        <w:trPr>
          <w:trHeight w:val="300"/>
        </w:trPr>
        <w:tc>
          <w:tcPr>
            <w:tcW w:w="580" w:type="dxa"/>
            <w:tcBorders>
              <w:top w:val="nil"/>
              <w:left w:val="single" w:sz="4" w:space="0" w:color="auto"/>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3880" w:type="dxa"/>
            <w:tcBorders>
              <w:top w:val="nil"/>
              <w:left w:val="nil"/>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4896" w:type="dxa"/>
            <w:tcBorders>
              <w:top w:val="nil"/>
              <w:left w:val="nil"/>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r>
      <w:tr w:rsidR="0004606A" w:rsidRPr="007F7AF2" w:rsidTr="001A51E6">
        <w:trPr>
          <w:trHeight w:val="300"/>
        </w:trPr>
        <w:tc>
          <w:tcPr>
            <w:tcW w:w="580" w:type="dxa"/>
            <w:tcBorders>
              <w:top w:val="nil"/>
              <w:left w:val="single" w:sz="4" w:space="0" w:color="auto"/>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3880" w:type="dxa"/>
            <w:tcBorders>
              <w:top w:val="nil"/>
              <w:left w:val="nil"/>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4896" w:type="dxa"/>
            <w:tcBorders>
              <w:top w:val="nil"/>
              <w:left w:val="nil"/>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r>
      <w:tr w:rsidR="0004606A" w:rsidRPr="007F7AF2" w:rsidTr="001A51E6">
        <w:trPr>
          <w:trHeight w:val="300"/>
        </w:trPr>
        <w:tc>
          <w:tcPr>
            <w:tcW w:w="580" w:type="dxa"/>
            <w:tcBorders>
              <w:top w:val="nil"/>
              <w:left w:val="single" w:sz="4" w:space="0" w:color="auto"/>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3880" w:type="dxa"/>
            <w:tcBorders>
              <w:top w:val="nil"/>
              <w:left w:val="nil"/>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4896" w:type="dxa"/>
            <w:tcBorders>
              <w:top w:val="nil"/>
              <w:left w:val="nil"/>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r>
      <w:tr w:rsidR="0004606A" w:rsidRPr="007F7AF2" w:rsidTr="001A51E6">
        <w:trPr>
          <w:trHeight w:val="300"/>
        </w:trPr>
        <w:tc>
          <w:tcPr>
            <w:tcW w:w="580" w:type="dxa"/>
            <w:tcBorders>
              <w:top w:val="nil"/>
              <w:left w:val="single" w:sz="4" w:space="0" w:color="auto"/>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3880" w:type="dxa"/>
            <w:tcBorders>
              <w:top w:val="nil"/>
              <w:left w:val="nil"/>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4896" w:type="dxa"/>
            <w:tcBorders>
              <w:top w:val="nil"/>
              <w:left w:val="nil"/>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r>
      <w:tr w:rsidR="0004606A" w:rsidRPr="007F7AF2" w:rsidTr="001A51E6">
        <w:trPr>
          <w:trHeight w:val="300"/>
        </w:trPr>
        <w:tc>
          <w:tcPr>
            <w:tcW w:w="580" w:type="dxa"/>
            <w:tcBorders>
              <w:top w:val="nil"/>
              <w:left w:val="single" w:sz="4" w:space="0" w:color="auto"/>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3880" w:type="dxa"/>
            <w:tcBorders>
              <w:top w:val="nil"/>
              <w:left w:val="nil"/>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4896" w:type="dxa"/>
            <w:tcBorders>
              <w:top w:val="nil"/>
              <w:left w:val="nil"/>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r>
      <w:tr w:rsidR="0004606A" w:rsidRPr="007F7AF2" w:rsidTr="001A51E6">
        <w:trPr>
          <w:trHeight w:val="300"/>
        </w:trPr>
        <w:tc>
          <w:tcPr>
            <w:tcW w:w="580" w:type="dxa"/>
            <w:tcBorders>
              <w:top w:val="nil"/>
              <w:left w:val="single" w:sz="4" w:space="0" w:color="auto"/>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3880" w:type="dxa"/>
            <w:tcBorders>
              <w:top w:val="nil"/>
              <w:left w:val="nil"/>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4896" w:type="dxa"/>
            <w:tcBorders>
              <w:top w:val="nil"/>
              <w:left w:val="nil"/>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r>
      <w:tr w:rsidR="0004606A" w:rsidRPr="007F7AF2" w:rsidTr="001A51E6">
        <w:trPr>
          <w:trHeight w:val="300"/>
        </w:trPr>
        <w:tc>
          <w:tcPr>
            <w:tcW w:w="580" w:type="dxa"/>
            <w:tcBorders>
              <w:top w:val="nil"/>
              <w:left w:val="single" w:sz="4" w:space="0" w:color="auto"/>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3880" w:type="dxa"/>
            <w:tcBorders>
              <w:top w:val="nil"/>
              <w:left w:val="nil"/>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4896" w:type="dxa"/>
            <w:tcBorders>
              <w:top w:val="nil"/>
              <w:left w:val="nil"/>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r>
      <w:tr w:rsidR="0004606A" w:rsidRPr="007F7AF2" w:rsidTr="001A51E6">
        <w:trPr>
          <w:trHeight w:val="300"/>
        </w:trPr>
        <w:tc>
          <w:tcPr>
            <w:tcW w:w="580" w:type="dxa"/>
            <w:tcBorders>
              <w:top w:val="nil"/>
              <w:left w:val="single" w:sz="4" w:space="0" w:color="auto"/>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3880" w:type="dxa"/>
            <w:tcBorders>
              <w:top w:val="nil"/>
              <w:left w:val="nil"/>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4896" w:type="dxa"/>
            <w:tcBorders>
              <w:top w:val="nil"/>
              <w:left w:val="nil"/>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r>
      <w:tr w:rsidR="0004606A" w:rsidRPr="007F7AF2" w:rsidTr="001A51E6">
        <w:trPr>
          <w:trHeight w:val="300"/>
        </w:trPr>
        <w:tc>
          <w:tcPr>
            <w:tcW w:w="580" w:type="dxa"/>
            <w:tcBorders>
              <w:top w:val="nil"/>
              <w:left w:val="single" w:sz="4" w:space="0" w:color="auto"/>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3880" w:type="dxa"/>
            <w:tcBorders>
              <w:top w:val="nil"/>
              <w:left w:val="nil"/>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4896" w:type="dxa"/>
            <w:tcBorders>
              <w:top w:val="nil"/>
              <w:left w:val="nil"/>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r>
      <w:tr w:rsidR="0004606A" w:rsidRPr="007F7AF2" w:rsidTr="001A51E6">
        <w:trPr>
          <w:trHeight w:val="300"/>
        </w:trPr>
        <w:tc>
          <w:tcPr>
            <w:tcW w:w="580" w:type="dxa"/>
            <w:tcBorders>
              <w:top w:val="nil"/>
              <w:left w:val="single" w:sz="4" w:space="0" w:color="auto"/>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3880" w:type="dxa"/>
            <w:tcBorders>
              <w:top w:val="nil"/>
              <w:left w:val="nil"/>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4896" w:type="dxa"/>
            <w:tcBorders>
              <w:top w:val="nil"/>
              <w:left w:val="nil"/>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r>
      <w:tr w:rsidR="0004606A" w:rsidRPr="007F7AF2" w:rsidTr="001A51E6">
        <w:trPr>
          <w:trHeight w:val="300"/>
        </w:trPr>
        <w:tc>
          <w:tcPr>
            <w:tcW w:w="580" w:type="dxa"/>
            <w:tcBorders>
              <w:top w:val="nil"/>
              <w:left w:val="single" w:sz="4" w:space="0" w:color="auto"/>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3880" w:type="dxa"/>
            <w:tcBorders>
              <w:top w:val="nil"/>
              <w:left w:val="nil"/>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4896" w:type="dxa"/>
            <w:tcBorders>
              <w:top w:val="nil"/>
              <w:left w:val="nil"/>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r>
      <w:tr w:rsidR="0004606A" w:rsidRPr="007F7AF2" w:rsidTr="001A51E6">
        <w:trPr>
          <w:trHeight w:val="300"/>
        </w:trPr>
        <w:tc>
          <w:tcPr>
            <w:tcW w:w="580" w:type="dxa"/>
            <w:tcBorders>
              <w:top w:val="nil"/>
              <w:left w:val="single" w:sz="4" w:space="0" w:color="auto"/>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3880" w:type="dxa"/>
            <w:tcBorders>
              <w:top w:val="nil"/>
              <w:left w:val="nil"/>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4896" w:type="dxa"/>
            <w:tcBorders>
              <w:top w:val="nil"/>
              <w:left w:val="nil"/>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r>
      <w:tr w:rsidR="0004606A" w:rsidRPr="007F7AF2" w:rsidTr="001A51E6">
        <w:trPr>
          <w:trHeight w:val="300"/>
        </w:trPr>
        <w:tc>
          <w:tcPr>
            <w:tcW w:w="580" w:type="dxa"/>
            <w:tcBorders>
              <w:top w:val="nil"/>
              <w:left w:val="single" w:sz="4" w:space="0" w:color="auto"/>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3880" w:type="dxa"/>
            <w:tcBorders>
              <w:top w:val="nil"/>
              <w:left w:val="nil"/>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4896" w:type="dxa"/>
            <w:tcBorders>
              <w:top w:val="nil"/>
              <w:left w:val="nil"/>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r>
      <w:tr w:rsidR="0004606A" w:rsidRPr="007F7AF2" w:rsidTr="001A51E6">
        <w:trPr>
          <w:trHeight w:val="300"/>
        </w:trPr>
        <w:tc>
          <w:tcPr>
            <w:tcW w:w="580" w:type="dxa"/>
            <w:tcBorders>
              <w:top w:val="nil"/>
              <w:left w:val="single" w:sz="4" w:space="0" w:color="auto"/>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3880" w:type="dxa"/>
            <w:tcBorders>
              <w:top w:val="nil"/>
              <w:left w:val="nil"/>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4896" w:type="dxa"/>
            <w:tcBorders>
              <w:top w:val="nil"/>
              <w:left w:val="nil"/>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r>
      <w:tr w:rsidR="0004606A" w:rsidRPr="007F7AF2" w:rsidTr="001A51E6">
        <w:trPr>
          <w:trHeight w:val="300"/>
        </w:trPr>
        <w:tc>
          <w:tcPr>
            <w:tcW w:w="580" w:type="dxa"/>
            <w:tcBorders>
              <w:top w:val="nil"/>
              <w:left w:val="single" w:sz="4" w:space="0" w:color="auto"/>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3880" w:type="dxa"/>
            <w:tcBorders>
              <w:top w:val="nil"/>
              <w:left w:val="nil"/>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4896" w:type="dxa"/>
            <w:tcBorders>
              <w:top w:val="nil"/>
              <w:left w:val="nil"/>
              <w:bottom w:val="single" w:sz="4" w:space="0" w:color="auto"/>
              <w:right w:val="single" w:sz="4" w:space="0" w:color="auto"/>
            </w:tcBorders>
            <w:noWrap/>
            <w:vAlign w:val="bottom"/>
          </w:tcPr>
          <w:p w:rsidR="0004606A" w:rsidRPr="007F7AF2" w:rsidRDefault="0004606A" w:rsidP="001A51E6">
            <w:pPr>
              <w:rPr>
                <w:rFonts w:ascii="Calibri" w:hAnsi="Calibri"/>
                <w:sz w:val="20"/>
                <w:szCs w:val="20"/>
              </w:rPr>
            </w:pPr>
            <w:r w:rsidRPr="007F7AF2">
              <w:rPr>
                <w:rFonts w:ascii="Calibri" w:hAnsi="Calibri"/>
                <w:sz w:val="20"/>
                <w:szCs w:val="20"/>
              </w:rPr>
              <w:t> </w:t>
            </w:r>
          </w:p>
        </w:tc>
      </w:tr>
    </w:tbl>
    <w:p w:rsidR="0004606A" w:rsidRDefault="0004606A" w:rsidP="00F51EB9">
      <w:pPr>
        <w:pStyle w:val="Style1"/>
      </w:pPr>
    </w:p>
    <w:p w:rsidR="0004606A" w:rsidRDefault="0004606A" w:rsidP="00F51EB9">
      <w:pPr>
        <w:pStyle w:val="Style1"/>
      </w:pPr>
      <w:r>
        <w:br w:type="page"/>
      </w:r>
      <w:r>
        <w:lastRenderedPageBreak/>
        <w:t>B.</w:t>
      </w:r>
      <w:r w:rsidRPr="000F708E">
        <w:t>1</w:t>
      </w:r>
      <w:r>
        <w:t>4</w:t>
      </w:r>
      <w:r w:rsidRPr="000F708E">
        <w:tab/>
      </w:r>
      <w:r>
        <w:t>Staged Deployment</w:t>
      </w:r>
      <w:r w:rsidRPr="000F708E">
        <w:t xml:space="preserve"> (</w:t>
      </w:r>
      <w:r>
        <w:t>0.5</w:t>
      </w:r>
      <w:r w:rsidRPr="000F708E">
        <w:t>)</w:t>
      </w:r>
      <w:r w:rsidRPr="00034C8E">
        <w:tab/>
      </w:r>
    </w:p>
    <w:p w:rsidR="0004606A" w:rsidRPr="00EC4129" w:rsidRDefault="0004606A" w:rsidP="000F77F2">
      <w:pPr>
        <w:pStyle w:val="explanatoryText"/>
        <w:rPr>
          <w:lang w:val="en-US"/>
        </w:rPr>
      </w:pPr>
      <w:r w:rsidRPr="00EC4129">
        <w:rPr>
          <w:lang w:val="en-US"/>
        </w:rPr>
        <w:t>To resolve ambiguities about “production” versus “development” deliverables, please complete the table below showing for each “prod</w:t>
      </w:r>
      <w:r>
        <w:rPr>
          <w:lang w:val="en-US"/>
        </w:rPr>
        <w:t xml:space="preserve">uction” service or deliverable </w:t>
      </w:r>
      <w:r w:rsidRPr="00EC4129">
        <w:rPr>
          <w:lang w:val="en-US"/>
        </w:rPr>
        <w:t xml:space="preserve">the date it will be first usable by a pilot group of research users (where relevant); and the date first deployed for production. </w:t>
      </w:r>
      <w:r>
        <w:rPr>
          <w:lang w:val="en-US"/>
        </w:rPr>
        <w:t xml:space="preserve">Note that </w:t>
      </w:r>
      <w:proofErr w:type="spellStart"/>
      <w:r>
        <w:rPr>
          <w:lang w:val="en-US"/>
        </w:rPr>
        <w:t>NeCTAR</w:t>
      </w:r>
      <w:proofErr w:type="spellEnd"/>
      <w:r>
        <w:rPr>
          <w:lang w:val="en-US"/>
        </w:rPr>
        <w:t xml:space="preserve"> encourages proposals to identify early delivery of pilot and production infrastructure to support early engagement and uptake by the research community.</w:t>
      </w:r>
    </w:p>
    <w:p w:rsidR="0004606A" w:rsidRPr="000F77F2" w:rsidRDefault="0004606A" w:rsidP="00EC4129">
      <w:pPr>
        <w:pStyle w:val="explanatoryText"/>
        <w:rPr>
          <w:b/>
          <w:lang w:val="en-US"/>
        </w:rPr>
      </w:pPr>
      <w:r w:rsidRPr="000F77F2">
        <w:rPr>
          <w:b/>
          <w:lang w:val="en-US"/>
        </w:rPr>
        <w:t>Where relevant, please use the same naming as in the Key Deliverables (Part D2 Section B.1</w:t>
      </w:r>
      <w:r>
        <w:rPr>
          <w:b/>
          <w:lang w:val="en-US"/>
        </w:rPr>
        <w:t>3</w:t>
      </w:r>
      <w:r w:rsidRPr="000F77F2">
        <w:rPr>
          <w:b/>
          <w:lang w:val="en-US"/>
        </w:rPr>
        <w:t>) and the Milestone Template (Part D3.2)</w:t>
      </w:r>
    </w:p>
    <w:p w:rsidR="0004606A" w:rsidRDefault="0004606A" w:rsidP="00EC4129">
      <w:pPr>
        <w:pStyle w:val="explanatoryText"/>
        <w:rPr>
          <w:lang w:val="en-US"/>
        </w:rPr>
      </w:pPr>
      <w:r>
        <w:rPr>
          <w:lang w:val="en-US"/>
        </w:rPr>
        <w:t>Please add/delete rows as required.</w:t>
      </w:r>
    </w:p>
    <w:tbl>
      <w:tblPr>
        <w:tblW w:w="92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9"/>
        <w:gridCol w:w="5245"/>
        <w:gridCol w:w="1418"/>
        <w:gridCol w:w="1417"/>
      </w:tblGrid>
      <w:tr w:rsidR="0004606A" w:rsidRPr="007F7AF2" w:rsidTr="001A51E6">
        <w:trPr>
          <w:trHeight w:val="600"/>
        </w:trPr>
        <w:tc>
          <w:tcPr>
            <w:tcW w:w="1149" w:type="dxa"/>
            <w:vAlign w:val="bottom"/>
          </w:tcPr>
          <w:p w:rsidR="0004606A" w:rsidRPr="00AF1EA5" w:rsidRDefault="0004606A" w:rsidP="001A51E6">
            <w:pPr>
              <w:rPr>
                <w:rFonts w:ascii="Calibri" w:hAnsi="Calibri"/>
                <w:b/>
                <w:bCs/>
                <w:color w:val="000000"/>
                <w:sz w:val="20"/>
                <w:szCs w:val="20"/>
              </w:rPr>
            </w:pPr>
            <w:r w:rsidRPr="00AF1EA5">
              <w:rPr>
                <w:rFonts w:ascii="Calibri" w:hAnsi="Calibri"/>
                <w:b/>
                <w:bCs/>
                <w:color w:val="000000"/>
                <w:sz w:val="20"/>
                <w:szCs w:val="20"/>
              </w:rPr>
              <w:t>Milestone No.</w:t>
            </w:r>
          </w:p>
        </w:tc>
        <w:tc>
          <w:tcPr>
            <w:tcW w:w="5245" w:type="dxa"/>
            <w:vAlign w:val="bottom"/>
          </w:tcPr>
          <w:p w:rsidR="0004606A" w:rsidRPr="00AF1EA5" w:rsidRDefault="0004606A" w:rsidP="001A51E6">
            <w:pPr>
              <w:rPr>
                <w:rFonts w:ascii="Calibri" w:hAnsi="Calibri"/>
                <w:b/>
                <w:bCs/>
                <w:color w:val="000000"/>
                <w:sz w:val="20"/>
                <w:szCs w:val="20"/>
              </w:rPr>
            </w:pPr>
            <w:r>
              <w:rPr>
                <w:rFonts w:ascii="Calibri" w:hAnsi="Calibri"/>
                <w:b/>
                <w:bCs/>
                <w:color w:val="000000"/>
                <w:sz w:val="20"/>
                <w:szCs w:val="20"/>
              </w:rPr>
              <w:t>Name of Service/Deliverable</w:t>
            </w:r>
          </w:p>
        </w:tc>
        <w:tc>
          <w:tcPr>
            <w:tcW w:w="1418" w:type="dxa"/>
            <w:vAlign w:val="bottom"/>
          </w:tcPr>
          <w:p w:rsidR="0004606A" w:rsidRPr="00AF1EA5" w:rsidRDefault="0004606A" w:rsidP="001A51E6">
            <w:pPr>
              <w:rPr>
                <w:rFonts w:ascii="Calibri" w:hAnsi="Calibri"/>
                <w:b/>
                <w:bCs/>
                <w:color w:val="000000"/>
                <w:sz w:val="20"/>
                <w:szCs w:val="20"/>
              </w:rPr>
            </w:pPr>
            <w:r w:rsidRPr="00AF1EA5">
              <w:rPr>
                <w:rFonts w:ascii="Calibri" w:hAnsi="Calibri"/>
                <w:b/>
                <w:bCs/>
                <w:color w:val="000000"/>
                <w:sz w:val="20"/>
                <w:szCs w:val="20"/>
              </w:rPr>
              <w:t xml:space="preserve">Date </w:t>
            </w:r>
            <w:r>
              <w:rPr>
                <w:rFonts w:ascii="Calibri" w:hAnsi="Calibri"/>
                <w:b/>
                <w:bCs/>
                <w:color w:val="000000"/>
                <w:sz w:val="20"/>
                <w:szCs w:val="20"/>
              </w:rPr>
              <w:t>of deployment</w:t>
            </w:r>
            <w:r w:rsidRPr="00AF1EA5">
              <w:rPr>
                <w:rFonts w:ascii="Calibri" w:hAnsi="Calibri"/>
                <w:b/>
                <w:bCs/>
                <w:color w:val="000000"/>
                <w:sz w:val="20"/>
                <w:szCs w:val="20"/>
              </w:rPr>
              <w:t xml:space="preserve"> for pilot use</w:t>
            </w:r>
          </w:p>
        </w:tc>
        <w:tc>
          <w:tcPr>
            <w:tcW w:w="1417" w:type="dxa"/>
            <w:vAlign w:val="bottom"/>
          </w:tcPr>
          <w:p w:rsidR="0004606A" w:rsidRPr="00AF1EA5" w:rsidRDefault="0004606A" w:rsidP="001A51E6">
            <w:pPr>
              <w:rPr>
                <w:rFonts w:ascii="Calibri" w:hAnsi="Calibri"/>
                <w:b/>
                <w:bCs/>
                <w:color w:val="000000"/>
                <w:sz w:val="20"/>
                <w:szCs w:val="20"/>
              </w:rPr>
            </w:pPr>
            <w:r>
              <w:rPr>
                <w:rFonts w:ascii="Calibri" w:hAnsi="Calibri"/>
                <w:b/>
                <w:bCs/>
                <w:color w:val="000000"/>
                <w:sz w:val="20"/>
                <w:szCs w:val="20"/>
              </w:rPr>
              <w:t>Date of deployment as production service</w:t>
            </w:r>
          </w:p>
        </w:tc>
      </w:tr>
      <w:tr w:rsidR="0004606A" w:rsidRPr="007F7AF2" w:rsidTr="001A51E6">
        <w:tc>
          <w:tcPr>
            <w:tcW w:w="1149" w:type="dxa"/>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5245" w:type="dxa"/>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1418" w:type="dxa"/>
            <w:noWrap/>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1417" w:type="dxa"/>
            <w:noWrap/>
          </w:tcPr>
          <w:p w:rsidR="0004606A" w:rsidRPr="007F7AF2" w:rsidRDefault="0004606A" w:rsidP="001A51E6">
            <w:pPr>
              <w:rPr>
                <w:rFonts w:ascii="Calibri" w:hAnsi="Calibri"/>
                <w:sz w:val="20"/>
                <w:szCs w:val="20"/>
              </w:rPr>
            </w:pPr>
            <w:r w:rsidRPr="007F7AF2">
              <w:rPr>
                <w:rFonts w:ascii="Calibri" w:hAnsi="Calibri"/>
                <w:sz w:val="20"/>
                <w:szCs w:val="20"/>
              </w:rPr>
              <w:t> </w:t>
            </w:r>
          </w:p>
        </w:tc>
      </w:tr>
      <w:tr w:rsidR="0004606A" w:rsidRPr="007F7AF2" w:rsidTr="001A51E6">
        <w:tc>
          <w:tcPr>
            <w:tcW w:w="1149" w:type="dxa"/>
            <w:noWrap/>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5245" w:type="dxa"/>
            <w:noWrap/>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1418" w:type="dxa"/>
            <w:noWrap/>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1417" w:type="dxa"/>
            <w:noWrap/>
          </w:tcPr>
          <w:p w:rsidR="0004606A" w:rsidRPr="007F7AF2" w:rsidRDefault="0004606A" w:rsidP="001A51E6">
            <w:pPr>
              <w:rPr>
                <w:rFonts w:ascii="Calibri" w:hAnsi="Calibri"/>
                <w:sz w:val="20"/>
                <w:szCs w:val="20"/>
              </w:rPr>
            </w:pPr>
            <w:r w:rsidRPr="007F7AF2">
              <w:rPr>
                <w:rFonts w:ascii="Calibri" w:hAnsi="Calibri"/>
                <w:sz w:val="20"/>
                <w:szCs w:val="20"/>
              </w:rPr>
              <w:t> </w:t>
            </w:r>
          </w:p>
        </w:tc>
      </w:tr>
      <w:tr w:rsidR="0004606A" w:rsidRPr="007F7AF2" w:rsidTr="001A51E6">
        <w:tc>
          <w:tcPr>
            <w:tcW w:w="1149" w:type="dxa"/>
            <w:noWrap/>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5245" w:type="dxa"/>
            <w:noWrap/>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1418" w:type="dxa"/>
            <w:noWrap/>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1417" w:type="dxa"/>
            <w:noWrap/>
          </w:tcPr>
          <w:p w:rsidR="0004606A" w:rsidRPr="007F7AF2" w:rsidRDefault="0004606A" w:rsidP="001A51E6">
            <w:pPr>
              <w:rPr>
                <w:rFonts w:ascii="Calibri" w:hAnsi="Calibri"/>
                <w:sz w:val="20"/>
                <w:szCs w:val="20"/>
              </w:rPr>
            </w:pPr>
            <w:r w:rsidRPr="007F7AF2">
              <w:rPr>
                <w:rFonts w:ascii="Calibri" w:hAnsi="Calibri"/>
                <w:sz w:val="20"/>
                <w:szCs w:val="20"/>
              </w:rPr>
              <w:t> </w:t>
            </w:r>
          </w:p>
        </w:tc>
      </w:tr>
      <w:tr w:rsidR="0004606A" w:rsidRPr="007F7AF2" w:rsidTr="001A51E6">
        <w:tc>
          <w:tcPr>
            <w:tcW w:w="1149" w:type="dxa"/>
            <w:noWrap/>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5245" w:type="dxa"/>
            <w:noWrap/>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1418" w:type="dxa"/>
            <w:noWrap/>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1417" w:type="dxa"/>
            <w:noWrap/>
          </w:tcPr>
          <w:p w:rsidR="0004606A" w:rsidRPr="007F7AF2" w:rsidRDefault="0004606A" w:rsidP="001A51E6">
            <w:pPr>
              <w:rPr>
                <w:rFonts w:ascii="Calibri" w:hAnsi="Calibri"/>
                <w:sz w:val="20"/>
                <w:szCs w:val="20"/>
              </w:rPr>
            </w:pPr>
            <w:r w:rsidRPr="007F7AF2">
              <w:rPr>
                <w:rFonts w:ascii="Calibri" w:hAnsi="Calibri"/>
                <w:sz w:val="20"/>
                <w:szCs w:val="20"/>
              </w:rPr>
              <w:t> </w:t>
            </w:r>
          </w:p>
        </w:tc>
      </w:tr>
    </w:tbl>
    <w:p w:rsidR="0004606A" w:rsidRDefault="0004606A" w:rsidP="00F51EB9">
      <w:pPr>
        <w:pStyle w:val="Style1"/>
      </w:pPr>
      <w:r>
        <w:t>B.</w:t>
      </w:r>
      <w:r w:rsidRPr="000F708E">
        <w:t>1</w:t>
      </w:r>
      <w:r>
        <w:t>5</w:t>
      </w:r>
      <w:r w:rsidRPr="000F708E">
        <w:tab/>
        <w:t>Project Approach (1)</w:t>
      </w:r>
    </w:p>
    <w:p w:rsidR="0004606A" w:rsidRDefault="0004606A" w:rsidP="003209E0">
      <w:pPr>
        <w:pStyle w:val="explanatoryText"/>
      </w:pPr>
      <w:r w:rsidRPr="002E2CA3">
        <w:t>Detail how the required services will be developed and delivered. Outline the different stages of activity.</w:t>
      </w:r>
      <w:r w:rsidRPr="002E2CA3">
        <w:tab/>
      </w:r>
    </w:p>
    <w:p w:rsidR="0004606A" w:rsidRDefault="0004606A" w:rsidP="003209E0">
      <w:pPr>
        <w:pStyle w:val="explanatoryText"/>
      </w:pPr>
      <w:r>
        <w:t>Describe how your generic project methodology has been tailored to this specific project.</w:t>
      </w:r>
    </w:p>
    <w:p w:rsidR="0004606A" w:rsidRDefault="0004606A" w:rsidP="00AC5781">
      <w:pPr>
        <w:pStyle w:val="ResponseText"/>
      </w:pPr>
      <w:r>
        <w:t>Type or paste your response here.</w:t>
      </w:r>
    </w:p>
    <w:p w:rsidR="0004606A" w:rsidRDefault="0004606A" w:rsidP="00F51EB9">
      <w:pPr>
        <w:pStyle w:val="Style1"/>
      </w:pPr>
      <w:r>
        <w:br w:type="page"/>
      </w:r>
      <w:r>
        <w:lastRenderedPageBreak/>
        <w:t>B.</w:t>
      </w:r>
      <w:r w:rsidRPr="000F708E">
        <w:t>1</w:t>
      </w:r>
      <w:r>
        <w:t>6</w:t>
      </w:r>
      <w:r w:rsidRPr="000F708E">
        <w:tab/>
        <w:t>Quality Control (1)</w:t>
      </w:r>
      <w:r w:rsidRPr="00034C8E">
        <w:tab/>
      </w:r>
    </w:p>
    <w:p w:rsidR="0004606A" w:rsidRPr="002E2CA3" w:rsidRDefault="0004606A" w:rsidP="00EB045E">
      <w:pPr>
        <w:pStyle w:val="explanatoryText"/>
      </w:pPr>
      <w:r w:rsidRPr="002E2CA3">
        <w:t>Identify the personnel, processes and any special resources that will be required for Quality Control, Acceptance and Commissioning Testing activities on the proposed project.</w:t>
      </w:r>
    </w:p>
    <w:p w:rsidR="0004606A" w:rsidRPr="002E2CA3" w:rsidRDefault="0004606A" w:rsidP="00EB045E">
      <w:pPr>
        <w:pStyle w:val="explanatoryText"/>
      </w:pPr>
      <w:r w:rsidRPr="002E2CA3">
        <w:t xml:space="preserve">State </w:t>
      </w:r>
      <w:proofErr w:type="gramStart"/>
      <w:r w:rsidRPr="002E2CA3">
        <w:t>who</w:t>
      </w:r>
      <w:proofErr w:type="gramEnd"/>
      <w:r w:rsidRPr="002E2CA3">
        <w:t xml:space="preserve"> is responsible for the completion of each deliverable.</w:t>
      </w:r>
    </w:p>
    <w:p w:rsidR="0004606A" w:rsidRPr="002E2CA3" w:rsidRDefault="0004606A" w:rsidP="00EB045E">
      <w:pPr>
        <w:pStyle w:val="explanatoryText"/>
      </w:pPr>
      <w:r w:rsidRPr="002E2CA3">
        <w:t xml:space="preserve">State </w:t>
      </w:r>
      <w:proofErr w:type="gramStart"/>
      <w:r w:rsidRPr="002E2CA3">
        <w:t>who</w:t>
      </w:r>
      <w:proofErr w:type="gramEnd"/>
      <w:r w:rsidRPr="002E2CA3">
        <w:t xml:space="preserve"> is accountable, within the sub-contracted organisation, for the acceptance of each deliverable.</w:t>
      </w:r>
    </w:p>
    <w:p w:rsidR="0004606A" w:rsidRDefault="0004606A" w:rsidP="00EB045E">
      <w:pPr>
        <w:pStyle w:val="explanatoryText"/>
      </w:pPr>
      <w:r w:rsidRPr="002E2CA3">
        <w:t>In contrast to “what we will test” described earlier, this is a “how we test” description.</w:t>
      </w:r>
    </w:p>
    <w:p w:rsidR="0004606A" w:rsidRDefault="0004606A" w:rsidP="00AC5781">
      <w:pPr>
        <w:pStyle w:val="ResponseText"/>
      </w:pPr>
      <w:r>
        <w:t>Type or paste your response here.</w:t>
      </w:r>
    </w:p>
    <w:p w:rsidR="0004606A" w:rsidRDefault="0004606A" w:rsidP="00F51EB9">
      <w:pPr>
        <w:pStyle w:val="Style1"/>
      </w:pPr>
      <w:r>
        <w:br w:type="page"/>
      </w:r>
      <w:r>
        <w:lastRenderedPageBreak/>
        <w:t>B.</w:t>
      </w:r>
      <w:r w:rsidRPr="000F708E">
        <w:t>1</w:t>
      </w:r>
      <w:r>
        <w:t>7</w:t>
      </w:r>
      <w:r w:rsidRPr="000F708E">
        <w:tab/>
        <w:t>Risk and Issue Management (1)</w:t>
      </w:r>
    </w:p>
    <w:p w:rsidR="0004606A" w:rsidRPr="002E2CA3" w:rsidRDefault="0004606A" w:rsidP="00EB045E">
      <w:pPr>
        <w:pStyle w:val="explanatoryText"/>
      </w:pPr>
      <w:r w:rsidRPr="002E2CA3">
        <w:t>Define the key risks to the successful delivery of the proposed project.</w:t>
      </w:r>
    </w:p>
    <w:p w:rsidR="0004606A" w:rsidRPr="002E2CA3" w:rsidRDefault="0004606A" w:rsidP="00EB045E">
      <w:pPr>
        <w:pStyle w:val="explanatoryText"/>
      </w:pPr>
      <w:r w:rsidRPr="002E2CA3">
        <w:t>Define any open issues that need resolving before the proposed project can start delivery.</w:t>
      </w:r>
    </w:p>
    <w:p w:rsidR="0004606A" w:rsidRPr="002E2CA3" w:rsidRDefault="0004606A" w:rsidP="00EB045E">
      <w:pPr>
        <w:pStyle w:val="explanatoryText"/>
      </w:pPr>
      <w:r w:rsidRPr="002E2CA3">
        <w:t>Detail any key questions that will affect the operation of the proposed project pending a decision.</w:t>
      </w:r>
    </w:p>
    <w:p w:rsidR="0004606A" w:rsidRDefault="0004606A" w:rsidP="00EB045E">
      <w:pPr>
        <w:pStyle w:val="explanatoryText"/>
      </w:pPr>
      <w:r w:rsidRPr="002E2CA3">
        <w:t>Define how the major risks and issues to the pr</w:t>
      </w:r>
      <w:r>
        <w:t>oposed project will be managed.</w:t>
      </w:r>
    </w:p>
    <w:p w:rsidR="0004606A" w:rsidRDefault="0004606A" w:rsidP="00AC5781">
      <w:pPr>
        <w:pStyle w:val="ResponseText"/>
      </w:pPr>
      <w:r>
        <w:t>Type or paste your response here.</w:t>
      </w:r>
    </w:p>
    <w:p w:rsidR="0004606A" w:rsidRPr="00AD5F97" w:rsidRDefault="0004606A" w:rsidP="00F51EB9">
      <w:pPr>
        <w:pStyle w:val="SectionHead"/>
      </w:pPr>
      <w:r>
        <w:br w:type="page"/>
      </w:r>
      <w:r w:rsidRPr="00AD5F97">
        <w:lastRenderedPageBreak/>
        <w:t>LEVERAGING</w:t>
      </w:r>
    </w:p>
    <w:p w:rsidR="0004606A" w:rsidRPr="00D20972" w:rsidRDefault="0004606A" w:rsidP="00F51EB9">
      <w:pPr>
        <w:pStyle w:val="Style1"/>
      </w:pPr>
      <w:r>
        <w:t>B.</w:t>
      </w:r>
      <w:r w:rsidRPr="000F708E">
        <w:t>1</w:t>
      </w:r>
      <w:r>
        <w:t>8</w:t>
      </w:r>
      <w:r>
        <w:tab/>
      </w:r>
      <w:r w:rsidRPr="000F708E">
        <w:t>Standardisation and Interoperability (0.5)</w:t>
      </w:r>
      <w:r w:rsidRPr="00D20972">
        <w:tab/>
      </w:r>
    </w:p>
    <w:p w:rsidR="0004606A" w:rsidRPr="002E2CA3" w:rsidRDefault="0004606A" w:rsidP="00EB045E">
      <w:pPr>
        <w:pStyle w:val="explanatoryText"/>
      </w:pPr>
      <w:r w:rsidRPr="002E2CA3">
        <w:t>Describe the global technology development or standardisation work that will be adopted, adapted or extended within the project and any risk reduction or additional value available by collaboration with similar activities occurring elsewhere in the world.</w:t>
      </w:r>
    </w:p>
    <w:p w:rsidR="0004606A" w:rsidRDefault="0004606A" w:rsidP="00EB045E">
      <w:pPr>
        <w:pStyle w:val="explanatoryText"/>
      </w:pPr>
      <w:r w:rsidRPr="002E2CA3">
        <w:t>Identify any local or emerging standards that wi</w:t>
      </w:r>
      <w:r>
        <w:t>ll be incorporated by the project.</w:t>
      </w:r>
    </w:p>
    <w:p w:rsidR="0004606A" w:rsidRDefault="0004606A" w:rsidP="00AC5781">
      <w:pPr>
        <w:pStyle w:val="ResponseText"/>
      </w:pPr>
      <w:r>
        <w:t>Type or paste your response here.</w:t>
      </w:r>
    </w:p>
    <w:p w:rsidR="0004606A" w:rsidRDefault="0004606A" w:rsidP="00F51EB9">
      <w:pPr>
        <w:pStyle w:val="SectionHead"/>
      </w:pPr>
      <w:r>
        <w:br w:type="page"/>
      </w:r>
      <w:r w:rsidRPr="00AD5F97">
        <w:lastRenderedPageBreak/>
        <w:t>FINANCIAL</w:t>
      </w:r>
    </w:p>
    <w:p w:rsidR="0004606A" w:rsidRPr="00D5317A" w:rsidRDefault="0004606A" w:rsidP="00EB045E">
      <w:pPr>
        <w:pStyle w:val="explanatoryText"/>
        <w:rPr>
          <w:b/>
        </w:rPr>
      </w:pPr>
      <w:r w:rsidRPr="00D5317A">
        <w:rPr>
          <w:b/>
        </w:rPr>
        <w:t>PLEASE COMPLETE DETAILS IN ATTACHMENT D3 MILESTONE AND FUNDING TEMPLATE</w:t>
      </w:r>
    </w:p>
    <w:p w:rsidR="0004606A" w:rsidRPr="00AD5F97" w:rsidRDefault="0004606A" w:rsidP="00F51EB9">
      <w:pPr>
        <w:pStyle w:val="SectionHead"/>
      </w:pPr>
      <w:r w:rsidRPr="00AD5F97">
        <w:t>SERVICES AND SUPPORT</w:t>
      </w:r>
    </w:p>
    <w:p w:rsidR="0004606A" w:rsidRPr="000F708E" w:rsidRDefault="0004606A" w:rsidP="00F51EB9">
      <w:pPr>
        <w:pStyle w:val="Style1"/>
      </w:pPr>
      <w:r>
        <w:t>B.19</w:t>
      </w:r>
      <w:r w:rsidRPr="000F708E">
        <w:tab/>
        <w:t>Service Levels (0.5)</w:t>
      </w:r>
      <w:r w:rsidRPr="000F708E">
        <w:tab/>
      </w:r>
    </w:p>
    <w:p w:rsidR="0004606A" w:rsidRDefault="0004606A" w:rsidP="00EB045E">
      <w:pPr>
        <w:pStyle w:val="explanatoryText"/>
      </w:pPr>
      <w:r w:rsidRPr="002E2CA3">
        <w:t>Specify the service level that will be offered for each service in relation to the levels discussed in the relevant Part B document.</w:t>
      </w:r>
    </w:p>
    <w:p w:rsidR="0004606A" w:rsidRDefault="0004606A" w:rsidP="00AC5781">
      <w:pPr>
        <w:pStyle w:val="ResponseText"/>
      </w:pPr>
      <w:r>
        <w:t>Type or paste your response here.</w:t>
      </w:r>
    </w:p>
    <w:p w:rsidR="0004606A" w:rsidRDefault="0004606A" w:rsidP="00F51EB9">
      <w:pPr>
        <w:pStyle w:val="Style1"/>
      </w:pPr>
      <w:r>
        <w:br w:type="page"/>
      </w:r>
      <w:r>
        <w:lastRenderedPageBreak/>
        <w:t>B.</w:t>
      </w:r>
      <w:r w:rsidRPr="000F708E">
        <w:t>2</w:t>
      </w:r>
      <w:r>
        <w:t>0</w:t>
      </w:r>
      <w:r w:rsidRPr="000F708E">
        <w:tab/>
        <w:t>Operations and User Support (1)</w:t>
      </w:r>
      <w:r w:rsidRPr="00034C8E">
        <w:tab/>
      </w:r>
    </w:p>
    <w:p w:rsidR="0004606A" w:rsidRDefault="0004606A" w:rsidP="00EB045E">
      <w:pPr>
        <w:pStyle w:val="explanatoryText"/>
      </w:pPr>
      <w:r w:rsidRPr="002E2CA3">
        <w:t>Detail the proposed operator of each service, what support will be provided to users and by whom.</w:t>
      </w:r>
    </w:p>
    <w:p w:rsidR="0004606A" w:rsidRDefault="0004606A" w:rsidP="00AC5781">
      <w:pPr>
        <w:pStyle w:val="ResponseText"/>
      </w:pPr>
      <w:r>
        <w:t>Type or paste your response here.</w:t>
      </w:r>
    </w:p>
    <w:p w:rsidR="0004606A" w:rsidRDefault="0004606A" w:rsidP="00F51EB9">
      <w:pPr>
        <w:pStyle w:val="Style1"/>
      </w:pPr>
      <w:r>
        <w:br w:type="page"/>
      </w:r>
      <w:r>
        <w:lastRenderedPageBreak/>
        <w:t>B.</w:t>
      </w:r>
      <w:r w:rsidRPr="000F708E">
        <w:t>2</w:t>
      </w:r>
      <w:r>
        <w:t>1</w:t>
      </w:r>
      <w:r w:rsidRPr="000F708E">
        <w:tab/>
        <w:t>Sustainability (0.5)</w:t>
      </w:r>
      <w:r w:rsidRPr="000F708E">
        <w:tab/>
      </w:r>
    </w:p>
    <w:p w:rsidR="0004606A" w:rsidRDefault="0004606A" w:rsidP="00EB045E">
      <w:pPr>
        <w:pStyle w:val="explanatoryText"/>
      </w:pPr>
      <w:r w:rsidRPr="002E2CA3">
        <w:t xml:space="preserve">Describe how the project infrastructure will be made sustainable following the completion of the project and becoming operational, when EIF funds cannot be used. Include information on the proposed business/financial model and the </w:t>
      </w:r>
      <w:r>
        <w:t>timeframes to which they apply.</w:t>
      </w:r>
    </w:p>
    <w:p w:rsidR="0004606A" w:rsidRDefault="0004606A" w:rsidP="00AC5781">
      <w:pPr>
        <w:pStyle w:val="ResponseText"/>
      </w:pPr>
      <w:r>
        <w:t>Type or paste your response here.</w:t>
      </w:r>
    </w:p>
    <w:p w:rsidR="0004606A" w:rsidRDefault="0004606A" w:rsidP="00F51EB9">
      <w:pPr>
        <w:pStyle w:val="Style1"/>
      </w:pPr>
      <w:r>
        <w:br w:type="page"/>
      </w:r>
      <w:r>
        <w:lastRenderedPageBreak/>
        <w:t>B.</w:t>
      </w:r>
      <w:r w:rsidRPr="000F708E">
        <w:t>2</w:t>
      </w:r>
      <w:r>
        <w:t>2</w:t>
      </w:r>
      <w:r w:rsidRPr="000F708E">
        <w:tab/>
        <w:t>IP, Licensing and Access (0.5)</w:t>
      </w:r>
      <w:r w:rsidRPr="00034C8E">
        <w:tab/>
      </w:r>
    </w:p>
    <w:p w:rsidR="0004606A" w:rsidRPr="002E2CA3" w:rsidRDefault="0004606A" w:rsidP="00EB045E">
      <w:pPr>
        <w:pStyle w:val="explanatoryText"/>
      </w:pPr>
      <w:r w:rsidRPr="002E2CA3">
        <w:t>State if any software licen</w:t>
      </w:r>
      <w:r>
        <w:t>c</w:t>
      </w:r>
      <w:r w:rsidRPr="002E2CA3">
        <w:t>es will be used for software developed by the proposed project, or other software used for the services to be delivered by the proposed project.</w:t>
      </w:r>
    </w:p>
    <w:p w:rsidR="0004606A" w:rsidRPr="002E2CA3" w:rsidRDefault="0004606A" w:rsidP="00EB045E">
      <w:pPr>
        <w:pStyle w:val="explanatoryText"/>
      </w:pPr>
      <w:r w:rsidRPr="002E2CA3">
        <w:t>State if software developed by the project will be made available under an open-source licen</w:t>
      </w:r>
      <w:r>
        <w:t>c</w:t>
      </w:r>
      <w:r w:rsidRPr="002E2CA3">
        <w:t>e.</w:t>
      </w:r>
    </w:p>
    <w:p w:rsidR="0004606A" w:rsidRPr="002E2CA3" w:rsidRDefault="0004606A" w:rsidP="00EB045E">
      <w:pPr>
        <w:pStyle w:val="explanatoryText"/>
      </w:pPr>
      <w:r w:rsidRPr="002E2CA3">
        <w:t>State if other Intellectual Property (IP) or licensing restrictions are relevant to the services that will be delivered.</w:t>
      </w:r>
    </w:p>
    <w:p w:rsidR="0004606A" w:rsidRDefault="0004606A" w:rsidP="00EB045E">
      <w:pPr>
        <w:pStyle w:val="explanatoryText"/>
      </w:pPr>
      <w:r w:rsidRPr="002E2CA3">
        <w:t>State if there are any restrictions on access to the services that will be delivered.</w:t>
      </w:r>
    </w:p>
    <w:p w:rsidR="0004606A" w:rsidRDefault="0004606A" w:rsidP="00AC5781">
      <w:pPr>
        <w:pStyle w:val="ResponseText"/>
      </w:pPr>
      <w:r>
        <w:t>Type or paste your response here.</w:t>
      </w:r>
    </w:p>
    <w:p w:rsidR="0004606A" w:rsidRPr="000F708E" w:rsidRDefault="0004606A" w:rsidP="00F51EB9">
      <w:pPr>
        <w:pStyle w:val="Style1"/>
      </w:pPr>
      <w:r>
        <w:br w:type="page"/>
      </w:r>
      <w:r>
        <w:lastRenderedPageBreak/>
        <w:t>B.</w:t>
      </w:r>
      <w:r w:rsidRPr="000F708E">
        <w:t>2</w:t>
      </w:r>
      <w:r>
        <w:t>3</w:t>
      </w:r>
      <w:r w:rsidRPr="000F708E">
        <w:tab/>
        <w:t>Communications and Engagement (0.5)</w:t>
      </w:r>
    </w:p>
    <w:p w:rsidR="0004606A" w:rsidRDefault="0004606A" w:rsidP="00EB045E">
      <w:pPr>
        <w:pStyle w:val="explanatoryText"/>
      </w:pPr>
      <w:r w:rsidRPr="002E2CA3">
        <w:t>Describe the means by which customer satisfaction with the proposed project’s planning, requirements gathering, scoping decisions, progress, qualit</w:t>
      </w:r>
      <w:r>
        <w:t>y and outputs will be measured.</w:t>
      </w:r>
    </w:p>
    <w:p w:rsidR="0004606A" w:rsidRDefault="0004606A" w:rsidP="00AC5781">
      <w:pPr>
        <w:pStyle w:val="ResponseText"/>
      </w:pPr>
      <w:r>
        <w:t>Type or paste your response here.</w:t>
      </w:r>
    </w:p>
    <w:p w:rsidR="0004606A" w:rsidRDefault="0004606A" w:rsidP="00F51EB9">
      <w:pPr>
        <w:pStyle w:val="Style1"/>
      </w:pPr>
      <w:r>
        <w:br w:type="page"/>
      </w:r>
      <w:r>
        <w:lastRenderedPageBreak/>
        <w:t>B.</w:t>
      </w:r>
      <w:r w:rsidRPr="000F708E">
        <w:t>2</w:t>
      </w:r>
      <w:r>
        <w:t>4</w:t>
      </w:r>
      <w:r w:rsidRPr="000F708E">
        <w:tab/>
        <w:t>Constraints and Dependencies (0.5)</w:t>
      </w:r>
      <w:r w:rsidRPr="00034C8E">
        <w:tab/>
      </w:r>
    </w:p>
    <w:p w:rsidR="0004606A" w:rsidRPr="002E2CA3" w:rsidRDefault="0004606A" w:rsidP="00EB045E">
      <w:pPr>
        <w:pStyle w:val="explanatoryText"/>
      </w:pPr>
      <w:r w:rsidRPr="002E2CA3">
        <w:t>Define and explicitly quantify any schedule, expenditure, resource, scalability, performance, and quality constraints or limitations on the project and its deliverables.</w:t>
      </w:r>
    </w:p>
    <w:p w:rsidR="0004606A" w:rsidRDefault="0004606A" w:rsidP="00EB045E">
      <w:pPr>
        <w:pStyle w:val="explanatoryText"/>
      </w:pPr>
      <w:r w:rsidRPr="002E2CA3">
        <w:t xml:space="preserve">State the dependencies with external parties, including other </w:t>
      </w:r>
      <w:proofErr w:type="spellStart"/>
      <w:r w:rsidRPr="002E2CA3">
        <w:t>NeCTAR</w:t>
      </w:r>
      <w:proofErr w:type="spellEnd"/>
      <w:r w:rsidRPr="002E2CA3">
        <w:t xml:space="preserve"> projects, which have been identified in planning the proposed project.</w:t>
      </w:r>
    </w:p>
    <w:p w:rsidR="0004606A" w:rsidRDefault="0004606A" w:rsidP="00EB045E">
      <w:pPr>
        <w:pStyle w:val="explanatoryText"/>
        <w:rPr>
          <w:b/>
        </w:rPr>
      </w:pPr>
      <w:r w:rsidRPr="00951748">
        <w:rPr>
          <w:b/>
        </w:rPr>
        <w:t>NOTE: Please write your response in the box below AND complete a row in the table for each EXTERNAL Dependency.</w:t>
      </w:r>
    </w:p>
    <w:p w:rsidR="0004606A" w:rsidRDefault="0004606A" w:rsidP="00EB045E">
      <w:pPr>
        <w:pStyle w:val="explanatoryText"/>
      </w:pPr>
      <w:r w:rsidRPr="00951748">
        <w:t>Add/Delete rows as required.</w:t>
      </w:r>
    </w:p>
    <w:p w:rsidR="0004606A" w:rsidRDefault="0004606A" w:rsidP="00AC5781">
      <w:pPr>
        <w:pStyle w:val="ResponseText"/>
      </w:pPr>
      <w:r>
        <w:t>Type or paste your response here, and complete the table below.</w:t>
      </w:r>
    </w:p>
    <w:tbl>
      <w:tblPr>
        <w:tblW w:w="0" w:type="auto"/>
        <w:tblInd w:w="93" w:type="dxa"/>
        <w:tblLayout w:type="fixed"/>
        <w:tblLook w:val="00A0"/>
      </w:tblPr>
      <w:tblGrid>
        <w:gridCol w:w="2674"/>
        <w:gridCol w:w="2295"/>
        <w:gridCol w:w="1417"/>
        <w:gridCol w:w="2951"/>
      </w:tblGrid>
      <w:tr w:rsidR="0004606A" w:rsidRPr="007F7AF2" w:rsidTr="001A51E6">
        <w:tc>
          <w:tcPr>
            <w:tcW w:w="2674" w:type="dxa"/>
            <w:tcBorders>
              <w:top w:val="single" w:sz="4" w:space="0" w:color="auto"/>
              <w:left w:val="single" w:sz="4" w:space="0" w:color="auto"/>
              <w:bottom w:val="single" w:sz="4" w:space="0" w:color="auto"/>
              <w:right w:val="single" w:sz="4" w:space="0" w:color="auto"/>
            </w:tcBorders>
            <w:vAlign w:val="bottom"/>
          </w:tcPr>
          <w:p w:rsidR="0004606A" w:rsidRPr="00AF1EA5" w:rsidRDefault="0004606A" w:rsidP="001A51E6">
            <w:pPr>
              <w:rPr>
                <w:rFonts w:ascii="Calibri" w:hAnsi="Calibri"/>
                <w:b/>
                <w:bCs/>
                <w:color w:val="000000"/>
                <w:sz w:val="20"/>
                <w:szCs w:val="20"/>
              </w:rPr>
            </w:pPr>
            <w:r>
              <w:rPr>
                <w:rFonts w:ascii="Calibri" w:hAnsi="Calibri"/>
                <w:b/>
                <w:bCs/>
                <w:color w:val="000000"/>
                <w:sz w:val="20"/>
                <w:szCs w:val="20"/>
              </w:rPr>
              <w:t>External Party</w:t>
            </w:r>
          </w:p>
        </w:tc>
        <w:tc>
          <w:tcPr>
            <w:tcW w:w="2295" w:type="dxa"/>
            <w:tcBorders>
              <w:top w:val="single" w:sz="4" w:space="0" w:color="auto"/>
              <w:left w:val="nil"/>
              <w:bottom w:val="single" w:sz="4" w:space="0" w:color="auto"/>
              <w:right w:val="single" w:sz="4" w:space="0" w:color="auto"/>
            </w:tcBorders>
            <w:vAlign w:val="bottom"/>
          </w:tcPr>
          <w:p w:rsidR="0004606A" w:rsidRPr="00AF1EA5" w:rsidRDefault="0004606A" w:rsidP="001A51E6">
            <w:pPr>
              <w:rPr>
                <w:rFonts w:ascii="Calibri" w:hAnsi="Calibri"/>
                <w:b/>
                <w:bCs/>
                <w:color w:val="000000"/>
                <w:sz w:val="20"/>
                <w:szCs w:val="20"/>
              </w:rPr>
            </w:pPr>
            <w:r>
              <w:rPr>
                <w:rFonts w:ascii="Calibri" w:hAnsi="Calibri"/>
                <w:b/>
                <w:bCs/>
                <w:color w:val="000000"/>
                <w:sz w:val="20"/>
                <w:szCs w:val="20"/>
              </w:rPr>
              <w:t>Capability Required</w:t>
            </w:r>
          </w:p>
        </w:tc>
        <w:tc>
          <w:tcPr>
            <w:tcW w:w="1417" w:type="dxa"/>
            <w:tcBorders>
              <w:top w:val="single" w:sz="4" w:space="0" w:color="auto"/>
              <w:left w:val="nil"/>
              <w:bottom w:val="single" w:sz="4" w:space="0" w:color="auto"/>
              <w:right w:val="single" w:sz="4" w:space="0" w:color="auto"/>
            </w:tcBorders>
            <w:vAlign w:val="bottom"/>
          </w:tcPr>
          <w:p w:rsidR="0004606A" w:rsidRPr="00AF1EA5" w:rsidRDefault="0004606A" w:rsidP="001A51E6">
            <w:pPr>
              <w:rPr>
                <w:rFonts w:ascii="Calibri" w:hAnsi="Calibri"/>
                <w:b/>
                <w:bCs/>
                <w:color w:val="000000"/>
                <w:sz w:val="20"/>
                <w:szCs w:val="20"/>
              </w:rPr>
            </w:pPr>
            <w:r w:rsidRPr="00AF1EA5">
              <w:rPr>
                <w:rFonts w:ascii="Calibri" w:hAnsi="Calibri"/>
                <w:b/>
                <w:bCs/>
                <w:color w:val="000000"/>
                <w:sz w:val="20"/>
                <w:szCs w:val="20"/>
              </w:rPr>
              <w:t xml:space="preserve">Date </w:t>
            </w:r>
            <w:r>
              <w:rPr>
                <w:rFonts w:ascii="Calibri" w:hAnsi="Calibri"/>
                <w:b/>
                <w:bCs/>
                <w:color w:val="000000"/>
                <w:sz w:val="20"/>
                <w:szCs w:val="20"/>
              </w:rPr>
              <w:t>first required</w:t>
            </w:r>
          </w:p>
        </w:tc>
        <w:tc>
          <w:tcPr>
            <w:tcW w:w="2951" w:type="dxa"/>
            <w:tcBorders>
              <w:top w:val="single" w:sz="4" w:space="0" w:color="auto"/>
              <w:left w:val="nil"/>
              <w:bottom w:val="single" w:sz="4" w:space="0" w:color="auto"/>
              <w:right w:val="single" w:sz="4" w:space="0" w:color="auto"/>
            </w:tcBorders>
            <w:vAlign w:val="bottom"/>
          </w:tcPr>
          <w:p w:rsidR="0004606A" w:rsidRPr="00AF1EA5" w:rsidRDefault="0004606A" w:rsidP="001A51E6">
            <w:pPr>
              <w:rPr>
                <w:rFonts w:ascii="Calibri" w:hAnsi="Calibri"/>
                <w:b/>
                <w:bCs/>
                <w:color w:val="000000"/>
                <w:sz w:val="20"/>
                <w:szCs w:val="20"/>
              </w:rPr>
            </w:pPr>
            <w:r>
              <w:rPr>
                <w:rFonts w:ascii="Calibri" w:hAnsi="Calibri"/>
                <w:b/>
                <w:bCs/>
                <w:color w:val="000000"/>
                <w:sz w:val="20"/>
                <w:szCs w:val="20"/>
              </w:rPr>
              <w:t>Milestones or Deliverables dependent on that capability</w:t>
            </w:r>
          </w:p>
        </w:tc>
      </w:tr>
      <w:tr w:rsidR="0004606A" w:rsidRPr="007F7AF2" w:rsidTr="001A51E6">
        <w:tc>
          <w:tcPr>
            <w:tcW w:w="2674" w:type="dxa"/>
            <w:tcBorders>
              <w:top w:val="nil"/>
              <w:left w:val="single" w:sz="4" w:space="0" w:color="auto"/>
              <w:bottom w:val="single" w:sz="4" w:space="0" w:color="auto"/>
              <w:right w:val="single" w:sz="4" w:space="0" w:color="auto"/>
            </w:tcBorders>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2295" w:type="dxa"/>
            <w:tcBorders>
              <w:top w:val="nil"/>
              <w:left w:val="nil"/>
              <w:bottom w:val="single" w:sz="4" w:space="0" w:color="auto"/>
              <w:right w:val="single" w:sz="4" w:space="0" w:color="auto"/>
            </w:tcBorders>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1417" w:type="dxa"/>
            <w:tcBorders>
              <w:top w:val="nil"/>
              <w:left w:val="nil"/>
              <w:bottom w:val="single" w:sz="4" w:space="0" w:color="auto"/>
              <w:right w:val="single" w:sz="4" w:space="0" w:color="auto"/>
            </w:tcBorders>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2951" w:type="dxa"/>
            <w:tcBorders>
              <w:top w:val="nil"/>
              <w:left w:val="nil"/>
              <w:bottom w:val="single" w:sz="4" w:space="0" w:color="auto"/>
              <w:right w:val="single" w:sz="4" w:space="0" w:color="auto"/>
            </w:tcBorders>
          </w:tcPr>
          <w:p w:rsidR="0004606A" w:rsidRPr="007F7AF2" w:rsidRDefault="0004606A" w:rsidP="001A51E6">
            <w:pPr>
              <w:rPr>
                <w:rFonts w:ascii="Calibri" w:hAnsi="Calibri"/>
                <w:sz w:val="20"/>
                <w:szCs w:val="20"/>
              </w:rPr>
            </w:pPr>
            <w:r w:rsidRPr="007F7AF2">
              <w:rPr>
                <w:rFonts w:ascii="Calibri" w:hAnsi="Calibri"/>
                <w:sz w:val="20"/>
                <w:szCs w:val="20"/>
              </w:rPr>
              <w:t> </w:t>
            </w:r>
          </w:p>
        </w:tc>
      </w:tr>
      <w:tr w:rsidR="0004606A" w:rsidRPr="007F7AF2" w:rsidTr="001A51E6">
        <w:tc>
          <w:tcPr>
            <w:tcW w:w="2674" w:type="dxa"/>
            <w:tcBorders>
              <w:top w:val="nil"/>
              <w:left w:val="single" w:sz="4" w:space="0" w:color="auto"/>
              <w:bottom w:val="single" w:sz="4" w:space="0" w:color="auto"/>
              <w:right w:val="single" w:sz="4" w:space="0" w:color="auto"/>
            </w:tcBorders>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2295" w:type="dxa"/>
            <w:tcBorders>
              <w:top w:val="nil"/>
              <w:left w:val="nil"/>
              <w:bottom w:val="single" w:sz="4" w:space="0" w:color="auto"/>
              <w:right w:val="single" w:sz="4" w:space="0" w:color="auto"/>
            </w:tcBorders>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1417" w:type="dxa"/>
            <w:tcBorders>
              <w:top w:val="nil"/>
              <w:left w:val="nil"/>
              <w:bottom w:val="single" w:sz="4" w:space="0" w:color="auto"/>
              <w:right w:val="single" w:sz="4" w:space="0" w:color="auto"/>
            </w:tcBorders>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2951" w:type="dxa"/>
            <w:tcBorders>
              <w:top w:val="nil"/>
              <w:left w:val="nil"/>
              <w:bottom w:val="single" w:sz="4" w:space="0" w:color="auto"/>
              <w:right w:val="single" w:sz="4" w:space="0" w:color="auto"/>
            </w:tcBorders>
          </w:tcPr>
          <w:p w:rsidR="0004606A" w:rsidRPr="007F7AF2" w:rsidRDefault="0004606A" w:rsidP="001A51E6">
            <w:pPr>
              <w:rPr>
                <w:rFonts w:ascii="Calibri" w:hAnsi="Calibri"/>
                <w:sz w:val="20"/>
                <w:szCs w:val="20"/>
              </w:rPr>
            </w:pPr>
            <w:r w:rsidRPr="007F7AF2">
              <w:rPr>
                <w:rFonts w:ascii="Calibri" w:hAnsi="Calibri"/>
                <w:sz w:val="20"/>
                <w:szCs w:val="20"/>
              </w:rPr>
              <w:t> </w:t>
            </w:r>
          </w:p>
        </w:tc>
      </w:tr>
      <w:tr w:rsidR="0004606A" w:rsidRPr="007F7AF2" w:rsidTr="001A51E6">
        <w:tc>
          <w:tcPr>
            <w:tcW w:w="2674" w:type="dxa"/>
            <w:tcBorders>
              <w:top w:val="nil"/>
              <w:left w:val="single" w:sz="4" w:space="0" w:color="auto"/>
              <w:bottom w:val="single" w:sz="4" w:space="0" w:color="auto"/>
              <w:right w:val="single" w:sz="4" w:space="0" w:color="auto"/>
            </w:tcBorders>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2295" w:type="dxa"/>
            <w:tcBorders>
              <w:top w:val="nil"/>
              <w:left w:val="nil"/>
              <w:bottom w:val="single" w:sz="4" w:space="0" w:color="auto"/>
              <w:right w:val="single" w:sz="4" w:space="0" w:color="auto"/>
            </w:tcBorders>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1417" w:type="dxa"/>
            <w:tcBorders>
              <w:top w:val="nil"/>
              <w:left w:val="nil"/>
              <w:bottom w:val="single" w:sz="4" w:space="0" w:color="auto"/>
              <w:right w:val="single" w:sz="4" w:space="0" w:color="auto"/>
            </w:tcBorders>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2951" w:type="dxa"/>
            <w:tcBorders>
              <w:top w:val="nil"/>
              <w:left w:val="nil"/>
              <w:bottom w:val="single" w:sz="4" w:space="0" w:color="auto"/>
              <w:right w:val="single" w:sz="4" w:space="0" w:color="auto"/>
            </w:tcBorders>
          </w:tcPr>
          <w:p w:rsidR="0004606A" w:rsidRPr="007F7AF2" w:rsidRDefault="0004606A" w:rsidP="001A51E6">
            <w:pPr>
              <w:rPr>
                <w:rFonts w:ascii="Calibri" w:hAnsi="Calibri"/>
                <w:sz w:val="20"/>
                <w:szCs w:val="20"/>
              </w:rPr>
            </w:pPr>
            <w:r w:rsidRPr="007F7AF2">
              <w:rPr>
                <w:rFonts w:ascii="Calibri" w:hAnsi="Calibri"/>
                <w:sz w:val="20"/>
                <w:szCs w:val="20"/>
              </w:rPr>
              <w:t> </w:t>
            </w:r>
          </w:p>
        </w:tc>
      </w:tr>
      <w:tr w:rsidR="0004606A" w:rsidRPr="007F7AF2" w:rsidTr="001A51E6">
        <w:tc>
          <w:tcPr>
            <w:tcW w:w="2674" w:type="dxa"/>
            <w:tcBorders>
              <w:top w:val="nil"/>
              <w:left w:val="single" w:sz="4" w:space="0" w:color="auto"/>
              <w:bottom w:val="single" w:sz="4" w:space="0" w:color="auto"/>
              <w:right w:val="single" w:sz="4" w:space="0" w:color="auto"/>
            </w:tcBorders>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2295" w:type="dxa"/>
            <w:tcBorders>
              <w:top w:val="nil"/>
              <w:left w:val="nil"/>
              <w:bottom w:val="single" w:sz="4" w:space="0" w:color="auto"/>
              <w:right w:val="single" w:sz="4" w:space="0" w:color="auto"/>
            </w:tcBorders>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1417" w:type="dxa"/>
            <w:tcBorders>
              <w:top w:val="nil"/>
              <w:left w:val="nil"/>
              <w:bottom w:val="single" w:sz="4" w:space="0" w:color="auto"/>
              <w:right w:val="single" w:sz="4" w:space="0" w:color="auto"/>
            </w:tcBorders>
          </w:tcPr>
          <w:p w:rsidR="0004606A" w:rsidRPr="007F7AF2" w:rsidRDefault="0004606A" w:rsidP="001A51E6">
            <w:pPr>
              <w:rPr>
                <w:rFonts w:ascii="Calibri" w:hAnsi="Calibri"/>
                <w:sz w:val="20"/>
                <w:szCs w:val="20"/>
              </w:rPr>
            </w:pPr>
            <w:r w:rsidRPr="007F7AF2">
              <w:rPr>
                <w:rFonts w:ascii="Calibri" w:hAnsi="Calibri"/>
                <w:sz w:val="20"/>
                <w:szCs w:val="20"/>
              </w:rPr>
              <w:t> </w:t>
            </w:r>
          </w:p>
        </w:tc>
        <w:tc>
          <w:tcPr>
            <w:tcW w:w="2951" w:type="dxa"/>
            <w:tcBorders>
              <w:top w:val="nil"/>
              <w:left w:val="nil"/>
              <w:bottom w:val="single" w:sz="4" w:space="0" w:color="auto"/>
              <w:right w:val="single" w:sz="4" w:space="0" w:color="auto"/>
            </w:tcBorders>
          </w:tcPr>
          <w:p w:rsidR="0004606A" w:rsidRPr="007F7AF2" w:rsidRDefault="0004606A" w:rsidP="001A51E6">
            <w:pPr>
              <w:rPr>
                <w:rFonts w:ascii="Calibri" w:hAnsi="Calibri"/>
                <w:sz w:val="20"/>
                <w:szCs w:val="20"/>
              </w:rPr>
            </w:pPr>
            <w:r w:rsidRPr="007F7AF2">
              <w:rPr>
                <w:rFonts w:ascii="Calibri" w:hAnsi="Calibri"/>
                <w:sz w:val="20"/>
                <w:szCs w:val="20"/>
              </w:rPr>
              <w:t> </w:t>
            </w:r>
          </w:p>
        </w:tc>
      </w:tr>
    </w:tbl>
    <w:p w:rsidR="0004606A" w:rsidRDefault="0004606A" w:rsidP="00926739">
      <w:pPr>
        <w:pStyle w:val="Heading1"/>
      </w:pPr>
      <w:bookmarkStart w:id="27" w:name="_Toc303782280"/>
    </w:p>
    <w:p w:rsidR="0004606A" w:rsidRDefault="0004606A" w:rsidP="00926739">
      <w:pPr>
        <w:pStyle w:val="Heading1"/>
      </w:pPr>
      <w:r>
        <w:br w:type="page"/>
      </w:r>
      <w:r>
        <w:lastRenderedPageBreak/>
        <w:t>Section C - Selection Criteria</w:t>
      </w:r>
    </w:p>
    <w:p w:rsidR="0004606A" w:rsidRPr="00C06287" w:rsidRDefault="0004606A" w:rsidP="00926739">
      <w:pPr>
        <w:rPr>
          <w:rFonts w:ascii="Calibri" w:hAnsi="Calibri"/>
          <w:lang w:val="en-US"/>
        </w:rPr>
      </w:pPr>
      <w:r w:rsidRPr="00C06287">
        <w:rPr>
          <w:rFonts w:ascii="Calibri" w:hAnsi="Calibri"/>
          <w:lang w:val="en-US"/>
        </w:rPr>
        <w:t>The following table outlines the criteria that will be used to assess proposals, based on the responses in Parts D2 and D3. They are provided here only for the information of respondents and to ensure that responses consider the key elements being sought.</w:t>
      </w:r>
    </w:p>
    <w:p w:rsidR="0004606A" w:rsidRDefault="0004606A" w:rsidP="00926739">
      <w:pPr>
        <w:pStyle w:val="Heading2"/>
        <w:spacing w:after="120"/>
      </w:pPr>
      <w:r>
        <w:t>Criteria for Virtual Laboratory Proposals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760"/>
        <w:gridCol w:w="952"/>
        <w:gridCol w:w="6894"/>
      </w:tblGrid>
      <w:tr w:rsidR="0004606A" w:rsidRPr="007F7AF2" w:rsidTr="007F7AF2">
        <w:tc>
          <w:tcPr>
            <w:tcW w:w="1760" w:type="dxa"/>
            <w:tcBorders>
              <w:top w:val="single" w:sz="12" w:space="0" w:color="auto"/>
              <w:left w:val="single" w:sz="12" w:space="0" w:color="auto"/>
              <w:bottom w:val="single" w:sz="12" w:space="0" w:color="auto"/>
            </w:tcBorders>
            <w:vAlign w:val="center"/>
          </w:tcPr>
          <w:p w:rsidR="0004606A" w:rsidRPr="007F7AF2" w:rsidRDefault="0004606A" w:rsidP="007F7AF2">
            <w:pPr>
              <w:pStyle w:val="BodyText"/>
              <w:spacing w:before="40" w:after="40" w:line="240" w:lineRule="auto"/>
              <w:rPr>
                <w:b/>
                <w:color w:val="365F91"/>
                <w:szCs w:val="22"/>
              </w:rPr>
            </w:pPr>
            <w:r w:rsidRPr="007F7AF2">
              <w:rPr>
                <w:b/>
                <w:color w:val="365F91"/>
                <w:szCs w:val="22"/>
              </w:rPr>
              <w:t>Category</w:t>
            </w:r>
          </w:p>
        </w:tc>
        <w:tc>
          <w:tcPr>
            <w:tcW w:w="952" w:type="dxa"/>
            <w:tcBorders>
              <w:top w:val="single" w:sz="12" w:space="0" w:color="auto"/>
              <w:bottom w:val="single" w:sz="12" w:space="0" w:color="auto"/>
            </w:tcBorders>
            <w:vAlign w:val="center"/>
          </w:tcPr>
          <w:p w:rsidR="0004606A" w:rsidRPr="007F7AF2" w:rsidRDefault="0004606A" w:rsidP="007F7AF2">
            <w:pPr>
              <w:pStyle w:val="BodyText"/>
              <w:spacing w:before="40" w:after="40" w:line="240" w:lineRule="auto"/>
              <w:jc w:val="center"/>
              <w:rPr>
                <w:b/>
                <w:color w:val="365F91"/>
                <w:szCs w:val="22"/>
              </w:rPr>
            </w:pPr>
            <w:r w:rsidRPr="007F7AF2">
              <w:rPr>
                <w:b/>
                <w:color w:val="365F91"/>
                <w:szCs w:val="22"/>
              </w:rPr>
              <w:t>Weight (%)</w:t>
            </w:r>
          </w:p>
        </w:tc>
        <w:tc>
          <w:tcPr>
            <w:tcW w:w="6894" w:type="dxa"/>
            <w:tcBorders>
              <w:top w:val="single" w:sz="12" w:space="0" w:color="auto"/>
              <w:bottom w:val="single" w:sz="12" w:space="0" w:color="auto"/>
              <w:right w:val="single" w:sz="12" w:space="0" w:color="auto"/>
            </w:tcBorders>
            <w:vAlign w:val="center"/>
          </w:tcPr>
          <w:p w:rsidR="0004606A" w:rsidRPr="007F7AF2" w:rsidRDefault="0004606A" w:rsidP="007F7AF2">
            <w:pPr>
              <w:pStyle w:val="BodyText"/>
              <w:spacing w:before="40" w:after="40" w:line="240" w:lineRule="auto"/>
              <w:rPr>
                <w:b/>
                <w:color w:val="365F91"/>
                <w:szCs w:val="22"/>
              </w:rPr>
            </w:pPr>
            <w:r w:rsidRPr="007F7AF2">
              <w:rPr>
                <w:b/>
                <w:color w:val="365F91"/>
                <w:szCs w:val="22"/>
              </w:rPr>
              <w:t>Criteria</w:t>
            </w:r>
          </w:p>
        </w:tc>
      </w:tr>
      <w:tr w:rsidR="0004606A" w:rsidRPr="007F7AF2" w:rsidTr="007F7AF2">
        <w:trPr>
          <w:trHeight w:val="496"/>
        </w:trPr>
        <w:tc>
          <w:tcPr>
            <w:tcW w:w="1760" w:type="dxa"/>
            <w:tcBorders>
              <w:top w:val="single" w:sz="12" w:space="0" w:color="auto"/>
              <w:left w:val="single" w:sz="12" w:space="0" w:color="auto"/>
              <w:bottom w:val="single" w:sz="12" w:space="0" w:color="auto"/>
            </w:tcBorders>
            <w:shd w:val="clear" w:color="auto" w:fill="C6D9F1"/>
            <w:vAlign w:val="center"/>
          </w:tcPr>
          <w:p w:rsidR="0004606A" w:rsidRPr="007F7AF2" w:rsidRDefault="0004606A" w:rsidP="007F7AF2">
            <w:pPr>
              <w:pStyle w:val="BodyText"/>
              <w:spacing w:before="0" w:after="0" w:line="240" w:lineRule="auto"/>
              <w:rPr>
                <w:b/>
                <w:bCs/>
                <w:color w:val="000000"/>
                <w:szCs w:val="22"/>
              </w:rPr>
            </w:pPr>
            <w:r w:rsidRPr="007F7AF2">
              <w:rPr>
                <w:b/>
                <w:color w:val="365F91"/>
                <w:szCs w:val="22"/>
              </w:rPr>
              <w:t>Research Community</w:t>
            </w:r>
          </w:p>
        </w:tc>
        <w:tc>
          <w:tcPr>
            <w:tcW w:w="952" w:type="dxa"/>
            <w:tcBorders>
              <w:top w:val="single" w:sz="12" w:space="0" w:color="auto"/>
              <w:bottom w:val="single" w:sz="12" w:space="0" w:color="auto"/>
            </w:tcBorders>
            <w:shd w:val="clear" w:color="auto" w:fill="C6D9F1"/>
            <w:vAlign w:val="center"/>
          </w:tcPr>
          <w:p w:rsidR="0004606A" w:rsidRPr="007F7AF2" w:rsidRDefault="0004606A" w:rsidP="007F7AF2">
            <w:pPr>
              <w:pStyle w:val="BodyText"/>
              <w:spacing w:before="0" w:after="0" w:line="240" w:lineRule="auto"/>
              <w:jc w:val="center"/>
              <w:rPr>
                <w:b/>
                <w:bCs/>
                <w:color w:val="000000"/>
                <w:szCs w:val="22"/>
              </w:rPr>
            </w:pPr>
            <w:r w:rsidRPr="007F7AF2">
              <w:rPr>
                <w:b/>
                <w:color w:val="365F91"/>
                <w:szCs w:val="22"/>
              </w:rPr>
              <w:t>20%</w:t>
            </w:r>
          </w:p>
        </w:tc>
        <w:tc>
          <w:tcPr>
            <w:tcW w:w="6894" w:type="dxa"/>
            <w:tcBorders>
              <w:top w:val="single" w:sz="12" w:space="0" w:color="auto"/>
              <w:bottom w:val="single" w:sz="12" w:space="0" w:color="auto"/>
              <w:right w:val="single" w:sz="12" w:space="0" w:color="auto"/>
            </w:tcBorders>
            <w:shd w:val="clear" w:color="auto" w:fill="C6D9F1"/>
            <w:vAlign w:val="center"/>
          </w:tcPr>
          <w:p w:rsidR="0004606A" w:rsidRPr="007F7AF2" w:rsidRDefault="0004606A" w:rsidP="00750222">
            <w:pPr>
              <w:rPr>
                <w:rFonts w:ascii="Calibri" w:hAnsi="Calibri"/>
                <w:color w:val="000000"/>
              </w:rPr>
            </w:pPr>
            <w:r w:rsidRPr="007F7AF2">
              <w:rPr>
                <w:rFonts w:ascii="Calibri" w:hAnsi="Calibri"/>
                <w:color w:val="000000"/>
                <w:sz w:val="22"/>
                <w:szCs w:val="22"/>
              </w:rPr>
              <w:t> </w:t>
            </w:r>
          </w:p>
        </w:tc>
      </w:tr>
      <w:tr w:rsidR="0004606A" w:rsidRPr="007F7AF2" w:rsidTr="007F7AF2">
        <w:tc>
          <w:tcPr>
            <w:tcW w:w="9606" w:type="dxa"/>
            <w:gridSpan w:val="3"/>
            <w:tcBorders>
              <w:top w:val="single" w:sz="12" w:space="0" w:color="auto"/>
              <w:left w:val="single" w:sz="12" w:space="0" w:color="auto"/>
              <w:right w:val="single" w:sz="12" w:space="0" w:color="auto"/>
            </w:tcBorders>
            <w:vAlign w:val="center"/>
          </w:tcPr>
          <w:p w:rsidR="0004606A" w:rsidRPr="007F7AF2" w:rsidRDefault="0004606A" w:rsidP="00750222">
            <w:pPr>
              <w:rPr>
                <w:rFonts w:ascii="Calibri" w:hAnsi="Calibri"/>
                <w:b/>
                <w:bCs/>
              </w:rPr>
            </w:pPr>
            <w:r w:rsidRPr="007F7AF2">
              <w:rPr>
                <w:rFonts w:ascii="Calibri" w:hAnsi="Calibri"/>
                <w:sz w:val="22"/>
                <w:szCs w:val="22"/>
              </w:rPr>
              <w:t>Research community to benefit is well-defined (by location, institutions, size), nationally significant and the proposal is well supported by the research community</w:t>
            </w:r>
          </w:p>
        </w:tc>
      </w:tr>
      <w:tr w:rsidR="0004606A" w:rsidRPr="007F7AF2" w:rsidTr="007F7AF2">
        <w:tc>
          <w:tcPr>
            <w:tcW w:w="9606" w:type="dxa"/>
            <w:gridSpan w:val="3"/>
            <w:tcBorders>
              <w:left w:val="single" w:sz="12" w:space="0" w:color="auto"/>
              <w:right w:val="single" w:sz="12" w:space="0" w:color="auto"/>
            </w:tcBorders>
            <w:vAlign w:val="center"/>
          </w:tcPr>
          <w:p w:rsidR="0004606A" w:rsidRPr="007F7AF2" w:rsidRDefault="0004606A" w:rsidP="00750222">
            <w:pPr>
              <w:rPr>
                <w:rFonts w:ascii="Calibri" w:hAnsi="Calibri"/>
              </w:rPr>
            </w:pPr>
            <w:r w:rsidRPr="007F7AF2">
              <w:rPr>
                <w:rFonts w:ascii="Calibri" w:hAnsi="Calibri"/>
                <w:sz w:val="22"/>
                <w:szCs w:val="22"/>
              </w:rPr>
              <w:t>The needs of the research community to be addressed by the proposal are well defined and significant</w:t>
            </w:r>
          </w:p>
        </w:tc>
      </w:tr>
      <w:tr w:rsidR="0004606A" w:rsidRPr="007F7AF2" w:rsidTr="007F7AF2">
        <w:tc>
          <w:tcPr>
            <w:tcW w:w="9606" w:type="dxa"/>
            <w:gridSpan w:val="3"/>
            <w:tcBorders>
              <w:left w:val="single" w:sz="12" w:space="0" w:color="auto"/>
              <w:right w:val="single" w:sz="12" w:space="0" w:color="auto"/>
            </w:tcBorders>
            <w:vAlign w:val="center"/>
          </w:tcPr>
          <w:p w:rsidR="0004606A" w:rsidRPr="007F7AF2" w:rsidRDefault="0004606A" w:rsidP="00750222">
            <w:pPr>
              <w:rPr>
                <w:rFonts w:ascii="Calibri" w:hAnsi="Calibri"/>
              </w:rPr>
            </w:pPr>
            <w:r w:rsidRPr="007F7AF2">
              <w:rPr>
                <w:rFonts w:ascii="Calibri" w:hAnsi="Calibri"/>
                <w:sz w:val="22"/>
                <w:szCs w:val="22"/>
              </w:rPr>
              <w:t>Researcher participation in the proposal is well defined, significant and national or international in scale, supporting outreach, uptake, testing and evaluation of the project infrastructure</w:t>
            </w:r>
          </w:p>
        </w:tc>
      </w:tr>
      <w:tr w:rsidR="0004606A" w:rsidRPr="007F7AF2" w:rsidTr="007F7AF2">
        <w:tc>
          <w:tcPr>
            <w:tcW w:w="9606" w:type="dxa"/>
            <w:gridSpan w:val="3"/>
            <w:tcBorders>
              <w:left w:val="single" w:sz="12" w:space="0" w:color="auto"/>
              <w:right w:val="single" w:sz="12" w:space="0" w:color="auto"/>
            </w:tcBorders>
            <w:vAlign w:val="center"/>
          </w:tcPr>
          <w:p w:rsidR="0004606A" w:rsidRPr="007F7AF2" w:rsidRDefault="0004606A" w:rsidP="00750222">
            <w:pPr>
              <w:rPr>
                <w:rFonts w:ascii="Calibri" w:hAnsi="Calibri"/>
              </w:rPr>
            </w:pPr>
            <w:r w:rsidRPr="007F7AF2">
              <w:rPr>
                <w:rFonts w:ascii="Calibri" w:hAnsi="Calibri"/>
                <w:sz w:val="22"/>
                <w:szCs w:val="22"/>
              </w:rPr>
              <w:t>The proposal is aligned to national research priorities</w:t>
            </w:r>
          </w:p>
        </w:tc>
      </w:tr>
      <w:tr w:rsidR="0004606A" w:rsidRPr="007F7AF2" w:rsidTr="007F7AF2">
        <w:tc>
          <w:tcPr>
            <w:tcW w:w="9606" w:type="dxa"/>
            <w:gridSpan w:val="3"/>
            <w:tcBorders>
              <w:left w:val="single" w:sz="12" w:space="0" w:color="auto"/>
              <w:bottom w:val="single" w:sz="12" w:space="0" w:color="auto"/>
              <w:right w:val="single" w:sz="12" w:space="0" w:color="auto"/>
            </w:tcBorders>
            <w:vAlign w:val="center"/>
          </w:tcPr>
          <w:p w:rsidR="0004606A" w:rsidRPr="007F7AF2" w:rsidRDefault="0004606A" w:rsidP="00750222">
            <w:pPr>
              <w:rPr>
                <w:rFonts w:ascii="Calibri" w:hAnsi="Calibri"/>
              </w:rPr>
            </w:pPr>
            <w:r w:rsidRPr="007F7AF2">
              <w:rPr>
                <w:rFonts w:ascii="Calibri" w:hAnsi="Calibri"/>
                <w:sz w:val="22"/>
                <w:szCs w:val="22"/>
              </w:rPr>
              <w:t xml:space="preserve">The proposal is aligned with, and contributes to implementation of, national research infrastructure and </w:t>
            </w:r>
            <w:proofErr w:type="spellStart"/>
            <w:r w:rsidRPr="007F7AF2">
              <w:rPr>
                <w:rFonts w:ascii="Calibri" w:hAnsi="Calibri"/>
                <w:sz w:val="22"/>
                <w:szCs w:val="22"/>
              </w:rPr>
              <w:t>eResearch</w:t>
            </w:r>
            <w:proofErr w:type="spellEnd"/>
            <w:r w:rsidRPr="007F7AF2">
              <w:rPr>
                <w:rFonts w:ascii="Calibri" w:hAnsi="Calibri"/>
                <w:sz w:val="22"/>
                <w:szCs w:val="22"/>
              </w:rPr>
              <w:t xml:space="preserve"> priorities</w:t>
            </w:r>
          </w:p>
        </w:tc>
      </w:tr>
      <w:tr w:rsidR="0004606A" w:rsidRPr="007F7AF2" w:rsidTr="007F7AF2">
        <w:tc>
          <w:tcPr>
            <w:tcW w:w="1760" w:type="dxa"/>
            <w:tcBorders>
              <w:top w:val="single" w:sz="12" w:space="0" w:color="auto"/>
              <w:left w:val="single" w:sz="12" w:space="0" w:color="auto"/>
              <w:bottom w:val="single" w:sz="12" w:space="0" w:color="auto"/>
            </w:tcBorders>
            <w:shd w:val="clear" w:color="auto" w:fill="C6D9F1"/>
            <w:vAlign w:val="center"/>
          </w:tcPr>
          <w:p w:rsidR="0004606A" w:rsidRPr="007F7AF2" w:rsidRDefault="0004606A" w:rsidP="007F7AF2">
            <w:pPr>
              <w:pStyle w:val="BodyText"/>
              <w:spacing w:before="0" w:after="0" w:line="240" w:lineRule="auto"/>
              <w:rPr>
                <w:b/>
                <w:color w:val="365F91"/>
                <w:szCs w:val="22"/>
              </w:rPr>
            </w:pPr>
            <w:r w:rsidRPr="007F7AF2">
              <w:rPr>
                <w:b/>
                <w:color w:val="365F91"/>
                <w:szCs w:val="22"/>
              </w:rPr>
              <w:t>Research Impact</w:t>
            </w:r>
          </w:p>
        </w:tc>
        <w:tc>
          <w:tcPr>
            <w:tcW w:w="952" w:type="dxa"/>
            <w:tcBorders>
              <w:top w:val="single" w:sz="12" w:space="0" w:color="auto"/>
              <w:bottom w:val="single" w:sz="12" w:space="0" w:color="auto"/>
            </w:tcBorders>
            <w:shd w:val="clear" w:color="auto" w:fill="C6D9F1"/>
            <w:vAlign w:val="center"/>
          </w:tcPr>
          <w:p w:rsidR="0004606A" w:rsidRPr="007F7AF2" w:rsidRDefault="0004606A" w:rsidP="007F7AF2">
            <w:pPr>
              <w:pStyle w:val="BodyText"/>
              <w:spacing w:before="0" w:after="0" w:line="240" w:lineRule="auto"/>
              <w:jc w:val="center"/>
              <w:rPr>
                <w:b/>
                <w:color w:val="365F91"/>
                <w:szCs w:val="22"/>
              </w:rPr>
            </w:pPr>
            <w:r w:rsidRPr="007F7AF2">
              <w:rPr>
                <w:b/>
                <w:color w:val="365F91"/>
                <w:szCs w:val="22"/>
              </w:rPr>
              <w:t>30%</w:t>
            </w:r>
          </w:p>
        </w:tc>
        <w:tc>
          <w:tcPr>
            <w:tcW w:w="6894" w:type="dxa"/>
            <w:tcBorders>
              <w:top w:val="single" w:sz="12" w:space="0" w:color="auto"/>
              <w:bottom w:val="single" w:sz="12" w:space="0" w:color="auto"/>
              <w:right w:val="single" w:sz="12" w:space="0" w:color="auto"/>
            </w:tcBorders>
            <w:shd w:val="clear" w:color="auto" w:fill="C6D9F1"/>
            <w:vAlign w:val="center"/>
          </w:tcPr>
          <w:p w:rsidR="0004606A" w:rsidRPr="007F7AF2" w:rsidRDefault="0004606A" w:rsidP="00750222">
            <w:pPr>
              <w:rPr>
                <w:rFonts w:ascii="Calibri" w:hAnsi="Calibri" w:cs="Gautami"/>
                <w:b/>
                <w:color w:val="365F91"/>
                <w:lang w:eastAsia="ar-SA"/>
              </w:rPr>
            </w:pPr>
          </w:p>
          <w:p w:rsidR="0004606A" w:rsidRPr="007F7AF2" w:rsidRDefault="0004606A" w:rsidP="00750222">
            <w:pPr>
              <w:rPr>
                <w:rFonts w:ascii="Calibri" w:hAnsi="Calibri" w:cs="Gautami"/>
                <w:b/>
                <w:color w:val="365F91"/>
                <w:lang w:eastAsia="ar-SA"/>
              </w:rPr>
            </w:pPr>
          </w:p>
        </w:tc>
      </w:tr>
      <w:tr w:rsidR="0004606A" w:rsidRPr="007F7AF2" w:rsidTr="007F7AF2">
        <w:tc>
          <w:tcPr>
            <w:tcW w:w="9606" w:type="dxa"/>
            <w:gridSpan w:val="3"/>
            <w:tcBorders>
              <w:top w:val="single" w:sz="12" w:space="0" w:color="auto"/>
              <w:left w:val="single" w:sz="12" w:space="0" w:color="auto"/>
              <w:right w:val="single" w:sz="12" w:space="0" w:color="auto"/>
            </w:tcBorders>
            <w:vAlign w:val="center"/>
          </w:tcPr>
          <w:p w:rsidR="0004606A" w:rsidRPr="007F7AF2" w:rsidRDefault="0004606A" w:rsidP="00750222">
            <w:pPr>
              <w:rPr>
                <w:rFonts w:ascii="Calibri" w:hAnsi="Calibri"/>
                <w:color w:val="000000"/>
              </w:rPr>
            </w:pPr>
            <w:r w:rsidRPr="007F7AF2">
              <w:rPr>
                <w:rFonts w:ascii="Calibri" w:hAnsi="Calibri"/>
                <w:color w:val="000000"/>
                <w:sz w:val="22"/>
                <w:szCs w:val="22"/>
              </w:rPr>
              <w:t>The benefits to be delivered to the identified research community are well described, achievable, significant and measurable. The process for tracking and measuring the benefits is defined and achievable</w:t>
            </w:r>
          </w:p>
        </w:tc>
      </w:tr>
      <w:tr w:rsidR="0004606A" w:rsidRPr="007F7AF2" w:rsidTr="007F7AF2">
        <w:trPr>
          <w:trHeight w:val="1215"/>
        </w:trPr>
        <w:tc>
          <w:tcPr>
            <w:tcW w:w="9606" w:type="dxa"/>
            <w:gridSpan w:val="3"/>
            <w:tcBorders>
              <w:left w:val="single" w:sz="12" w:space="0" w:color="auto"/>
              <w:right w:val="single" w:sz="12" w:space="0" w:color="auto"/>
            </w:tcBorders>
          </w:tcPr>
          <w:p w:rsidR="0004606A" w:rsidRPr="007F7AF2" w:rsidRDefault="0004606A" w:rsidP="00D979B1">
            <w:pPr>
              <w:rPr>
                <w:rFonts w:ascii="Calibri" w:hAnsi="Calibri"/>
                <w:color w:val="000000"/>
              </w:rPr>
            </w:pPr>
            <w:r w:rsidRPr="007F7AF2">
              <w:rPr>
                <w:rFonts w:ascii="Calibri" w:hAnsi="Calibri"/>
                <w:color w:val="000000"/>
                <w:sz w:val="22"/>
                <w:szCs w:val="22"/>
              </w:rPr>
              <w:t>The proposal delivers a transformative impact for Australian research:</w:t>
            </w:r>
          </w:p>
          <w:p w:rsidR="0004606A" w:rsidRPr="007F7AF2" w:rsidRDefault="0004606A" w:rsidP="00D979B1">
            <w:pPr>
              <w:rPr>
                <w:rFonts w:ascii="Calibri" w:hAnsi="Calibri"/>
                <w:color w:val="000000"/>
              </w:rPr>
            </w:pPr>
            <w:r w:rsidRPr="007F7AF2">
              <w:rPr>
                <w:rFonts w:ascii="Calibri" w:hAnsi="Calibri"/>
                <w:color w:val="000000"/>
                <w:sz w:val="22"/>
                <w:szCs w:val="22"/>
              </w:rPr>
              <w:t xml:space="preserve">•        Supporting broader delivery of the benefits of </w:t>
            </w:r>
            <w:proofErr w:type="spellStart"/>
            <w:r w:rsidRPr="007F7AF2">
              <w:rPr>
                <w:rFonts w:ascii="Calibri" w:hAnsi="Calibri"/>
                <w:color w:val="000000"/>
                <w:sz w:val="22"/>
                <w:szCs w:val="22"/>
              </w:rPr>
              <w:t>eResearch</w:t>
            </w:r>
            <w:proofErr w:type="spellEnd"/>
            <w:r w:rsidRPr="007F7AF2">
              <w:rPr>
                <w:rFonts w:ascii="Calibri" w:hAnsi="Calibri"/>
                <w:color w:val="000000"/>
                <w:sz w:val="22"/>
                <w:szCs w:val="22"/>
              </w:rPr>
              <w:t xml:space="preserve"> infrastructure</w:t>
            </w:r>
          </w:p>
          <w:p w:rsidR="0004606A" w:rsidRPr="007F7AF2" w:rsidRDefault="0004606A" w:rsidP="00D979B1">
            <w:r w:rsidRPr="007F7AF2">
              <w:rPr>
                <w:rFonts w:ascii="Calibri" w:hAnsi="Calibri"/>
                <w:color w:val="000000"/>
                <w:sz w:val="22"/>
                <w:szCs w:val="22"/>
              </w:rPr>
              <w:t xml:space="preserve">•        Transforming research and </w:t>
            </w:r>
            <w:proofErr w:type="spellStart"/>
            <w:r w:rsidRPr="007F7AF2">
              <w:rPr>
                <w:rFonts w:ascii="Calibri" w:hAnsi="Calibri"/>
                <w:color w:val="000000"/>
                <w:sz w:val="22"/>
                <w:szCs w:val="22"/>
              </w:rPr>
              <w:t>eResearch</w:t>
            </w:r>
            <w:proofErr w:type="spellEnd"/>
            <w:r w:rsidRPr="007F7AF2">
              <w:rPr>
                <w:rFonts w:ascii="Calibri" w:hAnsi="Calibri"/>
                <w:color w:val="000000"/>
                <w:sz w:val="22"/>
                <w:szCs w:val="22"/>
              </w:rPr>
              <w:t xml:space="preserve"> practice within the research community identified in the proposal</w:t>
            </w:r>
          </w:p>
        </w:tc>
      </w:tr>
      <w:tr w:rsidR="0004606A" w:rsidRPr="007F7AF2" w:rsidTr="007F7AF2">
        <w:trPr>
          <w:trHeight w:val="3341"/>
        </w:trPr>
        <w:tc>
          <w:tcPr>
            <w:tcW w:w="9606" w:type="dxa"/>
            <w:gridSpan w:val="3"/>
            <w:tcBorders>
              <w:left w:val="single" w:sz="12" w:space="0" w:color="auto"/>
              <w:right w:val="single" w:sz="12" w:space="0" w:color="auto"/>
            </w:tcBorders>
          </w:tcPr>
          <w:p w:rsidR="0004606A" w:rsidRPr="007F7AF2" w:rsidRDefault="0004606A" w:rsidP="00750222">
            <w:pPr>
              <w:rPr>
                <w:rFonts w:ascii="Calibri" w:hAnsi="Calibri"/>
                <w:color w:val="000000"/>
              </w:rPr>
            </w:pPr>
            <w:r w:rsidRPr="007F7AF2">
              <w:rPr>
                <w:rFonts w:ascii="Calibri" w:hAnsi="Calibri"/>
                <w:color w:val="000000"/>
                <w:sz w:val="22"/>
                <w:szCs w:val="22"/>
              </w:rPr>
              <w:t>The proposal integrates significant infrastructure and research capabilities on a national scale to deliver a transformative impact for the research community identified in the proposal:</w:t>
            </w:r>
          </w:p>
          <w:p w:rsidR="0004606A" w:rsidRPr="007F7AF2" w:rsidRDefault="0004606A" w:rsidP="007F7AF2">
            <w:pPr>
              <w:pStyle w:val="ListParagraph"/>
              <w:numPr>
                <w:ilvl w:val="0"/>
                <w:numId w:val="19"/>
              </w:numPr>
              <w:spacing w:before="0" w:after="0" w:line="240" w:lineRule="auto"/>
              <w:ind w:left="371" w:hanging="371"/>
              <w:rPr>
                <w:color w:val="000000"/>
              </w:rPr>
            </w:pPr>
            <w:r w:rsidRPr="007F7AF2">
              <w:rPr>
                <w:color w:val="000000"/>
              </w:rPr>
              <w:t>Improving access to instruments, data, compute and other research infrastructure</w:t>
            </w:r>
          </w:p>
          <w:p w:rsidR="0004606A" w:rsidRPr="007F7AF2" w:rsidRDefault="0004606A" w:rsidP="007F7AF2">
            <w:pPr>
              <w:pStyle w:val="ListParagraph"/>
              <w:numPr>
                <w:ilvl w:val="0"/>
                <w:numId w:val="19"/>
              </w:numPr>
              <w:spacing w:before="0" w:after="0" w:line="240" w:lineRule="auto"/>
              <w:ind w:left="371" w:hanging="371"/>
              <w:rPr>
                <w:color w:val="000000"/>
              </w:rPr>
            </w:pPr>
            <w:r w:rsidRPr="007F7AF2">
              <w:rPr>
                <w:color w:val="000000"/>
              </w:rPr>
              <w:t>Enables new research practices through research workflows</w:t>
            </w:r>
          </w:p>
          <w:p w:rsidR="0004606A" w:rsidRPr="007F7AF2" w:rsidRDefault="0004606A" w:rsidP="007F7AF2">
            <w:pPr>
              <w:pStyle w:val="ListParagraph"/>
              <w:numPr>
                <w:ilvl w:val="0"/>
                <w:numId w:val="19"/>
              </w:numPr>
              <w:spacing w:before="0" w:after="0" w:line="240" w:lineRule="auto"/>
              <w:ind w:left="371" w:hanging="371"/>
              <w:rPr>
                <w:color w:val="000000"/>
              </w:rPr>
            </w:pPr>
            <w:r w:rsidRPr="007F7AF2">
              <w:rPr>
                <w:color w:val="000000"/>
              </w:rPr>
              <w:t>Address emerging research challenges</w:t>
            </w:r>
          </w:p>
          <w:p w:rsidR="0004606A" w:rsidRPr="007F7AF2" w:rsidRDefault="0004606A" w:rsidP="007F7AF2">
            <w:pPr>
              <w:pStyle w:val="ListParagraph"/>
              <w:numPr>
                <w:ilvl w:val="0"/>
                <w:numId w:val="19"/>
              </w:numPr>
              <w:spacing w:before="0" w:after="0" w:line="240" w:lineRule="auto"/>
              <w:ind w:left="371" w:hanging="371"/>
              <w:rPr>
                <w:color w:val="000000"/>
              </w:rPr>
            </w:pPr>
            <w:r w:rsidRPr="007F7AF2">
              <w:rPr>
                <w:color w:val="000000"/>
              </w:rPr>
              <w:t>Support cross-institutional and cross-disciplinary research workflows through the provision of integrated collaborative ICT infrastructure</w:t>
            </w:r>
          </w:p>
          <w:p w:rsidR="0004606A" w:rsidRPr="007F7AF2" w:rsidRDefault="0004606A" w:rsidP="007F7AF2">
            <w:pPr>
              <w:pStyle w:val="ListParagraph"/>
              <w:numPr>
                <w:ilvl w:val="0"/>
                <w:numId w:val="19"/>
              </w:numPr>
              <w:spacing w:before="0" w:after="0" w:line="240" w:lineRule="auto"/>
              <w:ind w:left="371" w:hanging="371"/>
              <w:rPr>
                <w:color w:val="000000"/>
              </w:rPr>
            </w:pPr>
            <w:r w:rsidRPr="007F7AF2">
              <w:rPr>
                <w:color w:val="000000"/>
              </w:rPr>
              <w:t>Connect significant infrastructure capabilities to support discipline and problem oriented research workflows: e.g. remote laboratory access, computation, research data repositories, workflow tools and sensor networks</w:t>
            </w:r>
          </w:p>
          <w:p w:rsidR="0004606A" w:rsidRPr="007F7AF2" w:rsidRDefault="0004606A" w:rsidP="007F7AF2">
            <w:pPr>
              <w:pStyle w:val="ListParagraph"/>
              <w:numPr>
                <w:ilvl w:val="0"/>
                <w:numId w:val="19"/>
              </w:numPr>
              <w:ind w:left="371" w:hanging="371"/>
              <w:rPr>
                <w:color w:val="000000"/>
              </w:rPr>
            </w:pPr>
            <w:r w:rsidRPr="007F7AF2">
              <w:rPr>
                <w:color w:val="000000"/>
              </w:rPr>
              <w:t>Provide an exemplar to research communities of the benefits of integrating significant research support capabilities into a rich online collaborative environment</w:t>
            </w:r>
          </w:p>
        </w:tc>
      </w:tr>
      <w:tr w:rsidR="0004606A" w:rsidRPr="007F7AF2" w:rsidTr="007F7AF2">
        <w:tc>
          <w:tcPr>
            <w:tcW w:w="9606" w:type="dxa"/>
            <w:gridSpan w:val="3"/>
            <w:tcBorders>
              <w:top w:val="single" w:sz="12" w:space="0" w:color="auto"/>
              <w:left w:val="single" w:sz="12" w:space="0" w:color="auto"/>
              <w:right w:val="single" w:sz="12" w:space="0" w:color="auto"/>
            </w:tcBorders>
            <w:vAlign w:val="center"/>
          </w:tcPr>
          <w:p w:rsidR="0004606A" w:rsidRPr="007F7AF2" w:rsidRDefault="0004606A" w:rsidP="00750222">
            <w:pPr>
              <w:rPr>
                <w:rFonts w:ascii="Calibri" w:hAnsi="Calibri"/>
                <w:color w:val="000000"/>
              </w:rPr>
            </w:pPr>
            <w:r w:rsidRPr="007F7AF2">
              <w:rPr>
                <w:rFonts w:ascii="Calibri" w:hAnsi="Calibri"/>
                <w:color w:val="000000"/>
                <w:sz w:val="22"/>
                <w:szCs w:val="22"/>
              </w:rPr>
              <w:t>Potential benefits from re-use across research disciplines are well described, realisable and significant</w:t>
            </w:r>
          </w:p>
        </w:tc>
      </w:tr>
      <w:tr w:rsidR="0004606A" w:rsidRPr="007F7AF2" w:rsidTr="007F7AF2">
        <w:tc>
          <w:tcPr>
            <w:tcW w:w="1760" w:type="dxa"/>
            <w:tcBorders>
              <w:top w:val="single" w:sz="12" w:space="0" w:color="auto"/>
              <w:left w:val="single" w:sz="12" w:space="0" w:color="auto"/>
              <w:bottom w:val="single" w:sz="12" w:space="0" w:color="auto"/>
            </w:tcBorders>
            <w:shd w:val="clear" w:color="auto" w:fill="C6D9F1"/>
            <w:vAlign w:val="center"/>
          </w:tcPr>
          <w:p w:rsidR="0004606A" w:rsidRPr="007F7AF2" w:rsidRDefault="0004606A" w:rsidP="007F7AF2">
            <w:pPr>
              <w:pStyle w:val="BodyText"/>
              <w:spacing w:before="0" w:after="0" w:line="240" w:lineRule="auto"/>
              <w:rPr>
                <w:b/>
                <w:color w:val="365F91"/>
                <w:szCs w:val="22"/>
              </w:rPr>
            </w:pPr>
            <w:r w:rsidRPr="007F7AF2">
              <w:rPr>
                <w:b/>
                <w:color w:val="365F91"/>
                <w:szCs w:val="22"/>
              </w:rPr>
              <w:t>Implementation</w:t>
            </w:r>
          </w:p>
        </w:tc>
        <w:tc>
          <w:tcPr>
            <w:tcW w:w="952" w:type="dxa"/>
            <w:tcBorders>
              <w:top w:val="single" w:sz="12" w:space="0" w:color="auto"/>
              <w:bottom w:val="single" w:sz="12" w:space="0" w:color="auto"/>
            </w:tcBorders>
            <w:shd w:val="clear" w:color="auto" w:fill="C6D9F1"/>
            <w:vAlign w:val="center"/>
          </w:tcPr>
          <w:p w:rsidR="0004606A" w:rsidRPr="007F7AF2" w:rsidRDefault="0004606A" w:rsidP="007F7AF2">
            <w:pPr>
              <w:pStyle w:val="BodyText"/>
              <w:spacing w:before="0" w:after="0" w:line="240" w:lineRule="auto"/>
              <w:jc w:val="center"/>
              <w:rPr>
                <w:b/>
                <w:color w:val="365F91"/>
                <w:szCs w:val="22"/>
              </w:rPr>
            </w:pPr>
            <w:r w:rsidRPr="007F7AF2">
              <w:rPr>
                <w:b/>
                <w:color w:val="365F91"/>
                <w:szCs w:val="22"/>
              </w:rPr>
              <w:t>30%</w:t>
            </w:r>
          </w:p>
        </w:tc>
        <w:tc>
          <w:tcPr>
            <w:tcW w:w="6894" w:type="dxa"/>
            <w:tcBorders>
              <w:top w:val="single" w:sz="12" w:space="0" w:color="auto"/>
              <w:bottom w:val="single" w:sz="12" w:space="0" w:color="auto"/>
              <w:right w:val="single" w:sz="12" w:space="0" w:color="auto"/>
            </w:tcBorders>
            <w:shd w:val="clear" w:color="auto" w:fill="C6D9F1"/>
            <w:vAlign w:val="center"/>
          </w:tcPr>
          <w:p w:rsidR="0004606A" w:rsidRPr="007F7AF2" w:rsidRDefault="0004606A" w:rsidP="007F7AF2">
            <w:pPr>
              <w:pStyle w:val="BodyText"/>
              <w:spacing w:before="0" w:after="0" w:line="240" w:lineRule="auto"/>
              <w:rPr>
                <w:b/>
                <w:color w:val="365F91"/>
                <w:szCs w:val="22"/>
              </w:rPr>
            </w:pPr>
          </w:p>
          <w:p w:rsidR="0004606A" w:rsidRPr="007F7AF2" w:rsidRDefault="0004606A" w:rsidP="007F7AF2">
            <w:pPr>
              <w:pStyle w:val="BodyText"/>
              <w:spacing w:before="0" w:after="0" w:line="240" w:lineRule="auto"/>
              <w:rPr>
                <w:b/>
                <w:color w:val="365F91"/>
                <w:szCs w:val="22"/>
              </w:rPr>
            </w:pPr>
          </w:p>
        </w:tc>
      </w:tr>
      <w:tr w:rsidR="0004606A" w:rsidRPr="007F7AF2" w:rsidTr="007F7AF2">
        <w:trPr>
          <w:trHeight w:val="1350"/>
        </w:trPr>
        <w:tc>
          <w:tcPr>
            <w:tcW w:w="9606" w:type="dxa"/>
            <w:gridSpan w:val="3"/>
            <w:tcBorders>
              <w:top w:val="single" w:sz="12" w:space="0" w:color="auto"/>
              <w:left w:val="single" w:sz="12" w:space="0" w:color="auto"/>
              <w:right w:val="single" w:sz="12" w:space="0" w:color="auto"/>
            </w:tcBorders>
            <w:vAlign w:val="center"/>
          </w:tcPr>
          <w:p w:rsidR="0004606A" w:rsidRPr="007F7AF2" w:rsidRDefault="0004606A" w:rsidP="00750222">
            <w:pPr>
              <w:rPr>
                <w:rFonts w:ascii="Calibri" w:hAnsi="Calibri"/>
                <w:color w:val="000000"/>
              </w:rPr>
            </w:pPr>
            <w:r w:rsidRPr="007F7AF2">
              <w:rPr>
                <w:rFonts w:ascii="Calibri" w:hAnsi="Calibri"/>
                <w:color w:val="000000"/>
                <w:sz w:val="22"/>
                <w:szCs w:val="22"/>
              </w:rPr>
              <w:t>An appropriate Governance structure has been defined for the Project</w:t>
            </w:r>
          </w:p>
          <w:p w:rsidR="0004606A" w:rsidRPr="007F7AF2" w:rsidRDefault="0004606A" w:rsidP="007F7AF2">
            <w:pPr>
              <w:pStyle w:val="ListParagraph"/>
              <w:numPr>
                <w:ilvl w:val="0"/>
                <w:numId w:val="19"/>
              </w:numPr>
              <w:spacing w:before="0" w:after="0" w:line="240" w:lineRule="auto"/>
              <w:ind w:left="371" w:hanging="371"/>
              <w:rPr>
                <w:color w:val="000000"/>
              </w:rPr>
            </w:pPr>
            <w:r w:rsidRPr="007F7AF2">
              <w:rPr>
                <w:color w:val="000000"/>
              </w:rPr>
              <w:t>A Governance body appropriate to the project has been defined</w:t>
            </w:r>
          </w:p>
          <w:p w:rsidR="0004606A" w:rsidRPr="007F7AF2" w:rsidRDefault="0004606A" w:rsidP="007F7AF2">
            <w:pPr>
              <w:pStyle w:val="ListParagraph"/>
              <w:numPr>
                <w:ilvl w:val="0"/>
                <w:numId w:val="19"/>
              </w:numPr>
              <w:spacing w:before="0" w:after="0" w:line="240" w:lineRule="auto"/>
              <w:ind w:left="371" w:hanging="371"/>
              <w:rPr>
                <w:color w:val="000000"/>
              </w:rPr>
            </w:pPr>
            <w:r w:rsidRPr="007F7AF2">
              <w:rPr>
                <w:color w:val="000000"/>
              </w:rPr>
              <w:t>Authority structure over resources in the project has been described</w:t>
            </w:r>
          </w:p>
          <w:p w:rsidR="0004606A" w:rsidRPr="007F7AF2" w:rsidRDefault="0004606A" w:rsidP="007F7AF2">
            <w:pPr>
              <w:pStyle w:val="ListParagraph"/>
              <w:numPr>
                <w:ilvl w:val="0"/>
                <w:numId w:val="19"/>
              </w:numPr>
              <w:ind w:left="371" w:hanging="371"/>
              <w:rPr>
                <w:color w:val="000000"/>
              </w:rPr>
            </w:pPr>
            <w:r w:rsidRPr="007F7AF2">
              <w:rPr>
                <w:color w:val="000000"/>
              </w:rPr>
              <w:t>Key personnel (if required) and their roles have been clearly defined</w:t>
            </w:r>
          </w:p>
        </w:tc>
      </w:tr>
      <w:tr w:rsidR="0004606A" w:rsidRPr="007F7AF2" w:rsidTr="007F7AF2">
        <w:trPr>
          <w:trHeight w:val="2140"/>
        </w:trPr>
        <w:tc>
          <w:tcPr>
            <w:tcW w:w="9606" w:type="dxa"/>
            <w:gridSpan w:val="3"/>
            <w:tcBorders>
              <w:top w:val="single" w:sz="8" w:space="0" w:color="auto"/>
              <w:left w:val="single" w:sz="12" w:space="0" w:color="auto"/>
              <w:right w:val="single" w:sz="12" w:space="0" w:color="auto"/>
            </w:tcBorders>
            <w:vAlign w:val="center"/>
          </w:tcPr>
          <w:p w:rsidR="0004606A" w:rsidRPr="007F7AF2" w:rsidRDefault="0004606A" w:rsidP="00750222">
            <w:pPr>
              <w:rPr>
                <w:rFonts w:ascii="Calibri" w:hAnsi="Calibri"/>
                <w:color w:val="000000"/>
              </w:rPr>
            </w:pPr>
            <w:r w:rsidRPr="007F7AF2">
              <w:rPr>
                <w:rFonts w:ascii="Calibri" w:hAnsi="Calibri"/>
                <w:color w:val="000000"/>
                <w:sz w:val="22"/>
                <w:szCs w:val="22"/>
              </w:rPr>
              <w:lastRenderedPageBreak/>
              <w:t>The infrastructure to be created by the proposal is well-described, achievable and will deliver the research impacts described.</w:t>
            </w:r>
          </w:p>
          <w:p w:rsidR="0004606A" w:rsidRPr="007F7AF2" w:rsidRDefault="0004606A" w:rsidP="007F7AF2">
            <w:pPr>
              <w:pStyle w:val="ListParagraph"/>
              <w:numPr>
                <w:ilvl w:val="0"/>
                <w:numId w:val="19"/>
              </w:numPr>
              <w:spacing w:before="0" w:after="0" w:line="240" w:lineRule="auto"/>
              <w:ind w:left="371" w:hanging="371"/>
              <w:rPr>
                <w:color w:val="000000"/>
              </w:rPr>
            </w:pPr>
            <w:r w:rsidRPr="007F7AF2">
              <w:rPr>
                <w:color w:val="000000"/>
              </w:rPr>
              <w:t>The scope is realistic and outcomes are achievable</w:t>
            </w:r>
          </w:p>
          <w:p w:rsidR="0004606A" w:rsidRPr="007F7AF2" w:rsidRDefault="0004606A" w:rsidP="007F7AF2">
            <w:pPr>
              <w:pStyle w:val="ListParagraph"/>
              <w:numPr>
                <w:ilvl w:val="0"/>
                <w:numId w:val="19"/>
              </w:numPr>
              <w:spacing w:before="0" w:after="0" w:line="240" w:lineRule="auto"/>
              <w:ind w:left="371" w:hanging="371"/>
              <w:rPr>
                <w:color w:val="000000"/>
              </w:rPr>
            </w:pPr>
            <w:r w:rsidRPr="007F7AF2">
              <w:rPr>
                <w:color w:val="000000"/>
              </w:rPr>
              <w:t>Project Management is well-described and appropriate to the proposal scale</w:t>
            </w:r>
          </w:p>
          <w:p w:rsidR="0004606A" w:rsidRPr="007F7AF2" w:rsidRDefault="0004606A" w:rsidP="007F7AF2">
            <w:pPr>
              <w:pStyle w:val="ListParagraph"/>
              <w:numPr>
                <w:ilvl w:val="0"/>
                <w:numId w:val="19"/>
              </w:numPr>
              <w:spacing w:before="0" w:after="0" w:line="240" w:lineRule="auto"/>
              <w:ind w:left="371" w:hanging="371"/>
              <w:rPr>
                <w:color w:val="000000"/>
              </w:rPr>
            </w:pPr>
            <w:r w:rsidRPr="007F7AF2">
              <w:rPr>
                <w:color w:val="000000"/>
              </w:rPr>
              <w:t>Key risks have been identified and are manageable</w:t>
            </w:r>
          </w:p>
          <w:p w:rsidR="0004606A" w:rsidRPr="007F7AF2" w:rsidRDefault="0004606A" w:rsidP="007F7AF2">
            <w:pPr>
              <w:pStyle w:val="ListParagraph"/>
              <w:numPr>
                <w:ilvl w:val="0"/>
                <w:numId w:val="19"/>
              </w:numPr>
              <w:spacing w:before="0" w:after="0" w:line="240" w:lineRule="auto"/>
              <w:ind w:left="371" w:hanging="371"/>
              <w:rPr>
                <w:color w:val="000000"/>
              </w:rPr>
            </w:pPr>
            <w:r w:rsidRPr="007F7AF2">
              <w:rPr>
                <w:color w:val="000000"/>
              </w:rPr>
              <w:t>Issues that require solving have been identified</w:t>
            </w:r>
          </w:p>
          <w:p w:rsidR="0004606A" w:rsidRPr="007F7AF2" w:rsidRDefault="0004606A" w:rsidP="007F7AF2">
            <w:pPr>
              <w:pStyle w:val="ListParagraph"/>
              <w:numPr>
                <w:ilvl w:val="0"/>
                <w:numId w:val="19"/>
              </w:numPr>
              <w:ind w:left="371" w:hanging="371"/>
              <w:rPr>
                <w:color w:val="000000"/>
              </w:rPr>
            </w:pPr>
            <w:r w:rsidRPr="007F7AF2">
              <w:rPr>
                <w:color w:val="000000"/>
              </w:rPr>
              <w:t>Dependencies with third parties have been listed</w:t>
            </w:r>
          </w:p>
        </w:tc>
      </w:tr>
      <w:tr w:rsidR="0004606A" w:rsidRPr="007F7AF2" w:rsidTr="007F7AF2">
        <w:trPr>
          <w:trHeight w:val="1215"/>
        </w:trPr>
        <w:tc>
          <w:tcPr>
            <w:tcW w:w="9606" w:type="dxa"/>
            <w:gridSpan w:val="3"/>
            <w:tcBorders>
              <w:top w:val="single" w:sz="8" w:space="0" w:color="auto"/>
              <w:left w:val="single" w:sz="12" w:space="0" w:color="auto"/>
              <w:right w:val="single" w:sz="12" w:space="0" w:color="auto"/>
            </w:tcBorders>
            <w:vAlign w:val="center"/>
          </w:tcPr>
          <w:p w:rsidR="0004606A" w:rsidRPr="007F7AF2" w:rsidRDefault="0004606A" w:rsidP="00750222">
            <w:pPr>
              <w:rPr>
                <w:rFonts w:ascii="Calibri" w:hAnsi="Calibri"/>
                <w:color w:val="000000"/>
              </w:rPr>
            </w:pPr>
            <w:r w:rsidRPr="007F7AF2">
              <w:rPr>
                <w:rFonts w:ascii="Calibri" w:hAnsi="Calibri"/>
                <w:color w:val="000000"/>
                <w:sz w:val="22"/>
                <w:szCs w:val="22"/>
              </w:rPr>
              <w:t xml:space="preserve">Capability and track record in development and operation of </w:t>
            </w:r>
            <w:proofErr w:type="spellStart"/>
            <w:r w:rsidRPr="007F7AF2">
              <w:rPr>
                <w:rFonts w:ascii="Calibri" w:hAnsi="Calibri"/>
                <w:color w:val="000000"/>
                <w:sz w:val="22"/>
                <w:szCs w:val="22"/>
              </w:rPr>
              <w:t>eresearch</w:t>
            </w:r>
            <w:proofErr w:type="spellEnd"/>
            <w:r w:rsidRPr="007F7AF2">
              <w:rPr>
                <w:rFonts w:ascii="Calibri" w:hAnsi="Calibri"/>
                <w:color w:val="000000"/>
                <w:sz w:val="22"/>
                <w:szCs w:val="22"/>
              </w:rPr>
              <w:t xml:space="preserve"> infrastructure</w:t>
            </w:r>
          </w:p>
          <w:p w:rsidR="0004606A" w:rsidRPr="007F7AF2" w:rsidRDefault="0004606A" w:rsidP="007F7AF2">
            <w:pPr>
              <w:pStyle w:val="ListParagraph"/>
              <w:numPr>
                <w:ilvl w:val="0"/>
                <w:numId w:val="19"/>
              </w:numPr>
              <w:ind w:left="371" w:hanging="371"/>
              <w:rPr>
                <w:color w:val="000000"/>
              </w:rPr>
            </w:pPr>
            <w:r w:rsidRPr="007F7AF2">
              <w:rPr>
                <w:color w:val="000000"/>
              </w:rPr>
              <w:t>The contribution and track record of each organisation in the proposal to development and operation of the infrastructure is well-described and appropriate to the successful delivery of the proposal infrastructure</w:t>
            </w:r>
          </w:p>
        </w:tc>
      </w:tr>
      <w:tr w:rsidR="0004606A" w:rsidRPr="007F7AF2" w:rsidTr="007F7AF2">
        <w:trPr>
          <w:trHeight w:val="1540"/>
        </w:trPr>
        <w:tc>
          <w:tcPr>
            <w:tcW w:w="9606" w:type="dxa"/>
            <w:gridSpan w:val="3"/>
            <w:tcBorders>
              <w:top w:val="single" w:sz="8" w:space="0" w:color="auto"/>
              <w:left w:val="single" w:sz="12" w:space="0" w:color="auto"/>
              <w:right w:val="single" w:sz="12" w:space="0" w:color="auto"/>
            </w:tcBorders>
            <w:vAlign w:val="center"/>
          </w:tcPr>
          <w:p w:rsidR="0004606A" w:rsidRPr="007F7AF2" w:rsidRDefault="0004606A" w:rsidP="00750222">
            <w:pPr>
              <w:rPr>
                <w:rFonts w:ascii="Calibri" w:hAnsi="Calibri"/>
                <w:color w:val="000000"/>
              </w:rPr>
            </w:pPr>
            <w:r w:rsidRPr="007F7AF2">
              <w:rPr>
                <w:rFonts w:ascii="Calibri" w:hAnsi="Calibri"/>
                <w:color w:val="000000"/>
                <w:sz w:val="22"/>
                <w:szCs w:val="22"/>
              </w:rPr>
              <w:t>The proposal leverages or builds upon existing research infrastructure where appropriate:</w:t>
            </w:r>
          </w:p>
          <w:p w:rsidR="0004606A" w:rsidRPr="007F7AF2" w:rsidRDefault="0004606A" w:rsidP="007F7AF2">
            <w:pPr>
              <w:pStyle w:val="ListParagraph"/>
              <w:numPr>
                <w:ilvl w:val="0"/>
                <w:numId w:val="19"/>
              </w:numPr>
              <w:spacing w:before="0" w:after="0" w:line="240" w:lineRule="auto"/>
              <w:ind w:left="371" w:hanging="371"/>
              <w:rPr>
                <w:color w:val="000000"/>
              </w:rPr>
            </w:pPr>
            <w:r w:rsidRPr="007F7AF2">
              <w:rPr>
                <w:color w:val="000000"/>
              </w:rPr>
              <w:t xml:space="preserve">the </w:t>
            </w:r>
            <w:proofErr w:type="spellStart"/>
            <w:r w:rsidRPr="007F7AF2">
              <w:rPr>
                <w:color w:val="000000"/>
              </w:rPr>
              <w:t>NeCTAR</w:t>
            </w:r>
            <w:proofErr w:type="spellEnd"/>
            <w:r w:rsidRPr="007F7AF2">
              <w:rPr>
                <w:color w:val="000000"/>
              </w:rPr>
              <w:t xml:space="preserve"> Research Cloud and NSP for infrastructure hosting and computation</w:t>
            </w:r>
          </w:p>
          <w:p w:rsidR="0004606A" w:rsidRPr="007F7AF2" w:rsidRDefault="0004606A" w:rsidP="007F7AF2">
            <w:pPr>
              <w:pStyle w:val="ListParagraph"/>
              <w:numPr>
                <w:ilvl w:val="0"/>
                <w:numId w:val="19"/>
              </w:numPr>
              <w:ind w:left="371" w:hanging="371"/>
              <w:rPr>
                <w:color w:val="000000"/>
              </w:rPr>
            </w:pPr>
            <w:proofErr w:type="gramStart"/>
            <w:r w:rsidRPr="007F7AF2">
              <w:rPr>
                <w:color w:val="000000"/>
              </w:rPr>
              <w:t>existing</w:t>
            </w:r>
            <w:proofErr w:type="gramEnd"/>
            <w:r w:rsidRPr="007F7AF2">
              <w:rPr>
                <w:color w:val="000000"/>
              </w:rPr>
              <w:t xml:space="preserve"> research and </w:t>
            </w:r>
            <w:proofErr w:type="spellStart"/>
            <w:r w:rsidRPr="007F7AF2">
              <w:rPr>
                <w:color w:val="000000"/>
              </w:rPr>
              <w:t>eresearch</w:t>
            </w:r>
            <w:proofErr w:type="spellEnd"/>
            <w:r w:rsidRPr="007F7AF2">
              <w:rPr>
                <w:color w:val="000000"/>
              </w:rPr>
              <w:t xml:space="preserve"> infrastructure (</w:t>
            </w:r>
            <w:proofErr w:type="spellStart"/>
            <w:r w:rsidRPr="007F7AF2">
              <w:rPr>
                <w:color w:val="000000"/>
              </w:rPr>
              <w:t>eg</w:t>
            </w:r>
            <w:proofErr w:type="spellEnd"/>
            <w:r w:rsidRPr="007F7AF2">
              <w:rPr>
                <w:color w:val="000000"/>
              </w:rPr>
              <w:t xml:space="preserve">. RDSI, ANDS, NCI, </w:t>
            </w:r>
            <w:proofErr w:type="spellStart"/>
            <w:r w:rsidRPr="007F7AF2">
              <w:rPr>
                <w:color w:val="000000"/>
              </w:rPr>
              <w:t>Pawsey</w:t>
            </w:r>
            <w:proofErr w:type="spellEnd"/>
            <w:r w:rsidRPr="007F7AF2">
              <w:rPr>
                <w:color w:val="000000"/>
              </w:rPr>
              <w:t>, Super Science, NCRIS Capabilities, State and Institutional infrastructure)</w:t>
            </w:r>
          </w:p>
          <w:p w:rsidR="0004606A" w:rsidRPr="007F7AF2" w:rsidRDefault="0004606A" w:rsidP="00750222">
            <w:pPr>
              <w:rPr>
                <w:rFonts w:ascii="Calibri" w:hAnsi="Calibri"/>
                <w:color w:val="000000"/>
              </w:rPr>
            </w:pPr>
            <w:r w:rsidRPr="007F7AF2">
              <w:rPr>
                <w:rFonts w:ascii="Calibri" w:hAnsi="Calibri"/>
                <w:color w:val="000000"/>
                <w:sz w:val="22"/>
                <w:szCs w:val="22"/>
              </w:rPr>
              <w:t>It is expected that proposals will utilise the AAF for common authentication services. Where it is not possible for the proposed infrastructure to utilise the AAF for authentication purposes, appropriate and reasonable justification has been provided.</w:t>
            </w:r>
          </w:p>
        </w:tc>
      </w:tr>
      <w:tr w:rsidR="0004606A" w:rsidRPr="007F7AF2" w:rsidTr="007F7AF2">
        <w:tc>
          <w:tcPr>
            <w:tcW w:w="1760" w:type="dxa"/>
            <w:tcBorders>
              <w:top w:val="single" w:sz="12" w:space="0" w:color="auto"/>
              <w:left w:val="single" w:sz="12" w:space="0" w:color="auto"/>
              <w:bottom w:val="single" w:sz="12" w:space="0" w:color="auto"/>
              <w:right w:val="single" w:sz="8" w:space="0" w:color="auto"/>
            </w:tcBorders>
            <w:shd w:val="clear" w:color="auto" w:fill="C6D9F1"/>
            <w:vAlign w:val="center"/>
          </w:tcPr>
          <w:p w:rsidR="0004606A" w:rsidRPr="007F7AF2" w:rsidRDefault="0004606A" w:rsidP="007F7AF2">
            <w:pPr>
              <w:pStyle w:val="BodyText"/>
              <w:spacing w:before="0" w:after="0" w:line="240" w:lineRule="auto"/>
              <w:rPr>
                <w:b/>
                <w:color w:val="365F91"/>
                <w:szCs w:val="22"/>
              </w:rPr>
            </w:pPr>
            <w:r w:rsidRPr="007F7AF2">
              <w:rPr>
                <w:b/>
                <w:color w:val="365F91"/>
                <w:szCs w:val="22"/>
              </w:rPr>
              <w:t>Financial and Co-investment</w:t>
            </w:r>
          </w:p>
        </w:tc>
        <w:tc>
          <w:tcPr>
            <w:tcW w:w="952" w:type="dxa"/>
            <w:tcBorders>
              <w:top w:val="single" w:sz="12" w:space="0" w:color="auto"/>
              <w:left w:val="single" w:sz="8" w:space="0" w:color="auto"/>
              <w:bottom w:val="single" w:sz="12" w:space="0" w:color="auto"/>
              <w:right w:val="single" w:sz="8" w:space="0" w:color="auto"/>
            </w:tcBorders>
            <w:shd w:val="clear" w:color="auto" w:fill="C6D9F1"/>
            <w:vAlign w:val="center"/>
          </w:tcPr>
          <w:p w:rsidR="0004606A" w:rsidRPr="007F7AF2" w:rsidRDefault="0004606A" w:rsidP="007F7AF2">
            <w:pPr>
              <w:pStyle w:val="BodyText"/>
              <w:spacing w:before="0" w:after="0" w:line="240" w:lineRule="auto"/>
              <w:jc w:val="center"/>
              <w:rPr>
                <w:b/>
                <w:color w:val="365F91"/>
                <w:szCs w:val="22"/>
              </w:rPr>
            </w:pPr>
            <w:r w:rsidRPr="007F7AF2">
              <w:rPr>
                <w:b/>
                <w:color w:val="365F91"/>
                <w:szCs w:val="22"/>
              </w:rPr>
              <w:t>20%</w:t>
            </w:r>
          </w:p>
        </w:tc>
        <w:tc>
          <w:tcPr>
            <w:tcW w:w="6894" w:type="dxa"/>
            <w:tcBorders>
              <w:top w:val="single" w:sz="12" w:space="0" w:color="auto"/>
              <w:left w:val="single" w:sz="8" w:space="0" w:color="auto"/>
              <w:bottom w:val="single" w:sz="12" w:space="0" w:color="auto"/>
              <w:right w:val="single" w:sz="12" w:space="0" w:color="auto"/>
            </w:tcBorders>
            <w:shd w:val="clear" w:color="auto" w:fill="C6D9F1"/>
            <w:vAlign w:val="center"/>
          </w:tcPr>
          <w:p w:rsidR="0004606A" w:rsidRPr="007F7AF2" w:rsidRDefault="0004606A" w:rsidP="007F7AF2">
            <w:pPr>
              <w:pStyle w:val="BodyText"/>
              <w:spacing w:before="0" w:after="0" w:line="240" w:lineRule="auto"/>
              <w:rPr>
                <w:b/>
                <w:color w:val="365F91"/>
                <w:szCs w:val="22"/>
              </w:rPr>
            </w:pPr>
          </w:p>
        </w:tc>
      </w:tr>
      <w:tr w:rsidR="0004606A" w:rsidRPr="007F7AF2" w:rsidTr="007F7AF2">
        <w:trPr>
          <w:trHeight w:val="690"/>
        </w:trPr>
        <w:tc>
          <w:tcPr>
            <w:tcW w:w="9606" w:type="dxa"/>
            <w:gridSpan w:val="3"/>
            <w:tcBorders>
              <w:top w:val="single" w:sz="12" w:space="0" w:color="auto"/>
              <w:left w:val="single" w:sz="12" w:space="0" w:color="auto"/>
              <w:bottom w:val="single" w:sz="8" w:space="0" w:color="auto"/>
              <w:right w:val="single" w:sz="12" w:space="0" w:color="auto"/>
            </w:tcBorders>
            <w:vAlign w:val="center"/>
          </w:tcPr>
          <w:p w:rsidR="0004606A" w:rsidRPr="007F7AF2" w:rsidRDefault="0004606A" w:rsidP="00750222">
            <w:pPr>
              <w:rPr>
                <w:rFonts w:ascii="Calibri" w:hAnsi="Calibri"/>
                <w:color w:val="000000"/>
              </w:rPr>
            </w:pPr>
            <w:r w:rsidRPr="007F7AF2">
              <w:rPr>
                <w:rFonts w:ascii="Calibri" w:hAnsi="Calibri"/>
                <w:color w:val="000000"/>
                <w:sz w:val="22"/>
                <w:szCs w:val="22"/>
              </w:rPr>
              <w:t>The project budget is well-described, matched to appropriate milestones and appropriate to the needs of the project</w:t>
            </w:r>
          </w:p>
        </w:tc>
      </w:tr>
      <w:tr w:rsidR="0004606A" w:rsidRPr="007F7AF2" w:rsidTr="007F7AF2">
        <w:trPr>
          <w:trHeight w:val="700"/>
        </w:trPr>
        <w:tc>
          <w:tcPr>
            <w:tcW w:w="9606" w:type="dxa"/>
            <w:gridSpan w:val="3"/>
            <w:tcBorders>
              <w:top w:val="single" w:sz="8" w:space="0" w:color="auto"/>
              <w:left w:val="single" w:sz="12" w:space="0" w:color="auto"/>
              <w:bottom w:val="single" w:sz="8" w:space="0" w:color="auto"/>
              <w:right w:val="single" w:sz="12" w:space="0" w:color="auto"/>
            </w:tcBorders>
            <w:vAlign w:val="center"/>
          </w:tcPr>
          <w:p w:rsidR="0004606A" w:rsidRPr="007F7AF2" w:rsidRDefault="0004606A" w:rsidP="00750222">
            <w:pPr>
              <w:rPr>
                <w:rFonts w:ascii="Calibri" w:hAnsi="Calibri"/>
                <w:color w:val="000000"/>
              </w:rPr>
            </w:pPr>
            <w:r w:rsidRPr="007F7AF2">
              <w:rPr>
                <w:rFonts w:ascii="Calibri" w:hAnsi="Calibri"/>
                <w:color w:val="000000"/>
                <w:sz w:val="22"/>
                <w:szCs w:val="22"/>
              </w:rPr>
              <w:t>The identified co-investment achieves the target level, is appropriate to the needs of the project, and adequately covers the operational requirements of the proposal</w:t>
            </w:r>
          </w:p>
        </w:tc>
      </w:tr>
      <w:tr w:rsidR="0004606A" w:rsidRPr="007F7AF2" w:rsidTr="007F7AF2">
        <w:trPr>
          <w:trHeight w:val="700"/>
        </w:trPr>
        <w:tc>
          <w:tcPr>
            <w:tcW w:w="9606" w:type="dxa"/>
            <w:gridSpan w:val="3"/>
            <w:tcBorders>
              <w:top w:val="single" w:sz="8" w:space="0" w:color="auto"/>
              <w:left w:val="single" w:sz="12" w:space="0" w:color="auto"/>
              <w:bottom w:val="single" w:sz="8" w:space="0" w:color="auto"/>
              <w:right w:val="single" w:sz="12" w:space="0" w:color="auto"/>
            </w:tcBorders>
            <w:vAlign w:val="center"/>
          </w:tcPr>
          <w:p w:rsidR="0004606A" w:rsidRPr="007F7AF2" w:rsidRDefault="0004606A" w:rsidP="00750222">
            <w:pPr>
              <w:rPr>
                <w:rFonts w:ascii="Calibri" w:hAnsi="Calibri"/>
                <w:color w:val="000000"/>
              </w:rPr>
            </w:pPr>
            <w:r w:rsidRPr="007F7AF2">
              <w:rPr>
                <w:rFonts w:ascii="Calibri" w:hAnsi="Calibri"/>
                <w:color w:val="000000"/>
                <w:sz w:val="22"/>
                <w:szCs w:val="22"/>
              </w:rPr>
              <w:t>The proposal identifies an appropriate model for delivering future sustainability of the infrastructure</w:t>
            </w:r>
          </w:p>
        </w:tc>
      </w:tr>
      <w:tr w:rsidR="0004606A" w:rsidRPr="007F7AF2" w:rsidTr="007F7AF2">
        <w:trPr>
          <w:trHeight w:val="700"/>
        </w:trPr>
        <w:tc>
          <w:tcPr>
            <w:tcW w:w="9606" w:type="dxa"/>
            <w:gridSpan w:val="3"/>
            <w:tcBorders>
              <w:top w:val="single" w:sz="8" w:space="0" w:color="auto"/>
              <w:left w:val="single" w:sz="12" w:space="0" w:color="auto"/>
              <w:bottom w:val="single" w:sz="8" w:space="0" w:color="auto"/>
              <w:right w:val="single" w:sz="12" w:space="0" w:color="auto"/>
            </w:tcBorders>
            <w:vAlign w:val="center"/>
          </w:tcPr>
          <w:p w:rsidR="0004606A" w:rsidRPr="007F7AF2" w:rsidRDefault="0004606A" w:rsidP="00750222">
            <w:pPr>
              <w:rPr>
                <w:rFonts w:ascii="Calibri" w:hAnsi="Calibri"/>
                <w:color w:val="000000"/>
              </w:rPr>
            </w:pPr>
            <w:r w:rsidRPr="007F7AF2">
              <w:rPr>
                <w:rFonts w:ascii="Calibri" w:hAnsi="Calibri"/>
                <w:color w:val="000000"/>
                <w:sz w:val="22"/>
                <w:szCs w:val="22"/>
              </w:rPr>
              <w:t>Proposed expenditure of EIF funds is adequately described and conforms to the EIF funding guidelines (Mandatory)</w:t>
            </w:r>
          </w:p>
        </w:tc>
      </w:tr>
      <w:tr w:rsidR="0004606A" w:rsidRPr="007F7AF2" w:rsidTr="007F7AF2">
        <w:trPr>
          <w:trHeight w:val="700"/>
        </w:trPr>
        <w:tc>
          <w:tcPr>
            <w:tcW w:w="9606" w:type="dxa"/>
            <w:gridSpan w:val="3"/>
            <w:tcBorders>
              <w:top w:val="single" w:sz="8" w:space="0" w:color="auto"/>
              <w:left w:val="single" w:sz="12" w:space="0" w:color="auto"/>
              <w:bottom w:val="single" w:sz="12" w:space="0" w:color="auto"/>
              <w:right w:val="single" w:sz="12" w:space="0" w:color="auto"/>
            </w:tcBorders>
            <w:vAlign w:val="center"/>
          </w:tcPr>
          <w:p w:rsidR="0004606A" w:rsidRPr="007F7AF2" w:rsidRDefault="0004606A" w:rsidP="00750222">
            <w:pPr>
              <w:rPr>
                <w:rFonts w:ascii="Calibri" w:hAnsi="Calibri"/>
                <w:color w:val="000000"/>
              </w:rPr>
            </w:pPr>
            <w:r w:rsidRPr="007F7AF2">
              <w:rPr>
                <w:rFonts w:ascii="Calibri" w:hAnsi="Calibri"/>
                <w:color w:val="000000"/>
                <w:sz w:val="22"/>
                <w:szCs w:val="22"/>
              </w:rPr>
              <w:t xml:space="preserve">The proposal conforms to the principles on Access and Pricing as described in Part B of the </w:t>
            </w:r>
            <w:proofErr w:type="spellStart"/>
            <w:r w:rsidRPr="007F7AF2">
              <w:rPr>
                <w:rFonts w:ascii="Calibri" w:hAnsi="Calibri"/>
                <w:color w:val="000000"/>
                <w:sz w:val="22"/>
                <w:szCs w:val="22"/>
              </w:rPr>
              <w:t>NeCTAR</w:t>
            </w:r>
            <w:proofErr w:type="spellEnd"/>
            <w:r w:rsidRPr="007F7AF2">
              <w:rPr>
                <w:rFonts w:ascii="Calibri" w:hAnsi="Calibri"/>
                <w:color w:val="000000"/>
                <w:sz w:val="22"/>
                <w:szCs w:val="22"/>
              </w:rPr>
              <w:t xml:space="preserve"> RFP (Mandatory)</w:t>
            </w:r>
          </w:p>
        </w:tc>
      </w:tr>
    </w:tbl>
    <w:p w:rsidR="0004606A" w:rsidRDefault="0004606A" w:rsidP="00926739">
      <w:pPr>
        <w:pStyle w:val="Heading2"/>
        <w:spacing w:after="120"/>
      </w:pPr>
      <w:r>
        <w:t>Criteria for Research Cloud Proposals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760"/>
        <w:gridCol w:w="952"/>
        <w:gridCol w:w="6894"/>
      </w:tblGrid>
      <w:tr w:rsidR="0004606A" w:rsidRPr="007F7AF2" w:rsidTr="007F7AF2">
        <w:tc>
          <w:tcPr>
            <w:tcW w:w="1760" w:type="dxa"/>
            <w:tcBorders>
              <w:top w:val="single" w:sz="12" w:space="0" w:color="auto"/>
              <w:left w:val="single" w:sz="12" w:space="0" w:color="auto"/>
              <w:bottom w:val="single" w:sz="12" w:space="0" w:color="auto"/>
            </w:tcBorders>
            <w:vAlign w:val="center"/>
          </w:tcPr>
          <w:p w:rsidR="0004606A" w:rsidRPr="007F7AF2" w:rsidRDefault="0004606A" w:rsidP="007F7AF2">
            <w:pPr>
              <w:pStyle w:val="BodyText"/>
              <w:spacing w:before="40" w:after="40" w:line="240" w:lineRule="auto"/>
              <w:rPr>
                <w:b/>
                <w:color w:val="365F91"/>
                <w:szCs w:val="22"/>
              </w:rPr>
            </w:pPr>
            <w:r w:rsidRPr="007F7AF2">
              <w:rPr>
                <w:b/>
                <w:color w:val="365F91"/>
                <w:szCs w:val="22"/>
              </w:rPr>
              <w:t>Category</w:t>
            </w:r>
          </w:p>
        </w:tc>
        <w:tc>
          <w:tcPr>
            <w:tcW w:w="952" w:type="dxa"/>
            <w:tcBorders>
              <w:top w:val="single" w:sz="12" w:space="0" w:color="auto"/>
              <w:bottom w:val="single" w:sz="12" w:space="0" w:color="auto"/>
            </w:tcBorders>
            <w:vAlign w:val="center"/>
          </w:tcPr>
          <w:p w:rsidR="0004606A" w:rsidRPr="007F7AF2" w:rsidRDefault="0004606A" w:rsidP="007F7AF2">
            <w:pPr>
              <w:pStyle w:val="BodyText"/>
              <w:spacing w:before="40" w:after="40" w:line="240" w:lineRule="auto"/>
              <w:jc w:val="center"/>
              <w:rPr>
                <w:b/>
                <w:color w:val="365F91"/>
                <w:szCs w:val="22"/>
              </w:rPr>
            </w:pPr>
            <w:r w:rsidRPr="007F7AF2">
              <w:rPr>
                <w:b/>
                <w:color w:val="365F91"/>
                <w:szCs w:val="22"/>
              </w:rPr>
              <w:t>Weight (%)</w:t>
            </w:r>
          </w:p>
        </w:tc>
        <w:tc>
          <w:tcPr>
            <w:tcW w:w="6894" w:type="dxa"/>
            <w:tcBorders>
              <w:top w:val="single" w:sz="12" w:space="0" w:color="auto"/>
              <w:bottom w:val="single" w:sz="12" w:space="0" w:color="auto"/>
              <w:right w:val="single" w:sz="12" w:space="0" w:color="auto"/>
            </w:tcBorders>
            <w:vAlign w:val="center"/>
          </w:tcPr>
          <w:p w:rsidR="0004606A" w:rsidRPr="007F7AF2" w:rsidRDefault="0004606A" w:rsidP="007F7AF2">
            <w:pPr>
              <w:pStyle w:val="BodyText"/>
              <w:spacing w:before="40" w:after="40" w:line="240" w:lineRule="auto"/>
              <w:rPr>
                <w:b/>
                <w:color w:val="365F91"/>
                <w:szCs w:val="22"/>
              </w:rPr>
            </w:pPr>
            <w:r w:rsidRPr="007F7AF2">
              <w:rPr>
                <w:b/>
                <w:color w:val="365F91"/>
                <w:szCs w:val="22"/>
              </w:rPr>
              <w:t>Criteria</w:t>
            </w:r>
          </w:p>
        </w:tc>
      </w:tr>
      <w:tr w:rsidR="0004606A" w:rsidRPr="007F7AF2" w:rsidTr="007F7AF2">
        <w:trPr>
          <w:trHeight w:val="496"/>
        </w:trPr>
        <w:tc>
          <w:tcPr>
            <w:tcW w:w="1760" w:type="dxa"/>
            <w:tcBorders>
              <w:top w:val="single" w:sz="12" w:space="0" w:color="auto"/>
              <w:left w:val="single" w:sz="12" w:space="0" w:color="auto"/>
              <w:bottom w:val="single" w:sz="12" w:space="0" w:color="auto"/>
            </w:tcBorders>
            <w:shd w:val="clear" w:color="auto" w:fill="C6D9F1"/>
            <w:vAlign w:val="center"/>
          </w:tcPr>
          <w:p w:rsidR="0004606A" w:rsidRPr="007F7AF2" w:rsidRDefault="0004606A" w:rsidP="007F7AF2">
            <w:pPr>
              <w:pStyle w:val="BodyText"/>
              <w:spacing w:before="0" w:after="0" w:line="240" w:lineRule="auto"/>
              <w:rPr>
                <w:b/>
                <w:bCs/>
                <w:color w:val="000000"/>
                <w:szCs w:val="22"/>
              </w:rPr>
            </w:pPr>
            <w:r w:rsidRPr="007F7AF2">
              <w:rPr>
                <w:b/>
                <w:color w:val="365F91"/>
                <w:szCs w:val="22"/>
              </w:rPr>
              <w:t>Research Community and Impact</w:t>
            </w:r>
          </w:p>
        </w:tc>
        <w:tc>
          <w:tcPr>
            <w:tcW w:w="952" w:type="dxa"/>
            <w:tcBorders>
              <w:top w:val="single" w:sz="12" w:space="0" w:color="auto"/>
              <w:bottom w:val="single" w:sz="12" w:space="0" w:color="auto"/>
            </w:tcBorders>
            <w:shd w:val="clear" w:color="auto" w:fill="C6D9F1"/>
            <w:vAlign w:val="center"/>
          </w:tcPr>
          <w:p w:rsidR="0004606A" w:rsidRPr="007F7AF2" w:rsidRDefault="0004606A" w:rsidP="007F7AF2">
            <w:pPr>
              <w:pStyle w:val="BodyText"/>
              <w:spacing w:before="0" w:after="0" w:line="240" w:lineRule="auto"/>
              <w:jc w:val="center"/>
              <w:rPr>
                <w:b/>
                <w:bCs/>
                <w:color w:val="000000"/>
                <w:szCs w:val="22"/>
              </w:rPr>
            </w:pPr>
            <w:r w:rsidRPr="007F7AF2">
              <w:rPr>
                <w:b/>
                <w:color w:val="365F91"/>
                <w:szCs w:val="22"/>
              </w:rPr>
              <w:t>30%</w:t>
            </w:r>
          </w:p>
        </w:tc>
        <w:tc>
          <w:tcPr>
            <w:tcW w:w="6894" w:type="dxa"/>
            <w:tcBorders>
              <w:top w:val="single" w:sz="12" w:space="0" w:color="auto"/>
              <w:bottom w:val="single" w:sz="12" w:space="0" w:color="auto"/>
              <w:right w:val="single" w:sz="12" w:space="0" w:color="auto"/>
            </w:tcBorders>
            <w:shd w:val="clear" w:color="auto" w:fill="C6D9F1"/>
            <w:vAlign w:val="center"/>
          </w:tcPr>
          <w:p w:rsidR="0004606A" w:rsidRPr="007F7AF2" w:rsidRDefault="0004606A" w:rsidP="00750222">
            <w:pPr>
              <w:rPr>
                <w:rFonts w:ascii="Calibri" w:hAnsi="Calibri"/>
                <w:color w:val="000000"/>
              </w:rPr>
            </w:pPr>
            <w:r w:rsidRPr="007F7AF2">
              <w:rPr>
                <w:rFonts w:ascii="Calibri" w:hAnsi="Calibri"/>
                <w:color w:val="000000"/>
                <w:sz w:val="22"/>
                <w:szCs w:val="22"/>
              </w:rPr>
              <w:t> </w:t>
            </w:r>
          </w:p>
        </w:tc>
      </w:tr>
      <w:tr w:rsidR="0004606A" w:rsidRPr="007F7AF2" w:rsidTr="007F7AF2">
        <w:trPr>
          <w:trHeight w:val="535"/>
        </w:trPr>
        <w:tc>
          <w:tcPr>
            <w:tcW w:w="9606" w:type="dxa"/>
            <w:gridSpan w:val="3"/>
            <w:tcBorders>
              <w:top w:val="single" w:sz="12" w:space="0" w:color="auto"/>
              <w:left w:val="single" w:sz="12" w:space="0" w:color="auto"/>
              <w:right w:val="single" w:sz="12" w:space="0" w:color="auto"/>
            </w:tcBorders>
          </w:tcPr>
          <w:p w:rsidR="0004606A" w:rsidRPr="007F7AF2" w:rsidRDefault="0004606A" w:rsidP="00750222">
            <w:pPr>
              <w:rPr>
                <w:rFonts w:ascii="Calibri" w:hAnsi="Calibri"/>
                <w:color w:val="000000"/>
              </w:rPr>
            </w:pPr>
            <w:r w:rsidRPr="007F7AF2">
              <w:rPr>
                <w:rFonts w:ascii="Calibri" w:hAnsi="Calibri"/>
                <w:color w:val="000000"/>
                <w:sz w:val="22"/>
                <w:szCs w:val="22"/>
              </w:rPr>
              <w:t>Research community to benefit is well-defined (by location, institutions, size), nationally significant and the proposal is well supported by the research community</w:t>
            </w:r>
          </w:p>
        </w:tc>
      </w:tr>
      <w:tr w:rsidR="0004606A" w:rsidRPr="007F7AF2" w:rsidTr="007F7AF2">
        <w:trPr>
          <w:trHeight w:val="549"/>
        </w:trPr>
        <w:tc>
          <w:tcPr>
            <w:tcW w:w="9606" w:type="dxa"/>
            <w:gridSpan w:val="3"/>
            <w:tcBorders>
              <w:left w:val="single" w:sz="12" w:space="0" w:color="auto"/>
              <w:right w:val="single" w:sz="12" w:space="0" w:color="auto"/>
            </w:tcBorders>
            <w:vAlign w:val="center"/>
          </w:tcPr>
          <w:p w:rsidR="0004606A" w:rsidRPr="007F7AF2" w:rsidRDefault="0004606A" w:rsidP="00750222">
            <w:pPr>
              <w:rPr>
                <w:rFonts w:ascii="Calibri" w:hAnsi="Calibri"/>
                <w:color w:val="000000"/>
              </w:rPr>
            </w:pPr>
            <w:r w:rsidRPr="007F7AF2">
              <w:rPr>
                <w:rFonts w:ascii="Calibri" w:hAnsi="Calibri"/>
                <w:color w:val="000000"/>
                <w:sz w:val="22"/>
                <w:szCs w:val="22"/>
              </w:rPr>
              <w:t>The needs of the research community to be addressed by the proposal are well defined and significant</w:t>
            </w:r>
          </w:p>
        </w:tc>
      </w:tr>
      <w:tr w:rsidR="0004606A" w:rsidRPr="007F7AF2" w:rsidTr="007F7AF2">
        <w:trPr>
          <w:trHeight w:val="556"/>
        </w:trPr>
        <w:tc>
          <w:tcPr>
            <w:tcW w:w="9606" w:type="dxa"/>
            <w:gridSpan w:val="3"/>
            <w:tcBorders>
              <w:left w:val="single" w:sz="12" w:space="0" w:color="auto"/>
              <w:right w:val="single" w:sz="12" w:space="0" w:color="auto"/>
            </w:tcBorders>
            <w:vAlign w:val="center"/>
          </w:tcPr>
          <w:p w:rsidR="0004606A" w:rsidRPr="007F7AF2" w:rsidRDefault="0004606A" w:rsidP="00750222">
            <w:pPr>
              <w:rPr>
                <w:rFonts w:ascii="Calibri" w:hAnsi="Calibri"/>
                <w:color w:val="000000"/>
              </w:rPr>
            </w:pPr>
            <w:r w:rsidRPr="007F7AF2">
              <w:rPr>
                <w:rFonts w:ascii="Calibri" w:hAnsi="Calibri"/>
                <w:color w:val="000000"/>
                <w:sz w:val="22"/>
                <w:szCs w:val="22"/>
              </w:rPr>
              <w:t>Researcher participation in the proposal is well defined, significant and national or international in scale</w:t>
            </w:r>
          </w:p>
        </w:tc>
      </w:tr>
      <w:tr w:rsidR="0004606A" w:rsidRPr="007F7AF2" w:rsidTr="007F7AF2">
        <w:trPr>
          <w:trHeight w:val="374"/>
        </w:trPr>
        <w:tc>
          <w:tcPr>
            <w:tcW w:w="9606" w:type="dxa"/>
            <w:gridSpan w:val="3"/>
            <w:tcBorders>
              <w:left w:val="single" w:sz="12" w:space="0" w:color="auto"/>
              <w:bottom w:val="single" w:sz="12" w:space="0" w:color="auto"/>
              <w:right w:val="single" w:sz="12" w:space="0" w:color="auto"/>
            </w:tcBorders>
            <w:vAlign w:val="center"/>
          </w:tcPr>
          <w:p w:rsidR="0004606A" w:rsidRPr="007F7AF2" w:rsidRDefault="0004606A" w:rsidP="00750222">
            <w:pPr>
              <w:rPr>
                <w:rFonts w:ascii="Calibri" w:hAnsi="Calibri"/>
                <w:color w:val="000000"/>
              </w:rPr>
            </w:pPr>
            <w:r w:rsidRPr="007F7AF2">
              <w:rPr>
                <w:rFonts w:ascii="Calibri" w:hAnsi="Calibri"/>
                <w:color w:val="000000"/>
                <w:sz w:val="22"/>
                <w:szCs w:val="22"/>
              </w:rPr>
              <w:t>The proposal is aligned to national research priorities</w:t>
            </w:r>
          </w:p>
        </w:tc>
      </w:tr>
      <w:tr w:rsidR="0004606A" w:rsidRPr="007F7AF2" w:rsidTr="007F7AF2">
        <w:tc>
          <w:tcPr>
            <w:tcW w:w="9606" w:type="dxa"/>
            <w:gridSpan w:val="3"/>
            <w:tcBorders>
              <w:left w:val="single" w:sz="12" w:space="0" w:color="auto"/>
              <w:bottom w:val="single" w:sz="12" w:space="0" w:color="auto"/>
              <w:right w:val="single" w:sz="12" w:space="0" w:color="auto"/>
            </w:tcBorders>
            <w:vAlign w:val="center"/>
          </w:tcPr>
          <w:p w:rsidR="0004606A" w:rsidRPr="007F7AF2" w:rsidRDefault="0004606A" w:rsidP="00750222">
            <w:pPr>
              <w:rPr>
                <w:rFonts w:ascii="Calibri" w:hAnsi="Calibri"/>
                <w:color w:val="000000"/>
              </w:rPr>
            </w:pPr>
            <w:r w:rsidRPr="007F7AF2">
              <w:rPr>
                <w:rFonts w:ascii="Calibri" w:hAnsi="Calibri"/>
                <w:color w:val="000000"/>
                <w:sz w:val="22"/>
                <w:szCs w:val="22"/>
              </w:rPr>
              <w:t xml:space="preserve">The proposal is aligned with, and contributes to implementation of, national research infrastructure and </w:t>
            </w:r>
            <w:proofErr w:type="spellStart"/>
            <w:r w:rsidRPr="007F7AF2">
              <w:rPr>
                <w:rFonts w:ascii="Calibri" w:hAnsi="Calibri"/>
                <w:color w:val="000000"/>
                <w:sz w:val="22"/>
                <w:szCs w:val="22"/>
              </w:rPr>
              <w:t>eResearch</w:t>
            </w:r>
            <w:proofErr w:type="spellEnd"/>
            <w:r w:rsidRPr="007F7AF2">
              <w:rPr>
                <w:rFonts w:ascii="Calibri" w:hAnsi="Calibri"/>
                <w:color w:val="000000"/>
                <w:sz w:val="22"/>
                <w:szCs w:val="22"/>
              </w:rPr>
              <w:t xml:space="preserve"> priorities</w:t>
            </w:r>
          </w:p>
        </w:tc>
      </w:tr>
      <w:tr w:rsidR="0004606A" w:rsidRPr="007F7AF2" w:rsidTr="007F7AF2">
        <w:trPr>
          <w:trHeight w:val="960"/>
        </w:trPr>
        <w:tc>
          <w:tcPr>
            <w:tcW w:w="9606" w:type="dxa"/>
            <w:gridSpan w:val="3"/>
            <w:tcBorders>
              <w:top w:val="single" w:sz="12" w:space="0" w:color="auto"/>
              <w:left w:val="single" w:sz="12" w:space="0" w:color="auto"/>
              <w:right w:val="single" w:sz="12" w:space="0" w:color="auto"/>
            </w:tcBorders>
            <w:vAlign w:val="center"/>
          </w:tcPr>
          <w:p w:rsidR="0004606A" w:rsidRPr="007F7AF2" w:rsidRDefault="0004606A" w:rsidP="00750222">
            <w:pPr>
              <w:rPr>
                <w:rFonts w:ascii="Calibri" w:hAnsi="Calibri"/>
                <w:color w:val="000000"/>
              </w:rPr>
            </w:pPr>
            <w:r w:rsidRPr="007F7AF2">
              <w:rPr>
                <w:rFonts w:ascii="Calibri" w:hAnsi="Calibri"/>
                <w:color w:val="000000"/>
                <w:sz w:val="22"/>
                <w:szCs w:val="22"/>
              </w:rPr>
              <w:lastRenderedPageBreak/>
              <w:t>The benefits to be delivered to the identified research community are well described, achievable, significant and measurable</w:t>
            </w:r>
          </w:p>
          <w:p w:rsidR="0004606A" w:rsidRPr="007F7AF2" w:rsidRDefault="0004606A" w:rsidP="007F7AF2">
            <w:pPr>
              <w:pStyle w:val="ListParagraph"/>
              <w:numPr>
                <w:ilvl w:val="0"/>
                <w:numId w:val="19"/>
              </w:numPr>
              <w:ind w:left="371" w:hanging="371"/>
              <w:rPr>
                <w:color w:val="000000"/>
              </w:rPr>
            </w:pPr>
            <w:r w:rsidRPr="007F7AF2">
              <w:rPr>
                <w:color w:val="000000"/>
              </w:rPr>
              <w:t>Process for tracking and measuring the benefits is defined and achievable</w:t>
            </w:r>
          </w:p>
        </w:tc>
      </w:tr>
      <w:tr w:rsidR="0004606A" w:rsidRPr="007F7AF2" w:rsidTr="007F7AF2">
        <w:tc>
          <w:tcPr>
            <w:tcW w:w="1760" w:type="dxa"/>
            <w:tcBorders>
              <w:top w:val="single" w:sz="12" w:space="0" w:color="auto"/>
              <w:left w:val="single" w:sz="12" w:space="0" w:color="auto"/>
              <w:bottom w:val="single" w:sz="12" w:space="0" w:color="auto"/>
            </w:tcBorders>
            <w:shd w:val="clear" w:color="auto" w:fill="C6D9F1"/>
            <w:vAlign w:val="center"/>
          </w:tcPr>
          <w:p w:rsidR="0004606A" w:rsidRPr="007F7AF2" w:rsidRDefault="0004606A" w:rsidP="007F7AF2">
            <w:pPr>
              <w:pStyle w:val="BodyText"/>
              <w:spacing w:before="0" w:after="0" w:line="240" w:lineRule="auto"/>
              <w:rPr>
                <w:b/>
                <w:color w:val="365F91"/>
                <w:szCs w:val="22"/>
              </w:rPr>
            </w:pPr>
            <w:r w:rsidRPr="007F7AF2">
              <w:rPr>
                <w:b/>
                <w:color w:val="365F91"/>
                <w:szCs w:val="22"/>
              </w:rPr>
              <w:t>Implementation</w:t>
            </w:r>
          </w:p>
        </w:tc>
        <w:tc>
          <w:tcPr>
            <w:tcW w:w="952" w:type="dxa"/>
            <w:tcBorders>
              <w:top w:val="single" w:sz="12" w:space="0" w:color="auto"/>
              <w:bottom w:val="single" w:sz="12" w:space="0" w:color="auto"/>
            </w:tcBorders>
            <w:shd w:val="clear" w:color="auto" w:fill="C6D9F1"/>
            <w:vAlign w:val="center"/>
          </w:tcPr>
          <w:p w:rsidR="0004606A" w:rsidRPr="007F7AF2" w:rsidRDefault="0004606A" w:rsidP="007F7AF2">
            <w:pPr>
              <w:pStyle w:val="BodyText"/>
              <w:spacing w:before="0" w:after="0" w:line="240" w:lineRule="auto"/>
              <w:jc w:val="center"/>
              <w:rPr>
                <w:b/>
                <w:color w:val="365F91"/>
                <w:szCs w:val="22"/>
              </w:rPr>
            </w:pPr>
            <w:r w:rsidRPr="007F7AF2">
              <w:rPr>
                <w:b/>
                <w:color w:val="365F91"/>
                <w:szCs w:val="22"/>
              </w:rPr>
              <w:t>40%</w:t>
            </w:r>
          </w:p>
        </w:tc>
        <w:tc>
          <w:tcPr>
            <w:tcW w:w="6894" w:type="dxa"/>
            <w:tcBorders>
              <w:top w:val="single" w:sz="12" w:space="0" w:color="auto"/>
              <w:bottom w:val="single" w:sz="12" w:space="0" w:color="auto"/>
              <w:right w:val="single" w:sz="12" w:space="0" w:color="auto"/>
            </w:tcBorders>
            <w:shd w:val="clear" w:color="auto" w:fill="C6D9F1"/>
            <w:vAlign w:val="center"/>
          </w:tcPr>
          <w:p w:rsidR="0004606A" w:rsidRPr="007F7AF2" w:rsidRDefault="0004606A" w:rsidP="007F7AF2">
            <w:pPr>
              <w:pStyle w:val="BodyText"/>
              <w:spacing w:before="0" w:after="0" w:line="240" w:lineRule="auto"/>
              <w:rPr>
                <w:b/>
                <w:color w:val="365F91"/>
                <w:szCs w:val="22"/>
              </w:rPr>
            </w:pPr>
          </w:p>
          <w:p w:rsidR="0004606A" w:rsidRPr="007F7AF2" w:rsidRDefault="0004606A" w:rsidP="007F7AF2">
            <w:pPr>
              <w:pStyle w:val="BodyText"/>
              <w:spacing w:before="0" w:after="0" w:line="240" w:lineRule="auto"/>
              <w:rPr>
                <w:b/>
                <w:color w:val="365F91"/>
                <w:szCs w:val="22"/>
              </w:rPr>
            </w:pPr>
          </w:p>
        </w:tc>
      </w:tr>
      <w:tr w:rsidR="0004606A" w:rsidRPr="007F7AF2" w:rsidTr="007F7AF2">
        <w:trPr>
          <w:trHeight w:val="2013"/>
        </w:trPr>
        <w:tc>
          <w:tcPr>
            <w:tcW w:w="9606" w:type="dxa"/>
            <w:gridSpan w:val="3"/>
            <w:tcBorders>
              <w:top w:val="single" w:sz="12" w:space="0" w:color="auto"/>
              <w:left w:val="single" w:sz="12" w:space="0" w:color="auto"/>
              <w:right w:val="single" w:sz="12" w:space="0" w:color="auto"/>
            </w:tcBorders>
            <w:vAlign w:val="center"/>
          </w:tcPr>
          <w:p w:rsidR="0004606A" w:rsidRPr="007F7AF2" w:rsidRDefault="0004606A" w:rsidP="00750222">
            <w:pPr>
              <w:rPr>
                <w:rFonts w:ascii="Calibri" w:hAnsi="Calibri"/>
                <w:color w:val="000000"/>
              </w:rPr>
            </w:pPr>
            <w:r w:rsidRPr="007F7AF2">
              <w:rPr>
                <w:rFonts w:ascii="Calibri" w:hAnsi="Calibri"/>
                <w:color w:val="000000"/>
                <w:sz w:val="22"/>
                <w:szCs w:val="22"/>
              </w:rPr>
              <w:t>An appropriate Governance structure has been defined for the Project</w:t>
            </w:r>
          </w:p>
          <w:p w:rsidR="0004606A" w:rsidRPr="007F7AF2" w:rsidRDefault="0004606A" w:rsidP="007F7AF2">
            <w:pPr>
              <w:pStyle w:val="ListParagraph"/>
              <w:numPr>
                <w:ilvl w:val="0"/>
                <w:numId w:val="19"/>
              </w:numPr>
              <w:spacing w:before="0" w:after="0" w:line="240" w:lineRule="auto"/>
              <w:ind w:left="371" w:hanging="371"/>
              <w:rPr>
                <w:color w:val="000000"/>
              </w:rPr>
            </w:pPr>
            <w:r w:rsidRPr="007F7AF2">
              <w:rPr>
                <w:color w:val="000000"/>
              </w:rPr>
              <w:t xml:space="preserve">Proposers commit to operate under the Governance arrangements for the RC as described in the </w:t>
            </w:r>
            <w:proofErr w:type="spellStart"/>
            <w:r w:rsidRPr="007F7AF2">
              <w:rPr>
                <w:color w:val="000000"/>
              </w:rPr>
              <w:t>NeCTAR</w:t>
            </w:r>
            <w:proofErr w:type="spellEnd"/>
            <w:r w:rsidRPr="007F7AF2">
              <w:rPr>
                <w:color w:val="000000"/>
              </w:rPr>
              <w:t xml:space="preserve"> Final Project Plan (Section 4.3)</w:t>
            </w:r>
          </w:p>
          <w:p w:rsidR="0004606A" w:rsidRPr="007F7AF2" w:rsidRDefault="0004606A" w:rsidP="007F7AF2">
            <w:pPr>
              <w:pStyle w:val="ListParagraph"/>
              <w:numPr>
                <w:ilvl w:val="0"/>
                <w:numId w:val="19"/>
              </w:numPr>
              <w:spacing w:before="0" w:after="0" w:line="240" w:lineRule="auto"/>
              <w:ind w:left="371" w:hanging="371"/>
              <w:rPr>
                <w:color w:val="000000"/>
              </w:rPr>
            </w:pPr>
            <w:r w:rsidRPr="007F7AF2">
              <w:rPr>
                <w:color w:val="000000"/>
              </w:rPr>
              <w:t xml:space="preserve">Research Cloud node proposers commit to operate in accordance with the principles described in Section 4.3.1.3 of the </w:t>
            </w:r>
            <w:proofErr w:type="spellStart"/>
            <w:r w:rsidRPr="007F7AF2">
              <w:rPr>
                <w:color w:val="000000"/>
              </w:rPr>
              <w:t>NeCTAR</w:t>
            </w:r>
            <w:proofErr w:type="spellEnd"/>
            <w:r w:rsidRPr="007F7AF2">
              <w:rPr>
                <w:color w:val="000000"/>
              </w:rPr>
              <w:t xml:space="preserve"> Final Project Plan</w:t>
            </w:r>
          </w:p>
          <w:p w:rsidR="0004606A" w:rsidRPr="007F7AF2" w:rsidRDefault="0004606A" w:rsidP="007F7AF2">
            <w:pPr>
              <w:pStyle w:val="ListParagraph"/>
              <w:numPr>
                <w:ilvl w:val="0"/>
                <w:numId w:val="19"/>
              </w:numPr>
              <w:spacing w:before="0" w:after="0" w:line="240" w:lineRule="auto"/>
              <w:ind w:left="371" w:hanging="371"/>
              <w:rPr>
                <w:color w:val="000000"/>
              </w:rPr>
            </w:pPr>
            <w:r w:rsidRPr="007F7AF2">
              <w:rPr>
                <w:color w:val="000000"/>
              </w:rPr>
              <w:t>Authority structure over resources in the project has been described</w:t>
            </w:r>
          </w:p>
          <w:p w:rsidR="0004606A" w:rsidRPr="007F7AF2" w:rsidRDefault="0004606A" w:rsidP="007F7AF2">
            <w:pPr>
              <w:pStyle w:val="ListParagraph"/>
              <w:numPr>
                <w:ilvl w:val="0"/>
                <w:numId w:val="19"/>
              </w:numPr>
              <w:ind w:left="371" w:hanging="371"/>
              <w:rPr>
                <w:color w:val="000000"/>
              </w:rPr>
            </w:pPr>
            <w:r w:rsidRPr="007F7AF2">
              <w:rPr>
                <w:color w:val="000000"/>
              </w:rPr>
              <w:t>Key personnel (if required) and their roles have been clearly defined</w:t>
            </w:r>
          </w:p>
        </w:tc>
      </w:tr>
      <w:tr w:rsidR="0004606A" w:rsidRPr="007F7AF2" w:rsidTr="007F7AF2">
        <w:trPr>
          <w:trHeight w:val="1756"/>
        </w:trPr>
        <w:tc>
          <w:tcPr>
            <w:tcW w:w="9606" w:type="dxa"/>
            <w:gridSpan w:val="3"/>
            <w:tcBorders>
              <w:top w:val="single" w:sz="8" w:space="0" w:color="auto"/>
              <w:left w:val="single" w:sz="12" w:space="0" w:color="auto"/>
              <w:right w:val="single" w:sz="12" w:space="0" w:color="auto"/>
            </w:tcBorders>
            <w:vAlign w:val="center"/>
          </w:tcPr>
          <w:p w:rsidR="0004606A" w:rsidRPr="007F7AF2" w:rsidRDefault="0004606A" w:rsidP="00750222">
            <w:pPr>
              <w:rPr>
                <w:rFonts w:ascii="Calibri" w:hAnsi="Calibri"/>
                <w:color w:val="000000"/>
              </w:rPr>
            </w:pPr>
            <w:r w:rsidRPr="007F7AF2">
              <w:rPr>
                <w:rFonts w:ascii="Calibri" w:hAnsi="Calibri"/>
                <w:color w:val="000000"/>
                <w:sz w:val="22"/>
                <w:szCs w:val="22"/>
              </w:rPr>
              <w:t>The infrastructure to be created by the proposal is well-described, achievable and will deliver infrastructure in a timely manner.</w:t>
            </w:r>
          </w:p>
          <w:p w:rsidR="0004606A" w:rsidRPr="007F7AF2" w:rsidRDefault="0004606A" w:rsidP="007F7AF2">
            <w:pPr>
              <w:pStyle w:val="ListParagraph"/>
              <w:numPr>
                <w:ilvl w:val="0"/>
                <w:numId w:val="19"/>
              </w:numPr>
              <w:spacing w:before="0" w:after="0" w:line="240" w:lineRule="auto"/>
              <w:ind w:left="371" w:hanging="371"/>
              <w:rPr>
                <w:color w:val="000000"/>
              </w:rPr>
            </w:pPr>
            <w:r w:rsidRPr="007F7AF2">
              <w:rPr>
                <w:color w:val="000000"/>
              </w:rPr>
              <w:t>Project Management is well-described and appropriate to the proposal scale</w:t>
            </w:r>
          </w:p>
          <w:p w:rsidR="0004606A" w:rsidRPr="007F7AF2" w:rsidRDefault="0004606A" w:rsidP="007F7AF2">
            <w:pPr>
              <w:pStyle w:val="ListParagraph"/>
              <w:numPr>
                <w:ilvl w:val="0"/>
                <w:numId w:val="19"/>
              </w:numPr>
              <w:spacing w:before="0" w:after="0" w:line="240" w:lineRule="auto"/>
              <w:ind w:left="371" w:hanging="371"/>
              <w:rPr>
                <w:color w:val="000000"/>
              </w:rPr>
            </w:pPr>
            <w:r w:rsidRPr="007F7AF2">
              <w:rPr>
                <w:color w:val="000000"/>
              </w:rPr>
              <w:t>Key risks have been identified and are manageable</w:t>
            </w:r>
          </w:p>
          <w:p w:rsidR="0004606A" w:rsidRPr="007F7AF2" w:rsidRDefault="0004606A" w:rsidP="007F7AF2">
            <w:pPr>
              <w:pStyle w:val="ListParagraph"/>
              <w:numPr>
                <w:ilvl w:val="0"/>
                <w:numId w:val="19"/>
              </w:numPr>
              <w:spacing w:before="0" w:after="0" w:line="240" w:lineRule="auto"/>
              <w:ind w:left="371" w:hanging="371"/>
              <w:rPr>
                <w:color w:val="000000"/>
              </w:rPr>
            </w:pPr>
            <w:r w:rsidRPr="007F7AF2">
              <w:rPr>
                <w:color w:val="000000"/>
              </w:rPr>
              <w:t>Issues that require solving have been identified</w:t>
            </w:r>
          </w:p>
          <w:p w:rsidR="0004606A" w:rsidRPr="007F7AF2" w:rsidRDefault="0004606A" w:rsidP="007F7AF2">
            <w:pPr>
              <w:pStyle w:val="ListParagraph"/>
              <w:numPr>
                <w:ilvl w:val="0"/>
                <w:numId w:val="19"/>
              </w:numPr>
              <w:ind w:left="371" w:hanging="371"/>
              <w:rPr>
                <w:color w:val="000000"/>
              </w:rPr>
            </w:pPr>
            <w:r w:rsidRPr="007F7AF2">
              <w:rPr>
                <w:color w:val="000000"/>
              </w:rPr>
              <w:t>Dependencies with third parties have been listed</w:t>
            </w:r>
          </w:p>
        </w:tc>
      </w:tr>
      <w:tr w:rsidR="0004606A" w:rsidRPr="007F7AF2" w:rsidTr="007F7AF2">
        <w:trPr>
          <w:trHeight w:val="1470"/>
        </w:trPr>
        <w:tc>
          <w:tcPr>
            <w:tcW w:w="9606" w:type="dxa"/>
            <w:gridSpan w:val="3"/>
            <w:tcBorders>
              <w:top w:val="single" w:sz="8" w:space="0" w:color="auto"/>
              <w:left w:val="single" w:sz="12" w:space="0" w:color="auto"/>
              <w:right w:val="single" w:sz="12" w:space="0" w:color="auto"/>
            </w:tcBorders>
            <w:vAlign w:val="center"/>
          </w:tcPr>
          <w:p w:rsidR="0004606A" w:rsidRPr="007F7AF2" w:rsidRDefault="0004606A" w:rsidP="00750222">
            <w:pPr>
              <w:rPr>
                <w:rFonts w:ascii="Calibri" w:hAnsi="Calibri"/>
                <w:color w:val="000000"/>
              </w:rPr>
            </w:pPr>
            <w:r w:rsidRPr="007F7AF2">
              <w:rPr>
                <w:rFonts w:ascii="Calibri" w:hAnsi="Calibri"/>
                <w:color w:val="000000"/>
                <w:sz w:val="22"/>
                <w:szCs w:val="22"/>
              </w:rPr>
              <w:t>Capability and track record in development and operation of significant ICT infrastructure for research users</w:t>
            </w:r>
          </w:p>
          <w:p w:rsidR="0004606A" w:rsidRPr="007F7AF2" w:rsidRDefault="0004606A" w:rsidP="007F7AF2">
            <w:pPr>
              <w:pStyle w:val="ListParagraph"/>
              <w:numPr>
                <w:ilvl w:val="0"/>
                <w:numId w:val="19"/>
              </w:numPr>
              <w:ind w:left="371" w:hanging="371"/>
              <w:rPr>
                <w:color w:val="000000"/>
              </w:rPr>
            </w:pPr>
            <w:r w:rsidRPr="007F7AF2">
              <w:rPr>
                <w:color w:val="000000"/>
              </w:rPr>
              <w:t>The contribution and track record of each organisation in the proposal to development and operation of the infrastructure is well-described and appropriate to the successful delivery of the proposal infrastructure</w:t>
            </w:r>
          </w:p>
        </w:tc>
      </w:tr>
      <w:tr w:rsidR="0004606A" w:rsidRPr="007F7AF2" w:rsidTr="007F7AF2">
        <w:trPr>
          <w:trHeight w:val="1636"/>
        </w:trPr>
        <w:tc>
          <w:tcPr>
            <w:tcW w:w="9606" w:type="dxa"/>
            <w:gridSpan w:val="3"/>
            <w:tcBorders>
              <w:top w:val="single" w:sz="8" w:space="0" w:color="auto"/>
              <w:left w:val="single" w:sz="12" w:space="0" w:color="auto"/>
              <w:right w:val="single" w:sz="12" w:space="0" w:color="auto"/>
            </w:tcBorders>
            <w:vAlign w:val="center"/>
          </w:tcPr>
          <w:p w:rsidR="0004606A" w:rsidRPr="007F7AF2" w:rsidRDefault="0004606A" w:rsidP="00750222">
            <w:pPr>
              <w:rPr>
                <w:rFonts w:ascii="Calibri" w:hAnsi="Calibri"/>
                <w:color w:val="000000"/>
              </w:rPr>
            </w:pPr>
            <w:r w:rsidRPr="007F7AF2">
              <w:rPr>
                <w:rFonts w:ascii="Calibri" w:hAnsi="Calibri"/>
                <w:color w:val="000000"/>
                <w:sz w:val="22"/>
                <w:szCs w:val="22"/>
              </w:rPr>
              <w:t>The proposal leverages or builds upon existing research infrastructure where appropriate:</w:t>
            </w:r>
          </w:p>
          <w:p w:rsidR="0004606A" w:rsidRPr="007F7AF2" w:rsidRDefault="0004606A" w:rsidP="007F7AF2">
            <w:pPr>
              <w:pStyle w:val="ListParagraph"/>
              <w:numPr>
                <w:ilvl w:val="0"/>
                <w:numId w:val="19"/>
              </w:numPr>
              <w:spacing w:before="0" w:after="0" w:line="240" w:lineRule="auto"/>
              <w:ind w:left="371" w:hanging="371"/>
              <w:rPr>
                <w:color w:val="000000"/>
              </w:rPr>
            </w:pPr>
            <w:r w:rsidRPr="007F7AF2">
              <w:rPr>
                <w:color w:val="000000"/>
              </w:rPr>
              <w:t>Co-location with proposed nodes of the RDSI Project</w:t>
            </w:r>
          </w:p>
          <w:p w:rsidR="0004606A" w:rsidRPr="007F7AF2" w:rsidRDefault="0004606A" w:rsidP="007F7AF2">
            <w:pPr>
              <w:pStyle w:val="ListParagraph"/>
              <w:numPr>
                <w:ilvl w:val="0"/>
                <w:numId w:val="19"/>
              </w:numPr>
              <w:spacing w:before="0" w:after="0" w:line="240" w:lineRule="auto"/>
              <w:ind w:left="371" w:hanging="371"/>
              <w:rPr>
                <w:color w:val="000000"/>
              </w:rPr>
            </w:pPr>
            <w:r w:rsidRPr="007F7AF2">
              <w:rPr>
                <w:color w:val="000000"/>
              </w:rPr>
              <w:t>Co-location of proposed Research Cloud nodes to achieve cost reductions</w:t>
            </w:r>
          </w:p>
          <w:p w:rsidR="0004606A" w:rsidRPr="007F7AF2" w:rsidRDefault="0004606A" w:rsidP="007F7AF2">
            <w:pPr>
              <w:pStyle w:val="ListParagraph"/>
              <w:numPr>
                <w:ilvl w:val="0"/>
                <w:numId w:val="19"/>
              </w:numPr>
              <w:ind w:left="371" w:hanging="371"/>
              <w:rPr>
                <w:color w:val="000000"/>
              </w:rPr>
            </w:pPr>
            <w:r w:rsidRPr="007F7AF2">
              <w:rPr>
                <w:color w:val="000000"/>
              </w:rPr>
              <w:t xml:space="preserve">Co-location with other significant </w:t>
            </w:r>
            <w:proofErr w:type="spellStart"/>
            <w:r w:rsidRPr="007F7AF2">
              <w:rPr>
                <w:color w:val="000000"/>
              </w:rPr>
              <w:t>eresearch</w:t>
            </w:r>
            <w:proofErr w:type="spellEnd"/>
            <w:r w:rsidRPr="007F7AF2">
              <w:rPr>
                <w:color w:val="000000"/>
              </w:rPr>
              <w:t xml:space="preserve"> infrastructure (</w:t>
            </w:r>
            <w:proofErr w:type="spellStart"/>
            <w:r w:rsidRPr="007F7AF2">
              <w:rPr>
                <w:color w:val="000000"/>
              </w:rPr>
              <w:t>eg</w:t>
            </w:r>
            <w:proofErr w:type="spellEnd"/>
            <w:r w:rsidRPr="007F7AF2">
              <w:rPr>
                <w:color w:val="000000"/>
              </w:rPr>
              <w:t>. HPC, Repositories Instruments)</w:t>
            </w:r>
          </w:p>
        </w:tc>
      </w:tr>
      <w:tr w:rsidR="0004606A" w:rsidRPr="007F7AF2" w:rsidTr="007F7AF2">
        <w:tc>
          <w:tcPr>
            <w:tcW w:w="1760" w:type="dxa"/>
            <w:tcBorders>
              <w:top w:val="single" w:sz="12" w:space="0" w:color="auto"/>
              <w:left w:val="single" w:sz="12" w:space="0" w:color="auto"/>
              <w:bottom w:val="single" w:sz="12" w:space="0" w:color="auto"/>
              <w:right w:val="single" w:sz="8" w:space="0" w:color="auto"/>
            </w:tcBorders>
            <w:shd w:val="clear" w:color="auto" w:fill="C6D9F1"/>
            <w:vAlign w:val="center"/>
          </w:tcPr>
          <w:p w:rsidR="0004606A" w:rsidRPr="007F7AF2" w:rsidRDefault="0004606A" w:rsidP="007F7AF2">
            <w:pPr>
              <w:pStyle w:val="BodyText"/>
              <w:spacing w:before="0" w:after="0" w:line="240" w:lineRule="auto"/>
              <w:rPr>
                <w:b/>
                <w:color w:val="365F91"/>
                <w:szCs w:val="22"/>
              </w:rPr>
            </w:pPr>
            <w:r w:rsidRPr="007F7AF2">
              <w:rPr>
                <w:b/>
                <w:color w:val="365F91"/>
                <w:szCs w:val="22"/>
              </w:rPr>
              <w:t>Financial and Co-investment</w:t>
            </w:r>
          </w:p>
        </w:tc>
        <w:tc>
          <w:tcPr>
            <w:tcW w:w="952" w:type="dxa"/>
            <w:tcBorders>
              <w:top w:val="single" w:sz="12" w:space="0" w:color="auto"/>
              <w:left w:val="single" w:sz="8" w:space="0" w:color="auto"/>
              <w:bottom w:val="single" w:sz="12" w:space="0" w:color="auto"/>
              <w:right w:val="single" w:sz="8" w:space="0" w:color="auto"/>
            </w:tcBorders>
            <w:shd w:val="clear" w:color="auto" w:fill="C6D9F1"/>
            <w:vAlign w:val="center"/>
          </w:tcPr>
          <w:p w:rsidR="0004606A" w:rsidRPr="007F7AF2" w:rsidRDefault="0004606A" w:rsidP="007F7AF2">
            <w:pPr>
              <w:pStyle w:val="BodyText"/>
              <w:spacing w:before="0" w:after="0" w:line="240" w:lineRule="auto"/>
              <w:jc w:val="center"/>
              <w:rPr>
                <w:b/>
                <w:color w:val="365F91"/>
                <w:szCs w:val="22"/>
              </w:rPr>
            </w:pPr>
            <w:r w:rsidRPr="007F7AF2">
              <w:rPr>
                <w:b/>
                <w:color w:val="365F91"/>
                <w:szCs w:val="22"/>
              </w:rPr>
              <w:t>30%</w:t>
            </w:r>
          </w:p>
        </w:tc>
        <w:tc>
          <w:tcPr>
            <w:tcW w:w="6894" w:type="dxa"/>
            <w:tcBorders>
              <w:top w:val="single" w:sz="12" w:space="0" w:color="auto"/>
              <w:left w:val="single" w:sz="8" w:space="0" w:color="auto"/>
              <w:bottom w:val="single" w:sz="12" w:space="0" w:color="auto"/>
              <w:right w:val="single" w:sz="12" w:space="0" w:color="auto"/>
            </w:tcBorders>
            <w:shd w:val="clear" w:color="auto" w:fill="C6D9F1"/>
            <w:vAlign w:val="center"/>
          </w:tcPr>
          <w:p w:rsidR="0004606A" w:rsidRPr="007F7AF2" w:rsidRDefault="0004606A" w:rsidP="007F7AF2">
            <w:pPr>
              <w:pStyle w:val="BodyText"/>
              <w:spacing w:before="0" w:after="0" w:line="240" w:lineRule="auto"/>
              <w:rPr>
                <w:b/>
                <w:color w:val="365F91"/>
                <w:szCs w:val="22"/>
              </w:rPr>
            </w:pPr>
          </w:p>
        </w:tc>
      </w:tr>
      <w:tr w:rsidR="0004606A" w:rsidRPr="007F7AF2" w:rsidTr="007F7AF2">
        <w:trPr>
          <w:trHeight w:val="642"/>
        </w:trPr>
        <w:tc>
          <w:tcPr>
            <w:tcW w:w="9606" w:type="dxa"/>
            <w:gridSpan w:val="3"/>
            <w:tcBorders>
              <w:top w:val="single" w:sz="12" w:space="0" w:color="auto"/>
              <w:left w:val="single" w:sz="12" w:space="0" w:color="auto"/>
              <w:bottom w:val="single" w:sz="8" w:space="0" w:color="auto"/>
              <w:right w:val="single" w:sz="12" w:space="0" w:color="auto"/>
            </w:tcBorders>
            <w:vAlign w:val="center"/>
          </w:tcPr>
          <w:p w:rsidR="0004606A" w:rsidRPr="007F7AF2" w:rsidRDefault="0004606A" w:rsidP="00750222">
            <w:pPr>
              <w:rPr>
                <w:rFonts w:ascii="Calibri" w:hAnsi="Calibri"/>
                <w:color w:val="000000"/>
              </w:rPr>
            </w:pPr>
            <w:r w:rsidRPr="007F7AF2">
              <w:rPr>
                <w:rFonts w:ascii="Calibri" w:hAnsi="Calibri"/>
                <w:color w:val="000000"/>
                <w:sz w:val="22"/>
                <w:szCs w:val="22"/>
              </w:rPr>
              <w:t>The project budget is well-described, matched to appropriate milestones and appropriate to the needs of the project</w:t>
            </w:r>
          </w:p>
        </w:tc>
      </w:tr>
      <w:tr w:rsidR="0004606A" w:rsidRPr="007F7AF2" w:rsidTr="007F7AF2">
        <w:trPr>
          <w:trHeight w:val="700"/>
        </w:trPr>
        <w:tc>
          <w:tcPr>
            <w:tcW w:w="9606" w:type="dxa"/>
            <w:gridSpan w:val="3"/>
            <w:tcBorders>
              <w:top w:val="single" w:sz="8" w:space="0" w:color="auto"/>
              <w:left w:val="single" w:sz="12" w:space="0" w:color="auto"/>
              <w:bottom w:val="single" w:sz="8" w:space="0" w:color="auto"/>
              <w:right w:val="single" w:sz="12" w:space="0" w:color="auto"/>
            </w:tcBorders>
            <w:vAlign w:val="center"/>
          </w:tcPr>
          <w:p w:rsidR="0004606A" w:rsidRPr="007F7AF2" w:rsidRDefault="0004606A" w:rsidP="00750222">
            <w:pPr>
              <w:rPr>
                <w:rFonts w:ascii="Calibri" w:hAnsi="Calibri"/>
                <w:color w:val="000000"/>
              </w:rPr>
            </w:pPr>
            <w:r w:rsidRPr="007F7AF2">
              <w:rPr>
                <w:rFonts w:ascii="Calibri" w:hAnsi="Calibri"/>
                <w:color w:val="000000"/>
                <w:sz w:val="22"/>
                <w:szCs w:val="22"/>
              </w:rPr>
              <w:t>The identified co-investment achieves the target level, is appropriate to the needs of the project, and adequately covers the operational requirements of the proposal</w:t>
            </w:r>
          </w:p>
        </w:tc>
      </w:tr>
      <w:tr w:rsidR="0004606A" w:rsidRPr="007F7AF2" w:rsidTr="007F7AF2">
        <w:trPr>
          <w:trHeight w:val="700"/>
        </w:trPr>
        <w:tc>
          <w:tcPr>
            <w:tcW w:w="9606" w:type="dxa"/>
            <w:gridSpan w:val="3"/>
            <w:tcBorders>
              <w:top w:val="single" w:sz="8" w:space="0" w:color="auto"/>
              <w:left w:val="single" w:sz="12" w:space="0" w:color="auto"/>
              <w:bottom w:val="single" w:sz="8" w:space="0" w:color="auto"/>
              <w:right w:val="single" w:sz="12" w:space="0" w:color="auto"/>
            </w:tcBorders>
            <w:vAlign w:val="center"/>
          </w:tcPr>
          <w:p w:rsidR="0004606A" w:rsidRPr="007F7AF2" w:rsidRDefault="0004606A" w:rsidP="00750222">
            <w:pPr>
              <w:rPr>
                <w:rFonts w:ascii="Calibri" w:hAnsi="Calibri"/>
                <w:color w:val="000000"/>
              </w:rPr>
            </w:pPr>
            <w:r w:rsidRPr="007F7AF2">
              <w:rPr>
                <w:rFonts w:ascii="Calibri" w:hAnsi="Calibri"/>
                <w:color w:val="000000"/>
                <w:sz w:val="22"/>
                <w:szCs w:val="22"/>
              </w:rPr>
              <w:t>The proposal identifies an appropriate model for delivering future sustainability of the infrastructure</w:t>
            </w:r>
          </w:p>
        </w:tc>
      </w:tr>
      <w:tr w:rsidR="0004606A" w:rsidRPr="007F7AF2" w:rsidTr="007F7AF2">
        <w:trPr>
          <w:trHeight w:val="700"/>
        </w:trPr>
        <w:tc>
          <w:tcPr>
            <w:tcW w:w="9606" w:type="dxa"/>
            <w:gridSpan w:val="3"/>
            <w:tcBorders>
              <w:top w:val="single" w:sz="8" w:space="0" w:color="auto"/>
              <w:left w:val="single" w:sz="12" w:space="0" w:color="auto"/>
              <w:bottom w:val="single" w:sz="8" w:space="0" w:color="auto"/>
              <w:right w:val="single" w:sz="12" w:space="0" w:color="auto"/>
            </w:tcBorders>
            <w:vAlign w:val="center"/>
          </w:tcPr>
          <w:p w:rsidR="0004606A" w:rsidRPr="007F7AF2" w:rsidRDefault="0004606A" w:rsidP="00750222">
            <w:pPr>
              <w:rPr>
                <w:rFonts w:ascii="Calibri" w:hAnsi="Calibri"/>
                <w:color w:val="000000"/>
              </w:rPr>
            </w:pPr>
            <w:r w:rsidRPr="007F7AF2">
              <w:rPr>
                <w:rFonts w:ascii="Calibri" w:hAnsi="Calibri"/>
                <w:color w:val="000000"/>
                <w:sz w:val="22"/>
                <w:szCs w:val="22"/>
              </w:rPr>
              <w:t>Proposed expenditure of EIF funds is adequately described and conforms to the EIF funding guidelines (Mandatory)</w:t>
            </w:r>
          </w:p>
        </w:tc>
      </w:tr>
      <w:tr w:rsidR="0004606A" w:rsidRPr="007F7AF2" w:rsidTr="007F7AF2">
        <w:trPr>
          <w:trHeight w:val="700"/>
        </w:trPr>
        <w:tc>
          <w:tcPr>
            <w:tcW w:w="9606" w:type="dxa"/>
            <w:gridSpan w:val="3"/>
            <w:tcBorders>
              <w:top w:val="single" w:sz="8" w:space="0" w:color="auto"/>
              <w:left w:val="single" w:sz="12" w:space="0" w:color="auto"/>
              <w:bottom w:val="single" w:sz="12" w:space="0" w:color="auto"/>
              <w:right w:val="single" w:sz="12" w:space="0" w:color="auto"/>
            </w:tcBorders>
            <w:vAlign w:val="center"/>
          </w:tcPr>
          <w:p w:rsidR="0004606A" w:rsidRPr="007F7AF2" w:rsidRDefault="0004606A" w:rsidP="00926739">
            <w:pPr>
              <w:rPr>
                <w:rFonts w:ascii="Calibri" w:hAnsi="Calibri"/>
                <w:color w:val="000000"/>
              </w:rPr>
            </w:pPr>
            <w:r w:rsidRPr="007F7AF2">
              <w:rPr>
                <w:rFonts w:ascii="Calibri" w:hAnsi="Calibri"/>
                <w:color w:val="000000"/>
                <w:sz w:val="22"/>
                <w:szCs w:val="22"/>
              </w:rPr>
              <w:t xml:space="preserve">The proposal conforms to the principles on Access and Pricing as described in Part B of the </w:t>
            </w:r>
            <w:proofErr w:type="spellStart"/>
            <w:r w:rsidRPr="007F7AF2">
              <w:rPr>
                <w:rFonts w:ascii="Calibri" w:hAnsi="Calibri"/>
                <w:color w:val="000000"/>
                <w:sz w:val="22"/>
                <w:szCs w:val="22"/>
              </w:rPr>
              <w:t>NeCTAR</w:t>
            </w:r>
            <w:proofErr w:type="spellEnd"/>
            <w:r w:rsidRPr="007F7AF2">
              <w:rPr>
                <w:rFonts w:ascii="Calibri" w:hAnsi="Calibri"/>
                <w:color w:val="000000"/>
                <w:sz w:val="22"/>
                <w:szCs w:val="22"/>
              </w:rPr>
              <w:t xml:space="preserve"> RFP (Mandatory).</w:t>
            </w:r>
          </w:p>
          <w:p w:rsidR="0004606A" w:rsidRPr="007F7AF2" w:rsidRDefault="0004606A" w:rsidP="00926739">
            <w:pPr>
              <w:rPr>
                <w:rFonts w:ascii="Calibri" w:hAnsi="Calibri"/>
              </w:rPr>
            </w:pPr>
          </w:p>
        </w:tc>
      </w:tr>
      <w:bookmarkEnd w:id="27"/>
    </w:tbl>
    <w:p w:rsidR="0004606A" w:rsidRDefault="0004606A" w:rsidP="00EF525C">
      <w:pPr>
        <w:pStyle w:val="Heading1"/>
        <w:ind w:left="0" w:firstLine="0"/>
      </w:pPr>
    </w:p>
    <w:sectPr w:rsidR="0004606A" w:rsidSect="00EF525C">
      <w:headerReference w:type="default" r:id="rId8"/>
      <w:footerReference w:type="default" r:id="rId9"/>
      <w:pgSz w:w="11900" w:h="16840"/>
      <w:pgMar w:top="993" w:right="1230" w:bottom="1134" w:left="1230" w:header="709" w:footer="709" w:gutter="0"/>
      <w:cols w:space="708"/>
      <w:rtlGutter/>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20A7" w:rsidRDefault="006620A7" w:rsidP="002E2CA3">
      <w:r>
        <w:separator/>
      </w:r>
    </w:p>
  </w:endnote>
  <w:endnote w:type="continuationSeparator" w:id="0">
    <w:p w:rsidR="006620A7" w:rsidRDefault="006620A7" w:rsidP="002E2CA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MS ??">
    <w:panose1 w:val="00000000000000000000"/>
    <w:charset w:val="80"/>
    <w:family w:val="auto"/>
    <w:notTrueType/>
    <w:pitch w:val="variable"/>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Gautami">
    <w:panose1 w:val="02000500000000000000"/>
    <w:charset w:val="00"/>
    <w:family w:val="auto"/>
    <w:pitch w:val="variable"/>
    <w:sig w:usb0="80200003" w:usb1="00000000" w:usb2="00000000" w:usb3="00000000" w:csb0="00000001" w:csb1="00000000"/>
  </w:font>
  <w:font w:name="Lucida Grande">
    <w:altName w:val="Arial"/>
    <w:panose1 w:val="00000000000000000000"/>
    <w:charset w:val="00"/>
    <w:family w:val="auto"/>
    <w:notTrueType/>
    <w:pitch w:val="variable"/>
    <w:sig w:usb0="00000003" w:usb1="00000000" w:usb2="00000000" w:usb3="00000000" w:csb0="00000001" w:csb1="00000000"/>
  </w:font>
  <w:font w:name="MS ????">
    <w:panose1 w:val="00000000000000000000"/>
    <w:charset w:val="80"/>
    <w:family w:val="auto"/>
    <w:notTrueType/>
    <w:pitch w:val="variable"/>
    <w:sig w:usb0="00000001" w:usb1="08070000" w:usb2="00000010" w:usb3="00000000" w:csb0="00020000" w:csb1="00000000"/>
  </w:font>
  <w:font w:name="Lohit Hindi">
    <w:altName w:val="Times New Roman"/>
    <w:panose1 w:val="00000000000000000000"/>
    <w:charset w:val="00"/>
    <w:family w:val="auto"/>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0A7" w:rsidRPr="002E2CA3" w:rsidRDefault="006620A7" w:rsidP="002E2CA3">
    <w:pPr>
      <w:pStyle w:val="Footer"/>
      <w:ind w:firstLine="3600"/>
      <w:jc w:val="right"/>
      <w:rPr>
        <w:rFonts w:ascii="Calibri" w:hAnsi="Calibri"/>
        <w:sz w:val="20"/>
        <w:szCs w:val="20"/>
      </w:rPr>
    </w:pPr>
    <w:r w:rsidRPr="002E2CA3">
      <w:rPr>
        <w:rFonts w:ascii="Calibri" w:hAnsi="Calibri"/>
        <w:sz w:val="20"/>
        <w:szCs w:val="20"/>
      </w:rPr>
      <w:t xml:space="preserve">Page </w:t>
    </w:r>
    <w:r w:rsidRPr="002E2CA3">
      <w:rPr>
        <w:rFonts w:ascii="Calibri" w:hAnsi="Calibri"/>
        <w:sz w:val="20"/>
        <w:szCs w:val="20"/>
      </w:rPr>
      <w:fldChar w:fldCharType="begin"/>
    </w:r>
    <w:r w:rsidRPr="002E2CA3">
      <w:rPr>
        <w:rFonts w:ascii="Calibri" w:hAnsi="Calibri"/>
        <w:sz w:val="20"/>
        <w:szCs w:val="20"/>
      </w:rPr>
      <w:instrText xml:space="preserve"> PAGE </w:instrText>
    </w:r>
    <w:r w:rsidRPr="002E2CA3">
      <w:rPr>
        <w:rFonts w:ascii="Calibri" w:hAnsi="Calibri"/>
        <w:sz w:val="20"/>
        <w:szCs w:val="20"/>
      </w:rPr>
      <w:fldChar w:fldCharType="separate"/>
    </w:r>
    <w:r w:rsidR="00D95039">
      <w:rPr>
        <w:rFonts w:ascii="Calibri" w:hAnsi="Calibri"/>
        <w:noProof/>
        <w:sz w:val="20"/>
        <w:szCs w:val="20"/>
      </w:rPr>
      <w:t>4</w:t>
    </w:r>
    <w:r w:rsidRPr="002E2CA3">
      <w:rPr>
        <w:rFonts w:ascii="Calibri" w:hAnsi="Calibri"/>
        <w:sz w:val="20"/>
        <w:szCs w:val="20"/>
      </w:rPr>
      <w:fldChar w:fldCharType="end"/>
    </w:r>
    <w:r w:rsidRPr="002E2CA3">
      <w:rPr>
        <w:rFonts w:ascii="Calibri" w:hAnsi="Calibri"/>
        <w:sz w:val="20"/>
        <w:szCs w:val="20"/>
      </w:rPr>
      <w:t xml:space="preserve"> of </w:t>
    </w:r>
    <w:r w:rsidRPr="002E2CA3">
      <w:rPr>
        <w:rFonts w:ascii="Calibri" w:hAnsi="Calibri"/>
        <w:sz w:val="20"/>
        <w:szCs w:val="20"/>
      </w:rPr>
      <w:fldChar w:fldCharType="begin"/>
    </w:r>
    <w:r w:rsidRPr="002E2CA3">
      <w:rPr>
        <w:rFonts w:ascii="Calibri" w:hAnsi="Calibri"/>
        <w:sz w:val="20"/>
        <w:szCs w:val="20"/>
      </w:rPr>
      <w:instrText xml:space="preserve"> NUMPAGES </w:instrText>
    </w:r>
    <w:r w:rsidRPr="002E2CA3">
      <w:rPr>
        <w:rFonts w:ascii="Calibri" w:hAnsi="Calibri"/>
        <w:sz w:val="20"/>
        <w:szCs w:val="20"/>
      </w:rPr>
      <w:fldChar w:fldCharType="separate"/>
    </w:r>
    <w:r w:rsidR="00D95039">
      <w:rPr>
        <w:rFonts w:ascii="Calibri" w:hAnsi="Calibri"/>
        <w:noProof/>
        <w:sz w:val="20"/>
        <w:szCs w:val="20"/>
      </w:rPr>
      <w:t>31</w:t>
    </w:r>
    <w:r w:rsidRPr="002E2CA3">
      <w:rPr>
        <w:rFonts w:ascii="Calibri" w:hAnsi="Calibri"/>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20A7" w:rsidRDefault="006620A7" w:rsidP="002E2CA3">
      <w:r>
        <w:separator/>
      </w:r>
    </w:p>
  </w:footnote>
  <w:footnote w:type="continuationSeparator" w:id="0">
    <w:p w:rsidR="006620A7" w:rsidRDefault="006620A7" w:rsidP="002E2C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0A7" w:rsidRPr="00B930A0" w:rsidRDefault="006620A7" w:rsidP="002E2CA3">
    <w:pPr>
      <w:pStyle w:val="Header"/>
      <w:jc w:val="center"/>
      <w:rPr>
        <w:sz w:val="20"/>
        <w:szCs w:val="20"/>
      </w:rPr>
    </w:pPr>
    <w:proofErr w:type="spellStart"/>
    <w:r>
      <w:rPr>
        <w:sz w:val="20"/>
        <w:szCs w:val="20"/>
      </w:rPr>
      <w:t>NeCTAR</w:t>
    </w:r>
    <w:proofErr w:type="spellEnd"/>
    <w:r>
      <w:rPr>
        <w:sz w:val="20"/>
        <w:szCs w:val="20"/>
      </w:rPr>
      <w:t xml:space="preserve"> Stage 2 RFP - </w:t>
    </w:r>
    <w:r w:rsidRPr="00B930A0">
      <w:rPr>
        <w:sz w:val="20"/>
        <w:szCs w:val="20"/>
      </w:rPr>
      <w:t>PROTEOMICS VIRTUAL LABORATORY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DEC4973A"/>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190D5EC"/>
    <w:lvl w:ilvl="0">
      <w:start w:val="1"/>
      <w:numFmt w:val="decimal"/>
      <w:lvlText w:val="%1."/>
      <w:lvlJc w:val="left"/>
      <w:pPr>
        <w:tabs>
          <w:tab w:val="num" w:pos="1492"/>
        </w:tabs>
        <w:ind w:left="1492" w:hanging="360"/>
      </w:pPr>
      <w:rPr>
        <w:rFonts w:cs="Times New Roman"/>
      </w:rPr>
    </w:lvl>
  </w:abstractNum>
  <w:abstractNum w:abstractNumId="2">
    <w:nsid w:val="FFFFFF7D"/>
    <w:multiLevelType w:val="singleLevel"/>
    <w:tmpl w:val="B8D8E5F2"/>
    <w:lvl w:ilvl="0">
      <w:start w:val="1"/>
      <w:numFmt w:val="decimal"/>
      <w:lvlText w:val="%1."/>
      <w:lvlJc w:val="left"/>
      <w:pPr>
        <w:tabs>
          <w:tab w:val="num" w:pos="1209"/>
        </w:tabs>
        <w:ind w:left="1209" w:hanging="360"/>
      </w:pPr>
      <w:rPr>
        <w:rFonts w:cs="Times New Roman"/>
      </w:rPr>
    </w:lvl>
  </w:abstractNum>
  <w:abstractNum w:abstractNumId="3">
    <w:nsid w:val="FFFFFF7E"/>
    <w:multiLevelType w:val="singleLevel"/>
    <w:tmpl w:val="EA488062"/>
    <w:lvl w:ilvl="0">
      <w:start w:val="1"/>
      <w:numFmt w:val="decimal"/>
      <w:lvlText w:val="%1."/>
      <w:lvlJc w:val="left"/>
      <w:pPr>
        <w:tabs>
          <w:tab w:val="num" w:pos="926"/>
        </w:tabs>
        <w:ind w:left="926" w:hanging="360"/>
      </w:pPr>
      <w:rPr>
        <w:rFonts w:cs="Times New Roman"/>
      </w:rPr>
    </w:lvl>
  </w:abstractNum>
  <w:abstractNum w:abstractNumId="4">
    <w:nsid w:val="FFFFFF7F"/>
    <w:multiLevelType w:val="singleLevel"/>
    <w:tmpl w:val="1E609844"/>
    <w:lvl w:ilvl="0">
      <w:start w:val="1"/>
      <w:numFmt w:val="decimal"/>
      <w:lvlText w:val="%1."/>
      <w:lvlJc w:val="left"/>
      <w:pPr>
        <w:tabs>
          <w:tab w:val="num" w:pos="643"/>
        </w:tabs>
        <w:ind w:left="643" w:hanging="360"/>
      </w:pPr>
      <w:rPr>
        <w:rFonts w:cs="Times New Roman"/>
      </w:rPr>
    </w:lvl>
  </w:abstractNum>
  <w:abstractNum w:abstractNumId="5">
    <w:nsid w:val="FFFFFF80"/>
    <w:multiLevelType w:val="singleLevel"/>
    <w:tmpl w:val="422E406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FCC6BF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B0465C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FF8857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74A87C0"/>
    <w:lvl w:ilvl="0">
      <w:start w:val="1"/>
      <w:numFmt w:val="decimal"/>
      <w:lvlText w:val="%1."/>
      <w:lvlJc w:val="left"/>
      <w:pPr>
        <w:tabs>
          <w:tab w:val="num" w:pos="360"/>
        </w:tabs>
        <w:ind w:left="360" w:hanging="360"/>
      </w:pPr>
      <w:rPr>
        <w:rFonts w:cs="Times New Roman"/>
      </w:rPr>
    </w:lvl>
  </w:abstractNum>
  <w:abstractNum w:abstractNumId="10">
    <w:nsid w:val="FFFFFF89"/>
    <w:multiLevelType w:val="singleLevel"/>
    <w:tmpl w:val="2B5257EE"/>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decimal"/>
      <w:lvlText w:val="SECTION %1"/>
      <w:lvlJc w:val="left"/>
      <w:pPr>
        <w:tabs>
          <w:tab w:val="num" w:pos="0"/>
        </w:tabs>
        <w:ind w:left="425" w:hanging="425"/>
      </w:pPr>
      <w:rPr>
        <w:rFonts w:cs="Times New Roman"/>
        <w:b/>
        <w:i w:val="0"/>
      </w:rPr>
    </w:lvl>
    <w:lvl w:ilvl="1">
      <w:start w:val="1"/>
      <w:numFmt w:val="decimal"/>
      <w:lvlText w:val="%1.%2"/>
      <w:lvlJc w:val="left"/>
      <w:pPr>
        <w:tabs>
          <w:tab w:val="num" w:pos="0"/>
        </w:tabs>
        <w:ind w:left="1134" w:hanging="1134"/>
      </w:pPr>
      <w:rPr>
        <w:rFonts w:cs="Times New Roman"/>
      </w:rPr>
    </w:lvl>
    <w:lvl w:ilvl="2">
      <w:start w:val="1"/>
      <w:numFmt w:val="decimal"/>
      <w:lvlText w:val="%1.%2.%3"/>
      <w:lvlJc w:val="left"/>
      <w:pPr>
        <w:tabs>
          <w:tab w:val="num" w:pos="0"/>
        </w:tabs>
        <w:ind w:left="1134" w:hanging="1134"/>
      </w:pPr>
      <w:rPr>
        <w:rFonts w:cs="Times New Roman"/>
      </w:rPr>
    </w:lvl>
    <w:lvl w:ilvl="3">
      <w:start w:val="1"/>
      <w:numFmt w:val="decimal"/>
      <w:lvlText w:val="%4."/>
      <w:lvlJc w:val="left"/>
      <w:pPr>
        <w:tabs>
          <w:tab w:val="num" w:pos="0"/>
        </w:tabs>
        <w:ind w:left="425" w:hanging="425"/>
      </w:pPr>
      <w:rPr>
        <w:rFonts w:cs="Times New Roman"/>
      </w:rPr>
    </w:lvl>
    <w:lvl w:ilvl="4">
      <w:start w:val="1"/>
      <w:numFmt w:val="lowerLetter"/>
      <w:lvlText w:val="%5."/>
      <w:lvlJc w:val="left"/>
      <w:pPr>
        <w:tabs>
          <w:tab w:val="num" w:pos="0"/>
        </w:tabs>
        <w:ind w:left="425" w:hanging="425"/>
      </w:pPr>
      <w:rPr>
        <w:rFonts w:cs="Times New Roman"/>
      </w:rPr>
    </w:lvl>
    <w:lvl w:ilvl="5">
      <w:start w:val="1"/>
      <w:numFmt w:val="decimal"/>
      <w:lvlText w:val="%6"/>
      <w:lvlJc w:val="left"/>
      <w:pPr>
        <w:tabs>
          <w:tab w:val="num" w:pos="0"/>
        </w:tabs>
        <w:ind w:left="425" w:hanging="425"/>
      </w:pPr>
      <w:rPr>
        <w:rFonts w:cs="Times New Roman"/>
      </w:rPr>
    </w:lvl>
    <w:lvl w:ilvl="6">
      <w:start w:val="1"/>
      <w:numFmt w:val="decimal"/>
      <w:lvlText w:val="%7."/>
      <w:lvlJc w:val="left"/>
      <w:pPr>
        <w:tabs>
          <w:tab w:val="num" w:pos="0"/>
        </w:tabs>
        <w:ind w:left="425" w:hanging="425"/>
      </w:pPr>
      <w:rPr>
        <w:rFonts w:cs="Times New Roman"/>
      </w:rPr>
    </w:lvl>
    <w:lvl w:ilvl="7">
      <w:start w:val="1"/>
      <w:numFmt w:val="lowerLetter"/>
      <w:lvlText w:val="%8."/>
      <w:lvlJc w:val="left"/>
      <w:pPr>
        <w:tabs>
          <w:tab w:val="num" w:pos="0"/>
        </w:tabs>
        <w:ind w:left="425" w:hanging="425"/>
      </w:pPr>
      <w:rPr>
        <w:rFonts w:cs="Times New Roman"/>
      </w:rPr>
    </w:lvl>
    <w:lvl w:ilvl="8">
      <w:start w:val="1"/>
      <w:numFmt w:val="lowerRoman"/>
      <w:pStyle w:val="Heading10"/>
      <w:lvlText w:val="%9."/>
      <w:lvlJc w:val="left"/>
      <w:pPr>
        <w:tabs>
          <w:tab w:val="num" w:pos="0"/>
        </w:tabs>
        <w:ind w:left="425" w:hanging="425"/>
      </w:pPr>
      <w:rPr>
        <w:rFonts w:cs="Times New Roman"/>
      </w:rPr>
    </w:lvl>
  </w:abstractNum>
  <w:abstractNum w:abstractNumId="12">
    <w:nsid w:val="0164798F"/>
    <w:multiLevelType w:val="hybridMultilevel"/>
    <w:tmpl w:val="6D363512"/>
    <w:lvl w:ilvl="0" w:tplc="0C09001B">
      <w:start w:val="1"/>
      <w:numFmt w:val="lowerRoman"/>
      <w:lvlText w:val="%1."/>
      <w:lvlJc w:val="righ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3">
    <w:nsid w:val="0F4B7526"/>
    <w:multiLevelType w:val="hybridMultilevel"/>
    <w:tmpl w:val="27E4E3CE"/>
    <w:lvl w:ilvl="0" w:tplc="9F7CE15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2BF5F18"/>
    <w:multiLevelType w:val="multilevel"/>
    <w:tmpl w:val="27E4E3CE"/>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BC03BED"/>
    <w:multiLevelType w:val="hybridMultilevel"/>
    <w:tmpl w:val="7F7C45C4"/>
    <w:lvl w:ilvl="0" w:tplc="04090001">
      <w:start w:val="1"/>
      <w:numFmt w:val="bullet"/>
      <w:lvlText w:val=""/>
      <w:lvlJc w:val="left"/>
      <w:pPr>
        <w:ind w:left="1258" w:hanging="360"/>
      </w:pPr>
      <w:rPr>
        <w:rFonts w:ascii="Symbol" w:hAnsi="Symbol" w:hint="default"/>
      </w:rPr>
    </w:lvl>
    <w:lvl w:ilvl="1" w:tplc="04090003" w:tentative="1">
      <w:start w:val="1"/>
      <w:numFmt w:val="bullet"/>
      <w:lvlText w:val="o"/>
      <w:lvlJc w:val="left"/>
      <w:pPr>
        <w:ind w:left="1978" w:hanging="360"/>
      </w:pPr>
      <w:rPr>
        <w:rFonts w:ascii="Courier New" w:hAnsi="Courier New" w:hint="default"/>
      </w:rPr>
    </w:lvl>
    <w:lvl w:ilvl="2" w:tplc="04090005" w:tentative="1">
      <w:start w:val="1"/>
      <w:numFmt w:val="bullet"/>
      <w:lvlText w:val=""/>
      <w:lvlJc w:val="left"/>
      <w:pPr>
        <w:ind w:left="2698" w:hanging="360"/>
      </w:pPr>
      <w:rPr>
        <w:rFonts w:ascii="Wingdings" w:hAnsi="Wingdings" w:hint="default"/>
      </w:rPr>
    </w:lvl>
    <w:lvl w:ilvl="3" w:tplc="04090001" w:tentative="1">
      <w:start w:val="1"/>
      <w:numFmt w:val="bullet"/>
      <w:lvlText w:val=""/>
      <w:lvlJc w:val="left"/>
      <w:pPr>
        <w:ind w:left="3418" w:hanging="360"/>
      </w:pPr>
      <w:rPr>
        <w:rFonts w:ascii="Symbol" w:hAnsi="Symbol" w:hint="default"/>
      </w:rPr>
    </w:lvl>
    <w:lvl w:ilvl="4" w:tplc="04090003" w:tentative="1">
      <w:start w:val="1"/>
      <w:numFmt w:val="bullet"/>
      <w:lvlText w:val="o"/>
      <w:lvlJc w:val="left"/>
      <w:pPr>
        <w:ind w:left="4138" w:hanging="360"/>
      </w:pPr>
      <w:rPr>
        <w:rFonts w:ascii="Courier New" w:hAnsi="Courier New" w:hint="default"/>
      </w:rPr>
    </w:lvl>
    <w:lvl w:ilvl="5" w:tplc="04090005" w:tentative="1">
      <w:start w:val="1"/>
      <w:numFmt w:val="bullet"/>
      <w:lvlText w:val=""/>
      <w:lvlJc w:val="left"/>
      <w:pPr>
        <w:ind w:left="4858" w:hanging="360"/>
      </w:pPr>
      <w:rPr>
        <w:rFonts w:ascii="Wingdings" w:hAnsi="Wingdings" w:hint="default"/>
      </w:rPr>
    </w:lvl>
    <w:lvl w:ilvl="6" w:tplc="04090001" w:tentative="1">
      <w:start w:val="1"/>
      <w:numFmt w:val="bullet"/>
      <w:lvlText w:val=""/>
      <w:lvlJc w:val="left"/>
      <w:pPr>
        <w:ind w:left="5578" w:hanging="360"/>
      </w:pPr>
      <w:rPr>
        <w:rFonts w:ascii="Symbol" w:hAnsi="Symbol" w:hint="default"/>
      </w:rPr>
    </w:lvl>
    <w:lvl w:ilvl="7" w:tplc="04090003" w:tentative="1">
      <w:start w:val="1"/>
      <w:numFmt w:val="bullet"/>
      <w:lvlText w:val="o"/>
      <w:lvlJc w:val="left"/>
      <w:pPr>
        <w:ind w:left="6298" w:hanging="360"/>
      </w:pPr>
      <w:rPr>
        <w:rFonts w:ascii="Courier New" w:hAnsi="Courier New" w:hint="default"/>
      </w:rPr>
    </w:lvl>
    <w:lvl w:ilvl="8" w:tplc="04090005" w:tentative="1">
      <w:start w:val="1"/>
      <w:numFmt w:val="bullet"/>
      <w:lvlText w:val=""/>
      <w:lvlJc w:val="left"/>
      <w:pPr>
        <w:ind w:left="7018" w:hanging="360"/>
      </w:pPr>
      <w:rPr>
        <w:rFonts w:ascii="Wingdings" w:hAnsi="Wingdings" w:hint="default"/>
      </w:rPr>
    </w:lvl>
  </w:abstractNum>
  <w:abstractNum w:abstractNumId="16">
    <w:nsid w:val="1E502B53"/>
    <w:multiLevelType w:val="hybridMultilevel"/>
    <w:tmpl w:val="A3D0DE38"/>
    <w:lvl w:ilvl="0" w:tplc="0C090019">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7">
    <w:nsid w:val="205C265A"/>
    <w:multiLevelType w:val="hybridMultilevel"/>
    <w:tmpl w:val="EF6E017E"/>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8">
    <w:nsid w:val="22596338"/>
    <w:multiLevelType w:val="hybridMultilevel"/>
    <w:tmpl w:val="293EBA5A"/>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9">
    <w:nsid w:val="22C75C8C"/>
    <w:multiLevelType w:val="hybridMultilevel"/>
    <w:tmpl w:val="5C0CABDE"/>
    <w:lvl w:ilvl="0" w:tplc="6DF8649A">
      <w:start w:val="1"/>
      <w:numFmt w:val="decimal"/>
      <w:lvlText w:val="%1."/>
      <w:lvlJc w:val="left"/>
      <w:pPr>
        <w:ind w:left="2040" w:hanging="600"/>
      </w:pPr>
      <w:rPr>
        <w:rFonts w:cs="Times New Roman" w:hint="default"/>
      </w:rPr>
    </w:lvl>
    <w:lvl w:ilvl="1" w:tplc="0C090019" w:tentative="1">
      <w:start w:val="1"/>
      <w:numFmt w:val="lowerLetter"/>
      <w:lvlText w:val="%2."/>
      <w:lvlJc w:val="left"/>
      <w:pPr>
        <w:ind w:left="2454" w:hanging="360"/>
      </w:pPr>
      <w:rPr>
        <w:rFonts w:cs="Times New Roman"/>
      </w:rPr>
    </w:lvl>
    <w:lvl w:ilvl="2" w:tplc="0C09001B" w:tentative="1">
      <w:start w:val="1"/>
      <w:numFmt w:val="lowerRoman"/>
      <w:lvlText w:val="%3."/>
      <w:lvlJc w:val="right"/>
      <w:pPr>
        <w:ind w:left="3174" w:hanging="180"/>
      </w:pPr>
      <w:rPr>
        <w:rFonts w:cs="Times New Roman"/>
      </w:rPr>
    </w:lvl>
    <w:lvl w:ilvl="3" w:tplc="0C09000F" w:tentative="1">
      <w:start w:val="1"/>
      <w:numFmt w:val="decimal"/>
      <w:lvlText w:val="%4."/>
      <w:lvlJc w:val="left"/>
      <w:pPr>
        <w:ind w:left="3894" w:hanging="360"/>
      </w:pPr>
      <w:rPr>
        <w:rFonts w:cs="Times New Roman"/>
      </w:rPr>
    </w:lvl>
    <w:lvl w:ilvl="4" w:tplc="0C090019" w:tentative="1">
      <w:start w:val="1"/>
      <w:numFmt w:val="lowerLetter"/>
      <w:lvlText w:val="%5."/>
      <w:lvlJc w:val="left"/>
      <w:pPr>
        <w:ind w:left="4614" w:hanging="360"/>
      </w:pPr>
      <w:rPr>
        <w:rFonts w:cs="Times New Roman"/>
      </w:rPr>
    </w:lvl>
    <w:lvl w:ilvl="5" w:tplc="0C09001B" w:tentative="1">
      <w:start w:val="1"/>
      <w:numFmt w:val="lowerRoman"/>
      <w:lvlText w:val="%6."/>
      <w:lvlJc w:val="right"/>
      <w:pPr>
        <w:ind w:left="5334" w:hanging="180"/>
      </w:pPr>
      <w:rPr>
        <w:rFonts w:cs="Times New Roman"/>
      </w:rPr>
    </w:lvl>
    <w:lvl w:ilvl="6" w:tplc="0C09000F" w:tentative="1">
      <w:start w:val="1"/>
      <w:numFmt w:val="decimal"/>
      <w:lvlText w:val="%7."/>
      <w:lvlJc w:val="left"/>
      <w:pPr>
        <w:ind w:left="6054" w:hanging="360"/>
      </w:pPr>
      <w:rPr>
        <w:rFonts w:cs="Times New Roman"/>
      </w:rPr>
    </w:lvl>
    <w:lvl w:ilvl="7" w:tplc="0C090019" w:tentative="1">
      <w:start w:val="1"/>
      <w:numFmt w:val="lowerLetter"/>
      <w:lvlText w:val="%8."/>
      <w:lvlJc w:val="left"/>
      <w:pPr>
        <w:ind w:left="6774" w:hanging="360"/>
      </w:pPr>
      <w:rPr>
        <w:rFonts w:cs="Times New Roman"/>
      </w:rPr>
    </w:lvl>
    <w:lvl w:ilvl="8" w:tplc="0C09001B" w:tentative="1">
      <w:start w:val="1"/>
      <w:numFmt w:val="lowerRoman"/>
      <w:lvlText w:val="%9."/>
      <w:lvlJc w:val="right"/>
      <w:pPr>
        <w:ind w:left="7494" w:hanging="180"/>
      </w:pPr>
      <w:rPr>
        <w:rFonts w:cs="Times New Roman"/>
      </w:rPr>
    </w:lvl>
  </w:abstractNum>
  <w:abstractNum w:abstractNumId="20">
    <w:nsid w:val="3303411D"/>
    <w:multiLevelType w:val="hybridMultilevel"/>
    <w:tmpl w:val="7632FF4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nsid w:val="340D1C2E"/>
    <w:multiLevelType w:val="hybridMultilevel"/>
    <w:tmpl w:val="BD921050"/>
    <w:lvl w:ilvl="0" w:tplc="6DF8649A">
      <w:start w:val="1"/>
      <w:numFmt w:val="decimal"/>
      <w:lvlText w:val="%1."/>
      <w:lvlJc w:val="left"/>
      <w:pPr>
        <w:ind w:left="1026" w:hanging="600"/>
      </w:pPr>
      <w:rPr>
        <w:rFonts w:cs="Times New Roman" w:hint="default"/>
      </w:rPr>
    </w:lvl>
    <w:lvl w:ilvl="1" w:tplc="0C090019" w:tentative="1">
      <w:start w:val="1"/>
      <w:numFmt w:val="lowerLetter"/>
      <w:lvlText w:val="%2."/>
      <w:lvlJc w:val="left"/>
      <w:pPr>
        <w:ind w:left="1506" w:hanging="360"/>
      </w:pPr>
      <w:rPr>
        <w:rFonts w:cs="Times New Roman"/>
      </w:rPr>
    </w:lvl>
    <w:lvl w:ilvl="2" w:tplc="0C09001B" w:tentative="1">
      <w:start w:val="1"/>
      <w:numFmt w:val="lowerRoman"/>
      <w:lvlText w:val="%3."/>
      <w:lvlJc w:val="right"/>
      <w:pPr>
        <w:ind w:left="2226" w:hanging="180"/>
      </w:pPr>
      <w:rPr>
        <w:rFonts w:cs="Times New Roman"/>
      </w:rPr>
    </w:lvl>
    <w:lvl w:ilvl="3" w:tplc="0C09000F" w:tentative="1">
      <w:start w:val="1"/>
      <w:numFmt w:val="decimal"/>
      <w:lvlText w:val="%4."/>
      <w:lvlJc w:val="left"/>
      <w:pPr>
        <w:ind w:left="2946" w:hanging="360"/>
      </w:pPr>
      <w:rPr>
        <w:rFonts w:cs="Times New Roman"/>
      </w:rPr>
    </w:lvl>
    <w:lvl w:ilvl="4" w:tplc="0C090019" w:tentative="1">
      <w:start w:val="1"/>
      <w:numFmt w:val="lowerLetter"/>
      <w:lvlText w:val="%5."/>
      <w:lvlJc w:val="left"/>
      <w:pPr>
        <w:ind w:left="3666" w:hanging="360"/>
      </w:pPr>
      <w:rPr>
        <w:rFonts w:cs="Times New Roman"/>
      </w:rPr>
    </w:lvl>
    <w:lvl w:ilvl="5" w:tplc="0C09001B" w:tentative="1">
      <w:start w:val="1"/>
      <w:numFmt w:val="lowerRoman"/>
      <w:lvlText w:val="%6."/>
      <w:lvlJc w:val="right"/>
      <w:pPr>
        <w:ind w:left="4386" w:hanging="180"/>
      </w:pPr>
      <w:rPr>
        <w:rFonts w:cs="Times New Roman"/>
      </w:rPr>
    </w:lvl>
    <w:lvl w:ilvl="6" w:tplc="0C09000F" w:tentative="1">
      <w:start w:val="1"/>
      <w:numFmt w:val="decimal"/>
      <w:lvlText w:val="%7."/>
      <w:lvlJc w:val="left"/>
      <w:pPr>
        <w:ind w:left="5106" w:hanging="360"/>
      </w:pPr>
      <w:rPr>
        <w:rFonts w:cs="Times New Roman"/>
      </w:rPr>
    </w:lvl>
    <w:lvl w:ilvl="7" w:tplc="0C090019" w:tentative="1">
      <w:start w:val="1"/>
      <w:numFmt w:val="lowerLetter"/>
      <w:lvlText w:val="%8."/>
      <w:lvlJc w:val="left"/>
      <w:pPr>
        <w:ind w:left="5826" w:hanging="360"/>
      </w:pPr>
      <w:rPr>
        <w:rFonts w:cs="Times New Roman"/>
      </w:rPr>
    </w:lvl>
    <w:lvl w:ilvl="8" w:tplc="0C09001B" w:tentative="1">
      <w:start w:val="1"/>
      <w:numFmt w:val="lowerRoman"/>
      <w:lvlText w:val="%9."/>
      <w:lvlJc w:val="right"/>
      <w:pPr>
        <w:ind w:left="6546" w:hanging="180"/>
      </w:pPr>
      <w:rPr>
        <w:rFonts w:cs="Times New Roman"/>
      </w:rPr>
    </w:lvl>
  </w:abstractNum>
  <w:abstractNum w:abstractNumId="22">
    <w:nsid w:val="342C3199"/>
    <w:multiLevelType w:val="hybridMultilevel"/>
    <w:tmpl w:val="FC1C42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36F05194"/>
    <w:multiLevelType w:val="hybridMultilevel"/>
    <w:tmpl w:val="C54A28DA"/>
    <w:lvl w:ilvl="0" w:tplc="0C090001">
      <w:start w:val="1"/>
      <w:numFmt w:val="bullet"/>
      <w:lvlText w:val=""/>
      <w:lvlJc w:val="left"/>
      <w:pPr>
        <w:ind w:left="764" w:hanging="360"/>
      </w:pPr>
      <w:rPr>
        <w:rFonts w:ascii="Symbol" w:hAnsi="Symbol" w:hint="default"/>
      </w:rPr>
    </w:lvl>
    <w:lvl w:ilvl="1" w:tplc="0C090003" w:tentative="1">
      <w:start w:val="1"/>
      <w:numFmt w:val="bullet"/>
      <w:lvlText w:val="o"/>
      <w:lvlJc w:val="left"/>
      <w:pPr>
        <w:ind w:left="1484" w:hanging="360"/>
      </w:pPr>
      <w:rPr>
        <w:rFonts w:ascii="Courier New" w:hAnsi="Courier New" w:hint="default"/>
      </w:rPr>
    </w:lvl>
    <w:lvl w:ilvl="2" w:tplc="0C090005" w:tentative="1">
      <w:start w:val="1"/>
      <w:numFmt w:val="bullet"/>
      <w:lvlText w:val=""/>
      <w:lvlJc w:val="left"/>
      <w:pPr>
        <w:ind w:left="2204" w:hanging="360"/>
      </w:pPr>
      <w:rPr>
        <w:rFonts w:ascii="Wingdings" w:hAnsi="Wingdings" w:hint="default"/>
      </w:rPr>
    </w:lvl>
    <w:lvl w:ilvl="3" w:tplc="0C090001" w:tentative="1">
      <w:start w:val="1"/>
      <w:numFmt w:val="bullet"/>
      <w:lvlText w:val=""/>
      <w:lvlJc w:val="left"/>
      <w:pPr>
        <w:ind w:left="2924" w:hanging="360"/>
      </w:pPr>
      <w:rPr>
        <w:rFonts w:ascii="Symbol" w:hAnsi="Symbol" w:hint="default"/>
      </w:rPr>
    </w:lvl>
    <w:lvl w:ilvl="4" w:tplc="0C090003" w:tentative="1">
      <w:start w:val="1"/>
      <w:numFmt w:val="bullet"/>
      <w:lvlText w:val="o"/>
      <w:lvlJc w:val="left"/>
      <w:pPr>
        <w:ind w:left="3644" w:hanging="360"/>
      </w:pPr>
      <w:rPr>
        <w:rFonts w:ascii="Courier New" w:hAnsi="Courier New" w:hint="default"/>
      </w:rPr>
    </w:lvl>
    <w:lvl w:ilvl="5" w:tplc="0C090005" w:tentative="1">
      <w:start w:val="1"/>
      <w:numFmt w:val="bullet"/>
      <w:lvlText w:val=""/>
      <w:lvlJc w:val="left"/>
      <w:pPr>
        <w:ind w:left="4364" w:hanging="360"/>
      </w:pPr>
      <w:rPr>
        <w:rFonts w:ascii="Wingdings" w:hAnsi="Wingdings" w:hint="default"/>
      </w:rPr>
    </w:lvl>
    <w:lvl w:ilvl="6" w:tplc="0C090001" w:tentative="1">
      <w:start w:val="1"/>
      <w:numFmt w:val="bullet"/>
      <w:lvlText w:val=""/>
      <w:lvlJc w:val="left"/>
      <w:pPr>
        <w:ind w:left="5084" w:hanging="360"/>
      </w:pPr>
      <w:rPr>
        <w:rFonts w:ascii="Symbol" w:hAnsi="Symbol" w:hint="default"/>
      </w:rPr>
    </w:lvl>
    <w:lvl w:ilvl="7" w:tplc="0C090003" w:tentative="1">
      <w:start w:val="1"/>
      <w:numFmt w:val="bullet"/>
      <w:lvlText w:val="o"/>
      <w:lvlJc w:val="left"/>
      <w:pPr>
        <w:ind w:left="5804" w:hanging="360"/>
      </w:pPr>
      <w:rPr>
        <w:rFonts w:ascii="Courier New" w:hAnsi="Courier New" w:hint="default"/>
      </w:rPr>
    </w:lvl>
    <w:lvl w:ilvl="8" w:tplc="0C090005" w:tentative="1">
      <w:start w:val="1"/>
      <w:numFmt w:val="bullet"/>
      <w:lvlText w:val=""/>
      <w:lvlJc w:val="left"/>
      <w:pPr>
        <w:ind w:left="6524" w:hanging="360"/>
      </w:pPr>
      <w:rPr>
        <w:rFonts w:ascii="Wingdings" w:hAnsi="Wingdings" w:hint="default"/>
      </w:rPr>
    </w:lvl>
  </w:abstractNum>
  <w:abstractNum w:abstractNumId="24">
    <w:nsid w:val="37822E4B"/>
    <w:multiLevelType w:val="multilevel"/>
    <w:tmpl w:val="9948CB8C"/>
    <w:styleLink w:val="Headings"/>
    <w:lvl w:ilvl="0">
      <w:start w:val="1"/>
      <w:numFmt w:val="decimal"/>
      <w:lvlText w:val="Section  %1"/>
      <w:lvlJc w:val="left"/>
      <w:pPr>
        <w:ind w:left="357" w:hanging="357"/>
      </w:pPr>
      <w:rPr>
        <w:rFonts w:cs="Times New Roman" w:hint="default"/>
      </w:rPr>
    </w:lvl>
    <w:lvl w:ilvl="1">
      <w:start w:val="1"/>
      <w:numFmt w:val="decimal"/>
      <w:lvlText w:val="%1.%2"/>
      <w:lvlJc w:val="left"/>
      <w:pPr>
        <w:ind w:left="357" w:hanging="357"/>
      </w:pPr>
      <w:rPr>
        <w:rFonts w:cs="Times New Roman" w:hint="default"/>
      </w:rPr>
    </w:lvl>
    <w:lvl w:ilvl="2">
      <w:start w:val="1"/>
      <w:numFmt w:val="decimal"/>
      <w:lvlText w:val="%1.%2.%3"/>
      <w:lvlJc w:val="left"/>
      <w:pPr>
        <w:ind w:left="357" w:hanging="357"/>
      </w:pPr>
      <w:rPr>
        <w:rFonts w:cs="Times New Roman" w:hint="default"/>
      </w:rPr>
    </w:lvl>
    <w:lvl w:ilvl="3">
      <w:start w:val="1"/>
      <w:numFmt w:val="decimal"/>
      <w:lvlText w:val="%1.%2.%3.%4"/>
      <w:lvlJc w:val="left"/>
      <w:pPr>
        <w:ind w:left="357" w:hanging="357"/>
      </w:pPr>
      <w:rPr>
        <w:rFonts w:cs="Times New Roman" w:hint="default"/>
      </w:rPr>
    </w:lvl>
    <w:lvl w:ilvl="4">
      <w:start w:val="1"/>
      <w:numFmt w:val="none"/>
      <w:lvlText w:val=""/>
      <w:lvlJc w:val="left"/>
      <w:pPr>
        <w:ind w:left="357" w:hanging="357"/>
      </w:pPr>
      <w:rPr>
        <w:rFonts w:cs="Times New Roman" w:hint="default"/>
      </w:rPr>
    </w:lvl>
    <w:lvl w:ilvl="5">
      <w:start w:val="1"/>
      <w:numFmt w:val="none"/>
      <w:lvlText w:val=""/>
      <w:lvlJc w:val="left"/>
      <w:pPr>
        <w:ind w:left="357" w:hanging="357"/>
      </w:pPr>
      <w:rPr>
        <w:rFonts w:cs="Times New Roman" w:hint="default"/>
      </w:rPr>
    </w:lvl>
    <w:lvl w:ilvl="6">
      <w:start w:val="1"/>
      <w:numFmt w:val="none"/>
      <w:lvlText w:val=""/>
      <w:lvlJc w:val="left"/>
      <w:pPr>
        <w:ind w:left="357" w:hanging="357"/>
      </w:pPr>
      <w:rPr>
        <w:rFonts w:cs="Times New Roman" w:hint="default"/>
      </w:rPr>
    </w:lvl>
    <w:lvl w:ilvl="7">
      <w:start w:val="1"/>
      <w:numFmt w:val="none"/>
      <w:lvlText w:val=""/>
      <w:lvlJc w:val="left"/>
      <w:pPr>
        <w:ind w:left="357" w:hanging="357"/>
      </w:pPr>
      <w:rPr>
        <w:rFonts w:cs="Times New Roman" w:hint="default"/>
      </w:rPr>
    </w:lvl>
    <w:lvl w:ilvl="8">
      <w:start w:val="1"/>
      <w:numFmt w:val="none"/>
      <w:lvlText w:val=""/>
      <w:lvlJc w:val="left"/>
      <w:pPr>
        <w:ind w:left="357" w:hanging="357"/>
      </w:pPr>
      <w:rPr>
        <w:rFonts w:cs="Times New Roman" w:hint="default"/>
      </w:rPr>
    </w:lvl>
  </w:abstractNum>
  <w:abstractNum w:abstractNumId="25">
    <w:nsid w:val="3BA61595"/>
    <w:multiLevelType w:val="multilevel"/>
    <w:tmpl w:val="9FBA2852"/>
    <w:lvl w:ilvl="0">
      <w:start w:val="2"/>
      <w:numFmt w:val="decimal"/>
      <w:lvlText w:val="Section  %1"/>
      <w:lvlJc w:val="left"/>
      <w:pPr>
        <w:ind w:left="357" w:hanging="357"/>
      </w:pPr>
      <w:rPr>
        <w:rFonts w:cs="Times New Roman" w:hint="default"/>
      </w:rPr>
    </w:lvl>
    <w:lvl w:ilvl="1">
      <w:start w:val="1"/>
      <w:numFmt w:val="decimal"/>
      <w:lvlText w:val="%1.%2"/>
      <w:lvlJc w:val="left"/>
      <w:pPr>
        <w:ind w:left="357" w:hanging="357"/>
      </w:pPr>
      <w:rPr>
        <w:rFonts w:cs="Times New Roman" w:hint="default"/>
      </w:rPr>
    </w:lvl>
    <w:lvl w:ilvl="2">
      <w:start w:val="1"/>
      <w:numFmt w:val="decimal"/>
      <w:lvlText w:val="%1.%2.%3"/>
      <w:lvlJc w:val="left"/>
      <w:pPr>
        <w:ind w:left="357" w:hanging="357"/>
      </w:pPr>
      <w:rPr>
        <w:rFonts w:cs="Times New Roman" w:hint="default"/>
      </w:rPr>
    </w:lvl>
    <w:lvl w:ilvl="3">
      <w:start w:val="1"/>
      <w:numFmt w:val="decimal"/>
      <w:lvlText w:val="%1.%2.%3.%4"/>
      <w:lvlJc w:val="left"/>
      <w:pPr>
        <w:ind w:left="357" w:hanging="357"/>
      </w:pPr>
      <w:rPr>
        <w:rFonts w:cs="Times New Roman" w:hint="default"/>
      </w:rPr>
    </w:lvl>
    <w:lvl w:ilvl="4">
      <w:start w:val="1"/>
      <w:numFmt w:val="none"/>
      <w:lvlText w:val=""/>
      <w:lvlJc w:val="left"/>
      <w:pPr>
        <w:ind w:left="357" w:hanging="357"/>
      </w:pPr>
      <w:rPr>
        <w:rFonts w:cs="Times New Roman" w:hint="default"/>
      </w:rPr>
    </w:lvl>
    <w:lvl w:ilvl="5">
      <w:start w:val="1"/>
      <w:numFmt w:val="none"/>
      <w:lvlText w:val=""/>
      <w:lvlJc w:val="left"/>
      <w:pPr>
        <w:ind w:left="357" w:hanging="357"/>
      </w:pPr>
      <w:rPr>
        <w:rFonts w:cs="Times New Roman" w:hint="default"/>
      </w:rPr>
    </w:lvl>
    <w:lvl w:ilvl="6">
      <w:start w:val="1"/>
      <w:numFmt w:val="none"/>
      <w:lvlText w:val=""/>
      <w:lvlJc w:val="left"/>
      <w:pPr>
        <w:ind w:left="357" w:hanging="357"/>
      </w:pPr>
      <w:rPr>
        <w:rFonts w:cs="Times New Roman" w:hint="default"/>
      </w:rPr>
    </w:lvl>
    <w:lvl w:ilvl="7">
      <w:start w:val="1"/>
      <w:numFmt w:val="none"/>
      <w:lvlText w:val=""/>
      <w:lvlJc w:val="left"/>
      <w:pPr>
        <w:ind w:left="357" w:hanging="357"/>
      </w:pPr>
      <w:rPr>
        <w:rFonts w:cs="Times New Roman" w:hint="default"/>
      </w:rPr>
    </w:lvl>
    <w:lvl w:ilvl="8">
      <w:start w:val="1"/>
      <w:numFmt w:val="none"/>
      <w:lvlText w:val=""/>
      <w:lvlJc w:val="left"/>
      <w:pPr>
        <w:ind w:left="357" w:hanging="357"/>
      </w:pPr>
      <w:rPr>
        <w:rFonts w:cs="Times New Roman" w:hint="default"/>
      </w:rPr>
    </w:lvl>
  </w:abstractNum>
  <w:abstractNum w:abstractNumId="26">
    <w:nsid w:val="41F932BE"/>
    <w:multiLevelType w:val="hybridMultilevel"/>
    <w:tmpl w:val="B7B6523E"/>
    <w:lvl w:ilvl="0" w:tplc="04090001">
      <w:start w:val="1"/>
      <w:numFmt w:val="bullet"/>
      <w:lvlText w:val=""/>
      <w:lvlJc w:val="left"/>
      <w:pPr>
        <w:ind w:left="1253" w:hanging="360"/>
      </w:pPr>
      <w:rPr>
        <w:rFonts w:ascii="Symbol" w:hAnsi="Symbol" w:hint="default"/>
      </w:rPr>
    </w:lvl>
    <w:lvl w:ilvl="1" w:tplc="04090003" w:tentative="1">
      <w:start w:val="1"/>
      <w:numFmt w:val="bullet"/>
      <w:lvlText w:val="o"/>
      <w:lvlJc w:val="left"/>
      <w:pPr>
        <w:ind w:left="1973" w:hanging="360"/>
      </w:pPr>
      <w:rPr>
        <w:rFonts w:ascii="Courier New" w:hAnsi="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27">
    <w:nsid w:val="42305A94"/>
    <w:multiLevelType w:val="hybridMultilevel"/>
    <w:tmpl w:val="5F106794"/>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8">
    <w:nsid w:val="43717D25"/>
    <w:multiLevelType w:val="hybridMultilevel"/>
    <w:tmpl w:val="A83470FC"/>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9">
    <w:nsid w:val="470845DA"/>
    <w:multiLevelType w:val="hybridMultilevel"/>
    <w:tmpl w:val="F80C8B26"/>
    <w:lvl w:ilvl="0" w:tplc="0C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0">
    <w:nsid w:val="562E69D4"/>
    <w:multiLevelType w:val="hybridMultilevel"/>
    <w:tmpl w:val="160AFE6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nsid w:val="5DE14944"/>
    <w:multiLevelType w:val="hybridMultilevel"/>
    <w:tmpl w:val="ED6A7DC4"/>
    <w:lvl w:ilvl="0" w:tplc="0C09000F">
      <w:start w:val="1"/>
      <w:numFmt w:val="decimal"/>
      <w:lvlText w:val="%1."/>
      <w:lvlJc w:val="left"/>
      <w:pPr>
        <w:ind w:left="1146" w:hanging="360"/>
      </w:pPr>
      <w:rPr>
        <w:rFonts w:cs="Times New Roman"/>
      </w:rPr>
    </w:lvl>
    <w:lvl w:ilvl="1" w:tplc="0C090019" w:tentative="1">
      <w:start w:val="1"/>
      <w:numFmt w:val="lowerLetter"/>
      <w:lvlText w:val="%2."/>
      <w:lvlJc w:val="left"/>
      <w:pPr>
        <w:ind w:left="1866" w:hanging="360"/>
      </w:pPr>
      <w:rPr>
        <w:rFonts w:cs="Times New Roman"/>
      </w:rPr>
    </w:lvl>
    <w:lvl w:ilvl="2" w:tplc="0C09001B" w:tentative="1">
      <w:start w:val="1"/>
      <w:numFmt w:val="lowerRoman"/>
      <w:lvlText w:val="%3."/>
      <w:lvlJc w:val="right"/>
      <w:pPr>
        <w:ind w:left="2586" w:hanging="180"/>
      </w:pPr>
      <w:rPr>
        <w:rFonts w:cs="Times New Roman"/>
      </w:rPr>
    </w:lvl>
    <w:lvl w:ilvl="3" w:tplc="0C09000F" w:tentative="1">
      <w:start w:val="1"/>
      <w:numFmt w:val="decimal"/>
      <w:lvlText w:val="%4."/>
      <w:lvlJc w:val="left"/>
      <w:pPr>
        <w:ind w:left="3306" w:hanging="360"/>
      </w:pPr>
      <w:rPr>
        <w:rFonts w:cs="Times New Roman"/>
      </w:rPr>
    </w:lvl>
    <w:lvl w:ilvl="4" w:tplc="0C090019" w:tentative="1">
      <w:start w:val="1"/>
      <w:numFmt w:val="lowerLetter"/>
      <w:lvlText w:val="%5."/>
      <w:lvlJc w:val="left"/>
      <w:pPr>
        <w:ind w:left="4026" w:hanging="360"/>
      </w:pPr>
      <w:rPr>
        <w:rFonts w:cs="Times New Roman"/>
      </w:rPr>
    </w:lvl>
    <w:lvl w:ilvl="5" w:tplc="0C09001B" w:tentative="1">
      <w:start w:val="1"/>
      <w:numFmt w:val="lowerRoman"/>
      <w:lvlText w:val="%6."/>
      <w:lvlJc w:val="right"/>
      <w:pPr>
        <w:ind w:left="4746" w:hanging="180"/>
      </w:pPr>
      <w:rPr>
        <w:rFonts w:cs="Times New Roman"/>
      </w:rPr>
    </w:lvl>
    <w:lvl w:ilvl="6" w:tplc="0C09000F" w:tentative="1">
      <w:start w:val="1"/>
      <w:numFmt w:val="decimal"/>
      <w:lvlText w:val="%7."/>
      <w:lvlJc w:val="left"/>
      <w:pPr>
        <w:ind w:left="5466" w:hanging="360"/>
      </w:pPr>
      <w:rPr>
        <w:rFonts w:cs="Times New Roman"/>
      </w:rPr>
    </w:lvl>
    <w:lvl w:ilvl="7" w:tplc="0C090019" w:tentative="1">
      <w:start w:val="1"/>
      <w:numFmt w:val="lowerLetter"/>
      <w:lvlText w:val="%8."/>
      <w:lvlJc w:val="left"/>
      <w:pPr>
        <w:ind w:left="6186" w:hanging="360"/>
      </w:pPr>
      <w:rPr>
        <w:rFonts w:cs="Times New Roman"/>
      </w:rPr>
    </w:lvl>
    <w:lvl w:ilvl="8" w:tplc="0C09001B" w:tentative="1">
      <w:start w:val="1"/>
      <w:numFmt w:val="lowerRoman"/>
      <w:lvlText w:val="%9."/>
      <w:lvlJc w:val="right"/>
      <w:pPr>
        <w:ind w:left="6906" w:hanging="180"/>
      </w:pPr>
      <w:rPr>
        <w:rFonts w:cs="Times New Roman"/>
      </w:rPr>
    </w:lvl>
  </w:abstractNum>
  <w:abstractNum w:abstractNumId="32">
    <w:nsid w:val="5EA9558B"/>
    <w:multiLevelType w:val="hybridMultilevel"/>
    <w:tmpl w:val="E6CA5C92"/>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3">
    <w:nsid w:val="62047202"/>
    <w:multiLevelType w:val="hybridMultilevel"/>
    <w:tmpl w:val="F4B45720"/>
    <w:lvl w:ilvl="0" w:tplc="0C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68A17C2"/>
    <w:multiLevelType w:val="hybridMultilevel"/>
    <w:tmpl w:val="68921FA0"/>
    <w:lvl w:ilvl="0" w:tplc="0C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7027297"/>
    <w:multiLevelType w:val="hybridMultilevel"/>
    <w:tmpl w:val="A656CCA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6">
    <w:nsid w:val="67B60032"/>
    <w:multiLevelType w:val="hybridMultilevel"/>
    <w:tmpl w:val="32DEC6F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7">
    <w:nsid w:val="6CB41359"/>
    <w:multiLevelType w:val="hybridMultilevel"/>
    <w:tmpl w:val="BD1090C2"/>
    <w:lvl w:ilvl="0" w:tplc="0C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14D6122"/>
    <w:multiLevelType w:val="hybridMultilevel"/>
    <w:tmpl w:val="1EE21DBC"/>
    <w:lvl w:ilvl="0" w:tplc="0C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9">
    <w:nsid w:val="73BF49A0"/>
    <w:multiLevelType w:val="hybridMultilevel"/>
    <w:tmpl w:val="89C02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610F6A"/>
    <w:multiLevelType w:val="hybridMultilevel"/>
    <w:tmpl w:val="F4EA698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1">
    <w:nsid w:val="7DAE5951"/>
    <w:multiLevelType w:val="hybridMultilevel"/>
    <w:tmpl w:val="6B2AB684"/>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num w:numId="1">
    <w:abstractNumId w:val="25"/>
  </w:num>
  <w:num w:numId="2">
    <w:abstractNumId w:val="26"/>
  </w:num>
  <w:num w:numId="3">
    <w:abstractNumId w:val="15"/>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0"/>
  </w:num>
  <w:num w:numId="15">
    <w:abstractNumId w:val="39"/>
  </w:num>
  <w:num w:numId="16">
    <w:abstractNumId w:val="11"/>
  </w:num>
  <w:num w:numId="17">
    <w:abstractNumId w:val="23"/>
  </w:num>
  <w:num w:numId="18">
    <w:abstractNumId w:val="24"/>
  </w:num>
  <w:num w:numId="19">
    <w:abstractNumId w:val="22"/>
  </w:num>
  <w:num w:numId="20">
    <w:abstractNumId w:val="20"/>
  </w:num>
  <w:num w:numId="21">
    <w:abstractNumId w:val="31"/>
  </w:num>
  <w:num w:numId="22">
    <w:abstractNumId w:val="21"/>
  </w:num>
  <w:num w:numId="23">
    <w:abstractNumId w:val="19"/>
  </w:num>
  <w:num w:numId="24">
    <w:abstractNumId w:val="35"/>
  </w:num>
  <w:num w:numId="25">
    <w:abstractNumId w:val="28"/>
  </w:num>
  <w:num w:numId="26">
    <w:abstractNumId w:val="13"/>
  </w:num>
  <w:num w:numId="27">
    <w:abstractNumId w:val="14"/>
  </w:num>
  <w:num w:numId="28">
    <w:abstractNumId w:val="37"/>
  </w:num>
  <w:num w:numId="29">
    <w:abstractNumId w:val="33"/>
  </w:num>
  <w:num w:numId="30">
    <w:abstractNumId w:val="17"/>
  </w:num>
  <w:num w:numId="31">
    <w:abstractNumId w:val="41"/>
  </w:num>
  <w:num w:numId="32">
    <w:abstractNumId w:val="18"/>
  </w:num>
  <w:num w:numId="33">
    <w:abstractNumId w:val="29"/>
  </w:num>
  <w:num w:numId="34">
    <w:abstractNumId w:val="34"/>
  </w:num>
  <w:num w:numId="35">
    <w:abstractNumId w:val="27"/>
  </w:num>
  <w:num w:numId="36">
    <w:abstractNumId w:val="32"/>
  </w:num>
  <w:num w:numId="37">
    <w:abstractNumId w:val="38"/>
  </w:num>
  <w:num w:numId="38">
    <w:abstractNumId w:val="12"/>
  </w:num>
  <w:num w:numId="39">
    <w:abstractNumId w:val="16"/>
  </w:num>
  <w:num w:numId="40">
    <w:abstractNumId w:val="30"/>
  </w:num>
  <w:num w:numId="41">
    <w:abstractNumId w:val="40"/>
  </w:num>
  <w:num w:numId="42">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6"/>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
  <w:rsids>
    <w:rsidRoot w:val="0004673D"/>
    <w:rsid w:val="000029C9"/>
    <w:rsid w:val="00032763"/>
    <w:rsid w:val="00034C8E"/>
    <w:rsid w:val="00035170"/>
    <w:rsid w:val="000420E2"/>
    <w:rsid w:val="0004606A"/>
    <w:rsid w:val="0004673D"/>
    <w:rsid w:val="000521DE"/>
    <w:rsid w:val="0006143B"/>
    <w:rsid w:val="000714DA"/>
    <w:rsid w:val="000A3D32"/>
    <w:rsid w:val="000A6AB2"/>
    <w:rsid w:val="000B4A4D"/>
    <w:rsid w:val="000E3741"/>
    <w:rsid w:val="000F2DA1"/>
    <w:rsid w:val="000F708E"/>
    <w:rsid w:val="000F77F2"/>
    <w:rsid w:val="00112EF9"/>
    <w:rsid w:val="0011381D"/>
    <w:rsid w:val="0011767B"/>
    <w:rsid w:val="001250EE"/>
    <w:rsid w:val="00131CB1"/>
    <w:rsid w:val="00133E70"/>
    <w:rsid w:val="001442DD"/>
    <w:rsid w:val="00146023"/>
    <w:rsid w:val="00151A40"/>
    <w:rsid w:val="00175677"/>
    <w:rsid w:val="001A1001"/>
    <w:rsid w:val="001A3A53"/>
    <w:rsid w:val="001A51E6"/>
    <w:rsid w:val="001A68FA"/>
    <w:rsid w:val="001E60A8"/>
    <w:rsid w:val="002129DB"/>
    <w:rsid w:val="00217E72"/>
    <w:rsid w:val="00220E4C"/>
    <w:rsid w:val="00225AFE"/>
    <w:rsid w:val="00226A5D"/>
    <w:rsid w:val="002276C0"/>
    <w:rsid w:val="002330AF"/>
    <w:rsid w:val="0023750D"/>
    <w:rsid w:val="00245B85"/>
    <w:rsid w:val="00247A0B"/>
    <w:rsid w:val="00261459"/>
    <w:rsid w:val="002773A1"/>
    <w:rsid w:val="00281AEE"/>
    <w:rsid w:val="00287BBE"/>
    <w:rsid w:val="002B425B"/>
    <w:rsid w:val="002C2471"/>
    <w:rsid w:val="002C7CB0"/>
    <w:rsid w:val="002E2CA3"/>
    <w:rsid w:val="002E5884"/>
    <w:rsid w:val="00314B9B"/>
    <w:rsid w:val="003209E0"/>
    <w:rsid w:val="003279AC"/>
    <w:rsid w:val="00344FEC"/>
    <w:rsid w:val="00350E19"/>
    <w:rsid w:val="00352C70"/>
    <w:rsid w:val="00362776"/>
    <w:rsid w:val="0036321B"/>
    <w:rsid w:val="00377B98"/>
    <w:rsid w:val="00393350"/>
    <w:rsid w:val="003A6C1C"/>
    <w:rsid w:val="003C300A"/>
    <w:rsid w:val="003D316C"/>
    <w:rsid w:val="003D63A7"/>
    <w:rsid w:val="00425D82"/>
    <w:rsid w:val="00432D5F"/>
    <w:rsid w:val="004427FB"/>
    <w:rsid w:val="004509CA"/>
    <w:rsid w:val="004658FD"/>
    <w:rsid w:val="004A03C3"/>
    <w:rsid w:val="004A0D01"/>
    <w:rsid w:val="004C5D14"/>
    <w:rsid w:val="004D1253"/>
    <w:rsid w:val="004D19A6"/>
    <w:rsid w:val="004F27FC"/>
    <w:rsid w:val="004F4D47"/>
    <w:rsid w:val="004F5190"/>
    <w:rsid w:val="004F6B37"/>
    <w:rsid w:val="004F728A"/>
    <w:rsid w:val="00501D32"/>
    <w:rsid w:val="00516558"/>
    <w:rsid w:val="005311EA"/>
    <w:rsid w:val="005505F8"/>
    <w:rsid w:val="0059029E"/>
    <w:rsid w:val="005D150B"/>
    <w:rsid w:val="005E160F"/>
    <w:rsid w:val="005F1EC8"/>
    <w:rsid w:val="005F2A6A"/>
    <w:rsid w:val="00641DE7"/>
    <w:rsid w:val="00647457"/>
    <w:rsid w:val="0065201A"/>
    <w:rsid w:val="006620A7"/>
    <w:rsid w:val="006720C6"/>
    <w:rsid w:val="00681B3E"/>
    <w:rsid w:val="00692A57"/>
    <w:rsid w:val="006A14DE"/>
    <w:rsid w:val="006A6A75"/>
    <w:rsid w:val="006B08A2"/>
    <w:rsid w:val="006B470B"/>
    <w:rsid w:val="006C1021"/>
    <w:rsid w:val="006C74CC"/>
    <w:rsid w:val="006C772B"/>
    <w:rsid w:val="006D6141"/>
    <w:rsid w:val="00711BAC"/>
    <w:rsid w:val="00721481"/>
    <w:rsid w:val="00736EE3"/>
    <w:rsid w:val="00742F1B"/>
    <w:rsid w:val="00745C63"/>
    <w:rsid w:val="00750222"/>
    <w:rsid w:val="007530E5"/>
    <w:rsid w:val="00760B3B"/>
    <w:rsid w:val="00771BAC"/>
    <w:rsid w:val="007A33FF"/>
    <w:rsid w:val="007B003C"/>
    <w:rsid w:val="007C29F0"/>
    <w:rsid w:val="007D038B"/>
    <w:rsid w:val="007E28F1"/>
    <w:rsid w:val="007F7AF2"/>
    <w:rsid w:val="008410A6"/>
    <w:rsid w:val="008422C8"/>
    <w:rsid w:val="00857638"/>
    <w:rsid w:val="008744C4"/>
    <w:rsid w:val="00881F51"/>
    <w:rsid w:val="008A2D1C"/>
    <w:rsid w:val="008C12FA"/>
    <w:rsid w:val="008C2953"/>
    <w:rsid w:val="008C4325"/>
    <w:rsid w:val="008C6037"/>
    <w:rsid w:val="00914D82"/>
    <w:rsid w:val="00916558"/>
    <w:rsid w:val="00920E48"/>
    <w:rsid w:val="00926739"/>
    <w:rsid w:val="009424C9"/>
    <w:rsid w:val="0094338E"/>
    <w:rsid w:val="009443F6"/>
    <w:rsid w:val="00951748"/>
    <w:rsid w:val="009560A7"/>
    <w:rsid w:val="00960010"/>
    <w:rsid w:val="009927D5"/>
    <w:rsid w:val="009A2025"/>
    <w:rsid w:val="009D07A4"/>
    <w:rsid w:val="009F0473"/>
    <w:rsid w:val="009F2DD1"/>
    <w:rsid w:val="009F64B0"/>
    <w:rsid w:val="00A025D1"/>
    <w:rsid w:val="00A218F3"/>
    <w:rsid w:val="00A3384B"/>
    <w:rsid w:val="00A42A8B"/>
    <w:rsid w:val="00A5322F"/>
    <w:rsid w:val="00A62085"/>
    <w:rsid w:val="00A63962"/>
    <w:rsid w:val="00A66FF8"/>
    <w:rsid w:val="00A82068"/>
    <w:rsid w:val="00A841C8"/>
    <w:rsid w:val="00A95F7E"/>
    <w:rsid w:val="00AA0910"/>
    <w:rsid w:val="00AB4C2F"/>
    <w:rsid w:val="00AC2534"/>
    <w:rsid w:val="00AC5781"/>
    <w:rsid w:val="00AD16D5"/>
    <w:rsid w:val="00AD5F97"/>
    <w:rsid w:val="00AE1E18"/>
    <w:rsid w:val="00AF1271"/>
    <w:rsid w:val="00AF1EA5"/>
    <w:rsid w:val="00AF2CCC"/>
    <w:rsid w:val="00B1244E"/>
    <w:rsid w:val="00B43325"/>
    <w:rsid w:val="00B47A42"/>
    <w:rsid w:val="00B52838"/>
    <w:rsid w:val="00B566C9"/>
    <w:rsid w:val="00B818E2"/>
    <w:rsid w:val="00B87C54"/>
    <w:rsid w:val="00B930A0"/>
    <w:rsid w:val="00BC1378"/>
    <w:rsid w:val="00BD4CA6"/>
    <w:rsid w:val="00C06287"/>
    <w:rsid w:val="00C11E77"/>
    <w:rsid w:val="00C43CF6"/>
    <w:rsid w:val="00C43E28"/>
    <w:rsid w:val="00C47B93"/>
    <w:rsid w:val="00C71712"/>
    <w:rsid w:val="00C72A22"/>
    <w:rsid w:val="00C9008C"/>
    <w:rsid w:val="00C96488"/>
    <w:rsid w:val="00CA6677"/>
    <w:rsid w:val="00CC121F"/>
    <w:rsid w:val="00CC1B91"/>
    <w:rsid w:val="00CD0DA7"/>
    <w:rsid w:val="00CD1510"/>
    <w:rsid w:val="00CD4364"/>
    <w:rsid w:val="00D20972"/>
    <w:rsid w:val="00D2180A"/>
    <w:rsid w:val="00D21E80"/>
    <w:rsid w:val="00D3485F"/>
    <w:rsid w:val="00D5188F"/>
    <w:rsid w:val="00D5317A"/>
    <w:rsid w:val="00D56322"/>
    <w:rsid w:val="00D6555A"/>
    <w:rsid w:val="00D67F2D"/>
    <w:rsid w:val="00D77809"/>
    <w:rsid w:val="00D8624E"/>
    <w:rsid w:val="00D95039"/>
    <w:rsid w:val="00D979B1"/>
    <w:rsid w:val="00DA61E4"/>
    <w:rsid w:val="00DA6FDD"/>
    <w:rsid w:val="00DB05D6"/>
    <w:rsid w:val="00DB3201"/>
    <w:rsid w:val="00DB7FDD"/>
    <w:rsid w:val="00DC284E"/>
    <w:rsid w:val="00DD4873"/>
    <w:rsid w:val="00DF037C"/>
    <w:rsid w:val="00E30FAA"/>
    <w:rsid w:val="00E356A6"/>
    <w:rsid w:val="00E57618"/>
    <w:rsid w:val="00E57DD2"/>
    <w:rsid w:val="00E60131"/>
    <w:rsid w:val="00E607DF"/>
    <w:rsid w:val="00E62326"/>
    <w:rsid w:val="00E82925"/>
    <w:rsid w:val="00E902FA"/>
    <w:rsid w:val="00EA1E8E"/>
    <w:rsid w:val="00EA21AB"/>
    <w:rsid w:val="00EB045E"/>
    <w:rsid w:val="00EC160E"/>
    <w:rsid w:val="00EC4129"/>
    <w:rsid w:val="00EF525C"/>
    <w:rsid w:val="00F22A7B"/>
    <w:rsid w:val="00F268E0"/>
    <w:rsid w:val="00F51EB9"/>
    <w:rsid w:val="00F54DB9"/>
    <w:rsid w:val="00F70BA7"/>
    <w:rsid w:val="00F72BE0"/>
    <w:rsid w:val="00F75714"/>
    <w:rsid w:val="00F87F57"/>
    <w:rsid w:val="00FA4CBF"/>
    <w:rsid w:val="00FB2FD3"/>
    <w:rsid w:val="00FC0D65"/>
    <w:rsid w:val="00FC2CB4"/>
    <w:rsid w:val="00FC6398"/>
    <w:rsid w:val="00FC7293"/>
    <w:rsid w:val="00FD4963"/>
    <w:rsid w:val="00FE1970"/>
    <w:rsid w:val="00FE39DD"/>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 w:hAnsi="Cambria" w:cs="Times New Roman"/>
        <w:lang w:val="en-AU" w:eastAsia="en-AU"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FE39DD"/>
    <w:rPr>
      <w:sz w:val="24"/>
      <w:szCs w:val="24"/>
      <w:lang w:eastAsia="en-US"/>
    </w:rPr>
  </w:style>
  <w:style w:type="paragraph" w:styleId="Heading1">
    <w:name w:val="heading 1"/>
    <w:basedOn w:val="Normal"/>
    <w:next w:val="Normal"/>
    <w:link w:val="Heading1Char"/>
    <w:uiPriority w:val="99"/>
    <w:qFormat/>
    <w:rsid w:val="0004673D"/>
    <w:pPr>
      <w:keepNext/>
      <w:keepLines/>
      <w:spacing w:before="480"/>
      <w:ind w:left="357" w:hanging="357"/>
      <w:outlineLvl w:val="0"/>
    </w:pPr>
    <w:rPr>
      <w:rFonts w:ascii="Calibri" w:hAnsi="Calibri"/>
      <w:b/>
      <w:bCs/>
      <w:color w:val="365F91"/>
      <w:sz w:val="28"/>
      <w:szCs w:val="28"/>
      <w:lang w:val="en-US"/>
    </w:rPr>
  </w:style>
  <w:style w:type="paragraph" w:styleId="Heading2">
    <w:name w:val="heading 2"/>
    <w:basedOn w:val="Heading1"/>
    <w:next w:val="Normal"/>
    <w:link w:val="Heading2Char"/>
    <w:uiPriority w:val="99"/>
    <w:qFormat/>
    <w:rsid w:val="0004673D"/>
    <w:pPr>
      <w:numPr>
        <w:ilvl w:val="1"/>
      </w:numPr>
      <w:spacing w:before="200"/>
      <w:ind w:left="357" w:hanging="357"/>
      <w:outlineLvl w:val="1"/>
    </w:pPr>
    <w:rPr>
      <w:bCs w:val="0"/>
      <w:color w:val="4F81BD"/>
      <w:sz w:val="26"/>
      <w:szCs w:val="26"/>
    </w:rPr>
  </w:style>
  <w:style w:type="paragraph" w:styleId="Heading3">
    <w:name w:val="heading 3"/>
    <w:basedOn w:val="Heading2"/>
    <w:next w:val="Normal"/>
    <w:link w:val="Heading3Char"/>
    <w:uiPriority w:val="99"/>
    <w:qFormat/>
    <w:rsid w:val="0004673D"/>
    <w:pPr>
      <w:numPr>
        <w:ilvl w:val="2"/>
      </w:numPr>
      <w:ind w:left="357" w:hanging="357"/>
      <w:outlineLvl w:val="2"/>
    </w:pPr>
    <w:rPr>
      <w:bCs/>
    </w:rPr>
  </w:style>
  <w:style w:type="paragraph" w:styleId="Heading4">
    <w:name w:val="heading 4"/>
    <w:basedOn w:val="Heading3"/>
    <w:next w:val="Normal"/>
    <w:link w:val="Heading4Char"/>
    <w:uiPriority w:val="99"/>
    <w:qFormat/>
    <w:rsid w:val="0004673D"/>
    <w:pPr>
      <w:numPr>
        <w:ilvl w:val="3"/>
      </w:numPr>
      <w:ind w:left="357" w:hanging="357"/>
      <w:outlineLvl w:val="3"/>
    </w:pPr>
    <w:rPr>
      <w:bCs w:val="0"/>
      <w:i/>
      <w:iCs/>
    </w:rPr>
  </w:style>
  <w:style w:type="paragraph" w:styleId="Heading5">
    <w:name w:val="heading 5"/>
    <w:basedOn w:val="Heading4"/>
    <w:next w:val="Normal"/>
    <w:link w:val="Heading5Char"/>
    <w:uiPriority w:val="99"/>
    <w:qFormat/>
    <w:rsid w:val="0004673D"/>
    <w:pPr>
      <w:numPr>
        <w:ilvl w:val="4"/>
      </w:numPr>
      <w:ind w:left="357" w:hanging="357"/>
      <w:outlineLvl w:val="4"/>
    </w:pPr>
    <w:rPr>
      <w:b w:val="0"/>
      <w:color w:val="243F60"/>
      <w:sz w:val="22"/>
    </w:rPr>
  </w:style>
  <w:style w:type="paragraph" w:styleId="Heading6">
    <w:name w:val="heading 6"/>
    <w:basedOn w:val="Heading5"/>
    <w:next w:val="Normal"/>
    <w:link w:val="Heading6Char"/>
    <w:uiPriority w:val="99"/>
    <w:qFormat/>
    <w:rsid w:val="0004673D"/>
    <w:pPr>
      <w:numPr>
        <w:ilvl w:val="5"/>
      </w:numPr>
      <w:ind w:left="357" w:hanging="357"/>
      <w:outlineLvl w:val="5"/>
    </w:pPr>
    <w:rPr>
      <w:iCs w:val="0"/>
    </w:rPr>
  </w:style>
  <w:style w:type="paragraph" w:styleId="Heading7">
    <w:name w:val="heading 7"/>
    <w:basedOn w:val="Heading6"/>
    <w:next w:val="Normal"/>
    <w:link w:val="Heading7Char"/>
    <w:uiPriority w:val="99"/>
    <w:qFormat/>
    <w:rsid w:val="0004673D"/>
    <w:pPr>
      <w:numPr>
        <w:ilvl w:val="6"/>
      </w:numPr>
      <w:ind w:left="357" w:hanging="357"/>
      <w:outlineLvl w:val="6"/>
    </w:pPr>
    <w:rPr>
      <w:iCs/>
      <w:color w:val="404040"/>
    </w:rPr>
  </w:style>
  <w:style w:type="paragraph" w:styleId="Heading8">
    <w:name w:val="heading 8"/>
    <w:basedOn w:val="Heading7"/>
    <w:next w:val="Normal"/>
    <w:link w:val="Heading8Char"/>
    <w:uiPriority w:val="99"/>
    <w:qFormat/>
    <w:rsid w:val="0004673D"/>
    <w:pPr>
      <w:numPr>
        <w:ilvl w:val="7"/>
      </w:numPr>
      <w:ind w:left="357" w:hanging="357"/>
      <w:outlineLvl w:val="7"/>
    </w:pPr>
    <w:rPr>
      <w:i w:val="0"/>
      <w:color w:val="4F81BD"/>
      <w:sz w:val="20"/>
      <w:szCs w:val="20"/>
    </w:rPr>
  </w:style>
  <w:style w:type="paragraph" w:styleId="Heading9">
    <w:name w:val="heading 9"/>
    <w:basedOn w:val="Heading8"/>
    <w:next w:val="Normal"/>
    <w:link w:val="Heading9Char"/>
    <w:uiPriority w:val="99"/>
    <w:qFormat/>
    <w:rsid w:val="0004673D"/>
    <w:pPr>
      <w:numPr>
        <w:ilvl w:val="8"/>
      </w:numPr>
      <w:ind w:left="357" w:hanging="357"/>
      <w:outlineLvl w:val="8"/>
    </w:pPr>
    <w:rPr>
      <w:i/>
      <w:iCs w:val="0"/>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4673D"/>
    <w:rPr>
      <w:rFonts w:ascii="Calibri" w:hAnsi="Calibri" w:cs="Times New Roman"/>
      <w:b/>
      <w:bCs/>
      <w:color w:val="365F91"/>
      <w:sz w:val="28"/>
      <w:szCs w:val="28"/>
      <w:lang w:val="en-US" w:eastAsia="en-US"/>
    </w:rPr>
  </w:style>
  <w:style w:type="character" w:customStyle="1" w:styleId="Heading2Char">
    <w:name w:val="Heading 2 Char"/>
    <w:basedOn w:val="DefaultParagraphFont"/>
    <w:link w:val="Heading2"/>
    <w:uiPriority w:val="99"/>
    <w:locked/>
    <w:rsid w:val="0004673D"/>
    <w:rPr>
      <w:rFonts w:ascii="Calibri" w:hAnsi="Calibri" w:cs="Times New Roman"/>
      <w:b/>
      <w:color w:val="4F81BD"/>
      <w:sz w:val="26"/>
      <w:szCs w:val="26"/>
    </w:rPr>
  </w:style>
  <w:style w:type="character" w:customStyle="1" w:styleId="Heading3Char">
    <w:name w:val="Heading 3 Char"/>
    <w:basedOn w:val="DefaultParagraphFont"/>
    <w:link w:val="Heading3"/>
    <w:uiPriority w:val="99"/>
    <w:locked/>
    <w:rsid w:val="0004673D"/>
    <w:rPr>
      <w:rFonts w:ascii="Calibri" w:hAnsi="Calibri" w:cs="Times New Roman"/>
      <w:b/>
      <w:bCs/>
      <w:color w:val="4F81BD"/>
      <w:sz w:val="26"/>
      <w:szCs w:val="26"/>
    </w:rPr>
  </w:style>
  <w:style w:type="character" w:customStyle="1" w:styleId="Heading4Char">
    <w:name w:val="Heading 4 Char"/>
    <w:basedOn w:val="DefaultParagraphFont"/>
    <w:link w:val="Heading4"/>
    <w:uiPriority w:val="99"/>
    <w:locked/>
    <w:rsid w:val="0004673D"/>
    <w:rPr>
      <w:rFonts w:ascii="Calibri" w:hAnsi="Calibri" w:cs="Times New Roman"/>
      <w:b/>
      <w:i/>
      <w:iCs/>
      <w:color w:val="4F81BD"/>
      <w:sz w:val="26"/>
      <w:szCs w:val="26"/>
    </w:rPr>
  </w:style>
  <w:style w:type="character" w:customStyle="1" w:styleId="Heading5Char">
    <w:name w:val="Heading 5 Char"/>
    <w:basedOn w:val="DefaultParagraphFont"/>
    <w:link w:val="Heading5"/>
    <w:uiPriority w:val="99"/>
    <w:locked/>
    <w:rsid w:val="0004673D"/>
    <w:rPr>
      <w:rFonts w:ascii="Calibri" w:hAnsi="Calibri" w:cs="Times New Roman"/>
      <w:i/>
      <w:iCs/>
      <w:color w:val="243F60"/>
      <w:sz w:val="26"/>
      <w:szCs w:val="26"/>
    </w:rPr>
  </w:style>
  <w:style w:type="character" w:customStyle="1" w:styleId="Heading6Char">
    <w:name w:val="Heading 6 Char"/>
    <w:basedOn w:val="DefaultParagraphFont"/>
    <w:link w:val="Heading6"/>
    <w:uiPriority w:val="99"/>
    <w:locked/>
    <w:rsid w:val="0004673D"/>
    <w:rPr>
      <w:rFonts w:ascii="Calibri" w:hAnsi="Calibri" w:cs="Times New Roman"/>
      <w:i/>
      <w:color w:val="243F60"/>
      <w:sz w:val="26"/>
      <w:szCs w:val="26"/>
    </w:rPr>
  </w:style>
  <w:style w:type="character" w:customStyle="1" w:styleId="Heading7Char">
    <w:name w:val="Heading 7 Char"/>
    <w:basedOn w:val="DefaultParagraphFont"/>
    <w:link w:val="Heading7"/>
    <w:uiPriority w:val="99"/>
    <w:locked/>
    <w:rsid w:val="0004673D"/>
    <w:rPr>
      <w:rFonts w:ascii="Calibri" w:hAnsi="Calibri" w:cs="Times New Roman"/>
      <w:i/>
      <w:iCs/>
      <w:color w:val="404040"/>
      <w:sz w:val="26"/>
      <w:szCs w:val="26"/>
    </w:rPr>
  </w:style>
  <w:style w:type="character" w:customStyle="1" w:styleId="Heading8Char">
    <w:name w:val="Heading 8 Char"/>
    <w:basedOn w:val="DefaultParagraphFont"/>
    <w:link w:val="Heading8"/>
    <w:uiPriority w:val="99"/>
    <w:locked/>
    <w:rsid w:val="0004673D"/>
    <w:rPr>
      <w:rFonts w:ascii="Calibri" w:hAnsi="Calibri" w:cs="Times New Roman"/>
      <w:iCs/>
      <w:color w:val="4F81BD"/>
      <w:sz w:val="20"/>
      <w:szCs w:val="20"/>
    </w:rPr>
  </w:style>
  <w:style w:type="character" w:customStyle="1" w:styleId="Heading9Char">
    <w:name w:val="Heading 9 Char"/>
    <w:basedOn w:val="DefaultParagraphFont"/>
    <w:link w:val="Heading9"/>
    <w:uiPriority w:val="99"/>
    <w:locked/>
    <w:rsid w:val="0004673D"/>
    <w:rPr>
      <w:rFonts w:ascii="Calibri" w:hAnsi="Calibri" w:cs="Times New Roman"/>
      <w:i/>
      <w:color w:val="404040"/>
      <w:sz w:val="20"/>
      <w:szCs w:val="20"/>
    </w:rPr>
  </w:style>
  <w:style w:type="paragraph" w:customStyle="1" w:styleId="ItemHeader">
    <w:name w:val="ItemHeader"/>
    <w:basedOn w:val="Normal"/>
    <w:next w:val="Normal"/>
    <w:autoRedefine/>
    <w:uiPriority w:val="99"/>
    <w:rsid w:val="00B43325"/>
    <w:pPr>
      <w:tabs>
        <w:tab w:val="left" w:pos="840"/>
      </w:tabs>
      <w:ind w:left="2835" w:hanging="2835"/>
    </w:pPr>
    <w:rPr>
      <w:rFonts w:ascii="Calibri" w:hAnsi="Calibri"/>
      <w:b/>
      <w:sz w:val="22"/>
    </w:rPr>
  </w:style>
  <w:style w:type="character" w:styleId="CommentReference">
    <w:name w:val="annotation reference"/>
    <w:basedOn w:val="DefaultParagraphFont"/>
    <w:uiPriority w:val="99"/>
    <w:rsid w:val="0004673D"/>
    <w:rPr>
      <w:rFonts w:cs="Times New Roman"/>
      <w:color w:val="auto"/>
      <w:sz w:val="16"/>
      <w:szCs w:val="16"/>
    </w:rPr>
  </w:style>
  <w:style w:type="paragraph" w:styleId="BodyText">
    <w:name w:val="Body Text"/>
    <w:basedOn w:val="Normal"/>
    <w:link w:val="BodyTextChar"/>
    <w:autoRedefine/>
    <w:uiPriority w:val="99"/>
    <w:rsid w:val="001A51E6"/>
    <w:pPr>
      <w:suppressAutoHyphens/>
      <w:spacing w:before="60" w:after="120" w:line="276" w:lineRule="auto"/>
    </w:pPr>
    <w:rPr>
      <w:rFonts w:ascii="Calibri" w:hAnsi="Calibri" w:cs="Gautami"/>
      <w:sz w:val="20"/>
      <w:szCs w:val="20"/>
      <w:lang w:eastAsia="ar-SA"/>
    </w:rPr>
  </w:style>
  <w:style w:type="character" w:customStyle="1" w:styleId="BodyTextChar">
    <w:name w:val="Body Text Char"/>
    <w:basedOn w:val="DefaultParagraphFont"/>
    <w:link w:val="BodyText"/>
    <w:uiPriority w:val="99"/>
    <w:locked/>
    <w:rsid w:val="001A51E6"/>
    <w:rPr>
      <w:rFonts w:ascii="Calibri" w:hAnsi="Calibri" w:cs="Gautami"/>
      <w:sz w:val="20"/>
      <w:szCs w:val="20"/>
      <w:lang w:val="en-AU" w:eastAsia="ar-SA" w:bidi="ar-SA"/>
    </w:rPr>
  </w:style>
  <w:style w:type="paragraph" w:styleId="CommentText">
    <w:name w:val="annotation text"/>
    <w:basedOn w:val="Normal"/>
    <w:next w:val="BodyText"/>
    <w:link w:val="CommentTextChar"/>
    <w:uiPriority w:val="99"/>
    <w:rsid w:val="0004673D"/>
    <w:pPr>
      <w:suppressAutoHyphens/>
      <w:spacing w:before="60" w:after="120"/>
    </w:pPr>
    <w:rPr>
      <w:rFonts w:ascii="Calibri" w:hAnsi="Calibri" w:cs="Gautami"/>
      <w:sz w:val="22"/>
      <w:szCs w:val="20"/>
      <w:lang w:eastAsia="ar-SA"/>
    </w:rPr>
  </w:style>
  <w:style w:type="character" w:customStyle="1" w:styleId="CommentTextChar">
    <w:name w:val="Comment Text Char"/>
    <w:basedOn w:val="DefaultParagraphFont"/>
    <w:link w:val="CommentText"/>
    <w:uiPriority w:val="99"/>
    <w:locked/>
    <w:rsid w:val="0004673D"/>
    <w:rPr>
      <w:rFonts w:ascii="Calibri" w:hAnsi="Calibri" w:cs="Gautami"/>
      <w:sz w:val="20"/>
      <w:szCs w:val="20"/>
      <w:lang w:val="en-AU" w:eastAsia="ar-SA" w:bidi="ar-SA"/>
    </w:rPr>
  </w:style>
  <w:style w:type="paragraph" w:styleId="BalloonText">
    <w:name w:val="Balloon Text"/>
    <w:basedOn w:val="Normal"/>
    <w:link w:val="BalloonTextChar"/>
    <w:uiPriority w:val="99"/>
    <w:semiHidden/>
    <w:rsid w:val="000467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04673D"/>
    <w:rPr>
      <w:rFonts w:ascii="Lucida Grande" w:hAnsi="Lucida Grande" w:cs="Lucida Grande"/>
      <w:sz w:val="18"/>
      <w:szCs w:val="18"/>
      <w:lang w:val="en-AU"/>
    </w:rPr>
  </w:style>
  <w:style w:type="table" w:styleId="TableGrid">
    <w:name w:val="Table Grid"/>
    <w:basedOn w:val="TableNormal"/>
    <w:uiPriority w:val="99"/>
    <w:rsid w:val="001A10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rsid w:val="00AE1E18"/>
    <w:pPr>
      <w:suppressAutoHyphens w:val="0"/>
      <w:spacing w:before="0" w:after="0"/>
    </w:pPr>
    <w:rPr>
      <w:rFonts w:ascii="Cambria" w:hAnsi="Cambria" w:cs="Times New Roman"/>
      <w:b/>
      <w:bCs/>
      <w:sz w:val="20"/>
      <w:lang w:eastAsia="en-US"/>
    </w:rPr>
  </w:style>
  <w:style w:type="character" w:customStyle="1" w:styleId="CommentSubjectChar">
    <w:name w:val="Comment Subject Char"/>
    <w:basedOn w:val="CommentTextChar"/>
    <w:link w:val="CommentSubject"/>
    <w:uiPriority w:val="99"/>
    <w:semiHidden/>
    <w:locked/>
    <w:rsid w:val="00AE1E18"/>
    <w:rPr>
      <w:b/>
      <w:bCs/>
    </w:rPr>
  </w:style>
  <w:style w:type="paragraph" w:customStyle="1" w:styleId="Style1">
    <w:name w:val="Style1"/>
    <w:basedOn w:val="BodyText"/>
    <w:next w:val="BodyText"/>
    <w:autoRedefine/>
    <w:uiPriority w:val="99"/>
    <w:rsid w:val="00F51EB9"/>
    <w:pPr>
      <w:pBdr>
        <w:top w:val="dashed" w:sz="4" w:space="3" w:color="1F497D"/>
      </w:pBdr>
      <w:tabs>
        <w:tab w:val="left" w:pos="533"/>
        <w:tab w:val="left" w:pos="2375"/>
        <w:tab w:val="left" w:pos="7935"/>
      </w:tabs>
      <w:spacing w:before="120" w:after="0" w:line="240" w:lineRule="auto"/>
      <w:contextualSpacing/>
    </w:pPr>
    <w:rPr>
      <w:b/>
      <w:bCs/>
      <w:color w:val="365F91"/>
      <w:sz w:val="24"/>
      <w:szCs w:val="22"/>
    </w:rPr>
  </w:style>
  <w:style w:type="paragraph" w:customStyle="1" w:styleId="explanatoryText">
    <w:name w:val="explanatoryText"/>
    <w:basedOn w:val="BodyText"/>
    <w:autoRedefine/>
    <w:uiPriority w:val="99"/>
    <w:rsid w:val="004D1253"/>
    <w:pPr>
      <w:shd w:val="clear" w:color="auto" w:fill="E0E0E0"/>
      <w:spacing w:before="0"/>
      <w:contextualSpacing/>
    </w:pPr>
    <w:rPr>
      <w:color w:val="595959"/>
    </w:rPr>
  </w:style>
  <w:style w:type="paragraph" w:styleId="Header">
    <w:name w:val="header"/>
    <w:basedOn w:val="Normal"/>
    <w:link w:val="HeaderChar"/>
    <w:uiPriority w:val="99"/>
    <w:rsid w:val="002E2CA3"/>
    <w:pPr>
      <w:tabs>
        <w:tab w:val="center" w:pos="4320"/>
        <w:tab w:val="right" w:pos="8640"/>
      </w:tabs>
    </w:pPr>
  </w:style>
  <w:style w:type="character" w:customStyle="1" w:styleId="HeaderChar">
    <w:name w:val="Header Char"/>
    <w:basedOn w:val="DefaultParagraphFont"/>
    <w:link w:val="Header"/>
    <w:uiPriority w:val="99"/>
    <w:locked/>
    <w:rsid w:val="002E2CA3"/>
    <w:rPr>
      <w:rFonts w:cs="Times New Roman"/>
      <w:lang w:val="en-AU"/>
    </w:rPr>
  </w:style>
  <w:style w:type="paragraph" w:styleId="Footer">
    <w:name w:val="footer"/>
    <w:basedOn w:val="Normal"/>
    <w:link w:val="FooterChar"/>
    <w:uiPriority w:val="99"/>
    <w:rsid w:val="002E2CA3"/>
    <w:pPr>
      <w:tabs>
        <w:tab w:val="center" w:pos="4320"/>
        <w:tab w:val="right" w:pos="8640"/>
      </w:tabs>
    </w:pPr>
  </w:style>
  <w:style w:type="character" w:customStyle="1" w:styleId="FooterChar">
    <w:name w:val="Footer Char"/>
    <w:basedOn w:val="DefaultParagraphFont"/>
    <w:link w:val="Footer"/>
    <w:uiPriority w:val="99"/>
    <w:locked/>
    <w:rsid w:val="002E2CA3"/>
    <w:rPr>
      <w:rFonts w:cs="Times New Roman"/>
      <w:lang w:val="en-AU"/>
    </w:rPr>
  </w:style>
  <w:style w:type="paragraph" w:styleId="Title">
    <w:name w:val="Title"/>
    <w:basedOn w:val="Normal"/>
    <w:next w:val="Normal"/>
    <w:link w:val="TitleChar"/>
    <w:uiPriority w:val="99"/>
    <w:qFormat/>
    <w:rsid w:val="00AD5F97"/>
    <w:pPr>
      <w:pBdr>
        <w:bottom w:val="single" w:sz="8" w:space="4" w:color="4F81BD"/>
      </w:pBdr>
      <w:spacing w:after="300"/>
      <w:contextualSpacing/>
    </w:pPr>
    <w:rPr>
      <w:rFonts w:ascii="Calibri" w:eastAsia="MS ????" w:hAnsi="Calibri"/>
      <w:color w:val="17365D"/>
      <w:spacing w:val="5"/>
      <w:kern w:val="28"/>
      <w:sz w:val="52"/>
      <w:szCs w:val="52"/>
    </w:rPr>
  </w:style>
  <w:style w:type="character" w:customStyle="1" w:styleId="TitleChar">
    <w:name w:val="Title Char"/>
    <w:basedOn w:val="DefaultParagraphFont"/>
    <w:link w:val="Title"/>
    <w:uiPriority w:val="99"/>
    <w:locked/>
    <w:rsid w:val="00AD5F97"/>
    <w:rPr>
      <w:rFonts w:ascii="Calibri" w:eastAsia="MS ????" w:hAnsi="Calibri" w:cs="Times New Roman"/>
      <w:color w:val="17365D"/>
      <w:spacing w:val="5"/>
      <w:kern w:val="28"/>
      <w:sz w:val="52"/>
      <w:szCs w:val="52"/>
      <w:lang w:val="en-AU"/>
    </w:rPr>
  </w:style>
  <w:style w:type="paragraph" w:customStyle="1" w:styleId="SectionHead">
    <w:name w:val="SectionHead"/>
    <w:basedOn w:val="Style1"/>
    <w:autoRedefine/>
    <w:uiPriority w:val="99"/>
    <w:rsid w:val="00261459"/>
    <w:pPr>
      <w:pBdr>
        <w:top w:val="none" w:sz="0" w:space="0" w:color="auto"/>
        <w:bottom w:val="single" w:sz="4" w:space="1" w:color="1F497D"/>
      </w:pBdr>
      <w:spacing w:after="120"/>
    </w:pPr>
    <w:rPr>
      <w:sz w:val="32"/>
    </w:rPr>
  </w:style>
  <w:style w:type="paragraph" w:customStyle="1" w:styleId="Heading10">
    <w:name w:val="Heading 10"/>
    <w:basedOn w:val="Normal"/>
    <w:next w:val="BodyText"/>
    <w:uiPriority w:val="99"/>
    <w:rsid w:val="00261459"/>
    <w:pPr>
      <w:keepNext/>
      <w:numPr>
        <w:ilvl w:val="8"/>
        <w:numId w:val="16"/>
      </w:numPr>
      <w:spacing w:before="240" w:after="120" w:line="276" w:lineRule="auto"/>
      <w:outlineLvl w:val="8"/>
    </w:pPr>
    <w:rPr>
      <w:rFonts w:ascii="Calibri" w:hAnsi="Calibri" w:cs="Lohit Hindi"/>
      <w:b/>
      <w:bCs/>
      <w:color w:val="365F91"/>
      <w:sz w:val="21"/>
      <w:szCs w:val="21"/>
    </w:rPr>
  </w:style>
  <w:style w:type="character" w:styleId="Hyperlink">
    <w:name w:val="Hyperlink"/>
    <w:basedOn w:val="DefaultParagraphFont"/>
    <w:uiPriority w:val="99"/>
    <w:rsid w:val="00261459"/>
    <w:rPr>
      <w:rFonts w:cs="Times New Roman"/>
      <w:color w:val="0000FF"/>
      <w:u w:val="single"/>
    </w:rPr>
  </w:style>
  <w:style w:type="paragraph" w:customStyle="1" w:styleId="TableData">
    <w:name w:val="TableData"/>
    <w:basedOn w:val="Normal"/>
    <w:uiPriority w:val="99"/>
    <w:rsid w:val="00261459"/>
    <w:pPr>
      <w:suppressAutoHyphens/>
      <w:spacing w:before="60" w:after="60" w:line="276" w:lineRule="auto"/>
    </w:pPr>
    <w:rPr>
      <w:rFonts w:ascii="Calibri" w:hAnsi="Calibri"/>
      <w:sz w:val="18"/>
      <w:szCs w:val="22"/>
      <w:lang w:eastAsia="ar-SA"/>
    </w:rPr>
  </w:style>
  <w:style w:type="paragraph" w:customStyle="1" w:styleId="TableHead">
    <w:name w:val="TableHead"/>
    <w:basedOn w:val="TableData"/>
    <w:next w:val="TableData"/>
    <w:uiPriority w:val="99"/>
    <w:rsid w:val="00261459"/>
    <w:rPr>
      <w:b/>
    </w:rPr>
  </w:style>
  <w:style w:type="character" w:styleId="FollowedHyperlink">
    <w:name w:val="FollowedHyperlink"/>
    <w:basedOn w:val="DefaultParagraphFont"/>
    <w:uiPriority w:val="99"/>
    <w:semiHidden/>
    <w:rsid w:val="00EA21AB"/>
    <w:rPr>
      <w:rFonts w:cs="Times New Roman"/>
      <w:color w:val="800080"/>
      <w:u w:val="single"/>
    </w:rPr>
  </w:style>
  <w:style w:type="paragraph" w:styleId="ListParagraph">
    <w:name w:val="List Paragraph"/>
    <w:basedOn w:val="Normal"/>
    <w:uiPriority w:val="99"/>
    <w:qFormat/>
    <w:rsid w:val="007E28F1"/>
    <w:pPr>
      <w:spacing w:before="60" w:after="120" w:line="276" w:lineRule="auto"/>
      <w:ind w:left="720"/>
      <w:contextualSpacing/>
    </w:pPr>
    <w:rPr>
      <w:rFonts w:ascii="Calibri" w:hAnsi="Calibri"/>
      <w:sz w:val="22"/>
      <w:szCs w:val="22"/>
    </w:rPr>
  </w:style>
  <w:style w:type="paragraph" w:customStyle="1" w:styleId="ResponseText">
    <w:name w:val="ResponseText"/>
    <w:basedOn w:val="BodyText"/>
    <w:autoRedefine/>
    <w:uiPriority w:val="99"/>
    <w:rsid w:val="00AC5781"/>
    <w:pPr>
      <w:spacing w:before="240" w:after="240" w:line="240" w:lineRule="auto"/>
      <w:contextualSpacing/>
    </w:pPr>
    <w:rPr>
      <w:rFonts w:cs="Calibri"/>
      <w:lang w:eastAsia="en-US"/>
    </w:rPr>
  </w:style>
  <w:style w:type="paragraph" w:styleId="Revision">
    <w:name w:val="Revision"/>
    <w:hidden/>
    <w:uiPriority w:val="99"/>
    <w:semiHidden/>
    <w:rsid w:val="004658FD"/>
    <w:rPr>
      <w:sz w:val="24"/>
      <w:szCs w:val="24"/>
      <w:lang w:eastAsia="en-US"/>
    </w:rPr>
  </w:style>
  <w:style w:type="character" w:customStyle="1" w:styleId="st">
    <w:name w:val="st"/>
    <w:basedOn w:val="DefaultParagraphFont"/>
    <w:uiPriority w:val="99"/>
    <w:rsid w:val="009D07A4"/>
    <w:rPr>
      <w:rFonts w:cs="Times New Roman"/>
    </w:rPr>
  </w:style>
  <w:style w:type="numbering" w:customStyle="1" w:styleId="Headings">
    <w:name w:val="Headings"/>
    <w:rsid w:val="00FF0338"/>
    <w:pPr>
      <w:numPr>
        <w:numId w:val="18"/>
      </w:numPr>
    </w:pPr>
  </w:style>
</w:styles>
</file>

<file path=word/webSettings.xml><?xml version="1.0" encoding="utf-8"?>
<w:webSettings xmlns:r="http://schemas.openxmlformats.org/officeDocument/2006/relationships" xmlns:w="http://schemas.openxmlformats.org/wordprocessingml/2006/main">
  <w:divs>
    <w:div w:id="545488714">
      <w:marLeft w:val="0"/>
      <w:marRight w:val="0"/>
      <w:marTop w:val="0"/>
      <w:marBottom w:val="0"/>
      <w:divBdr>
        <w:top w:val="none" w:sz="0" w:space="0" w:color="auto"/>
        <w:left w:val="none" w:sz="0" w:space="0" w:color="auto"/>
        <w:bottom w:val="none" w:sz="0" w:space="0" w:color="auto"/>
        <w:right w:val="none" w:sz="0" w:space="0" w:color="auto"/>
      </w:divBdr>
    </w:div>
    <w:div w:id="545488715">
      <w:marLeft w:val="0"/>
      <w:marRight w:val="0"/>
      <w:marTop w:val="0"/>
      <w:marBottom w:val="0"/>
      <w:divBdr>
        <w:top w:val="none" w:sz="0" w:space="0" w:color="auto"/>
        <w:left w:val="none" w:sz="0" w:space="0" w:color="auto"/>
        <w:bottom w:val="none" w:sz="0" w:space="0" w:color="auto"/>
        <w:right w:val="none" w:sz="0" w:space="0" w:color="auto"/>
      </w:divBdr>
      <w:divsChild>
        <w:div w:id="545488716">
          <w:marLeft w:val="0"/>
          <w:marRight w:val="0"/>
          <w:marTop w:val="0"/>
          <w:marBottom w:val="0"/>
          <w:divBdr>
            <w:top w:val="none" w:sz="0" w:space="0" w:color="auto"/>
            <w:left w:val="none" w:sz="0" w:space="0" w:color="auto"/>
            <w:bottom w:val="none" w:sz="0" w:space="0" w:color="auto"/>
            <w:right w:val="none" w:sz="0" w:space="0" w:color="auto"/>
          </w:divBdr>
        </w:div>
      </w:divsChild>
    </w:div>
    <w:div w:id="67923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innovation.gov.au/Science/ResearchInfrastructure/Pages/default.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31</Pages>
  <Words>6404</Words>
  <Characters>40317</Characters>
  <Application>Microsoft Office Word</Application>
  <DocSecurity>0</DocSecurity>
  <Lines>335</Lines>
  <Paragraphs>93</Paragraphs>
  <ScaleCrop>false</ScaleCrop>
  <HeadingPairs>
    <vt:vector size="2" baseType="variant">
      <vt:variant>
        <vt:lpstr>Title</vt:lpstr>
      </vt:variant>
      <vt:variant>
        <vt:i4>1</vt:i4>
      </vt:variant>
    </vt:vector>
  </HeadingPairs>
  <TitlesOfParts>
    <vt:vector size="1" baseType="lpstr">
      <vt:lpstr>D2 Response</vt:lpstr>
    </vt:vector>
  </TitlesOfParts>
  <Company>The University Of Melbourne</Company>
  <LinksUpToDate>false</LinksUpToDate>
  <CharactersWithSpaces>46628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 Response</dc:title>
  <dc:creator>The University Of Melbourne</dc:creator>
  <cp:lastModifiedBy>pwhite</cp:lastModifiedBy>
  <cp:revision>5</cp:revision>
  <cp:lastPrinted>2012-06-11T04:17:00Z</cp:lastPrinted>
  <dcterms:created xsi:type="dcterms:W3CDTF">2012-06-11T07:26:00Z</dcterms:created>
  <dcterms:modified xsi:type="dcterms:W3CDTF">2012-06-11T08:16:00Z</dcterms:modified>
</cp:coreProperties>
</file>